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14A0" w14:textId="3DB57CD3" w:rsidR="00F527BB" w:rsidRPr="000351E5" w:rsidRDefault="00E31276" w:rsidP="000351E5">
      <w:pPr>
        <w:keepLines/>
        <w:spacing w:line="360" w:lineRule="auto"/>
        <w:textAlignment w:val="auto"/>
        <w:rPr>
          <w:rFonts w:eastAsia="Times New Roman" w:cs="Times New Roman"/>
          <w:b/>
          <w:bCs/>
          <w:szCs w:val="24"/>
          <w:lang w:eastAsia="es-ES" w:bidi="es-ES"/>
        </w:rPr>
      </w:pPr>
      <w:r w:rsidRPr="000351E5">
        <w:rPr>
          <w:rFonts w:eastAsia="Times New Roman" w:cs="Times New Roman"/>
          <w:b/>
          <w:bCs/>
          <w:szCs w:val="24"/>
          <w:lang w:eastAsia="es-ES" w:bidi="es-ES"/>
        </w:rPr>
        <w:t xml:space="preserve">Conselleria Educación, </w:t>
      </w:r>
      <w:r w:rsidR="00186CA4" w:rsidRPr="000351E5">
        <w:rPr>
          <w:rFonts w:eastAsia="Times New Roman" w:cs="Times New Roman"/>
          <w:b/>
          <w:bCs/>
          <w:szCs w:val="24"/>
          <w:lang w:eastAsia="es-ES" w:bidi="es-ES"/>
        </w:rPr>
        <w:t>Universidades y Empleo</w:t>
      </w:r>
    </w:p>
    <w:p w14:paraId="1C204B44" w14:textId="77777777" w:rsidR="007F5C23" w:rsidRPr="000351E5" w:rsidDel="00310822" w:rsidRDefault="007F5C23" w:rsidP="000351E5">
      <w:pPr>
        <w:keepLines/>
        <w:spacing w:line="360" w:lineRule="auto"/>
        <w:textAlignment w:val="auto"/>
        <w:rPr>
          <w:del w:id="2" w:author="Autor"/>
          <w:rFonts w:cs="Times New Roman"/>
          <w:i/>
          <w:iCs/>
          <w:szCs w:val="24"/>
        </w:rPr>
      </w:pPr>
      <w:r w:rsidRPr="000351E5">
        <w:rPr>
          <w:rFonts w:eastAsia="Times New Roman" w:cs="Times New Roman"/>
          <w:i/>
          <w:iCs/>
          <w:szCs w:val="24"/>
          <w:lang w:eastAsia="es-ES" w:bidi="es-ES"/>
        </w:rPr>
        <w:t>Proyecto de Orden de la Conselleria de Educación, Universidades y Empleo, por la que se desarrollan y concretan determinados aspectos de los currículos de los ciclos de grado medio y de grado superior, en aplicación del Real Decreto 659/2023, de 18 de julio, por el que se desarrolla la ordenación del Sistema de Formación Profesional.</w:t>
      </w:r>
      <w:del w:id="3" w:author="Autor">
        <w:r w:rsidRPr="000351E5" w:rsidDel="00310822">
          <w:rPr>
            <w:rFonts w:cs="Times New Roman"/>
            <w:i/>
            <w:iCs/>
            <w:spacing w:val="-2"/>
            <w:szCs w:val="24"/>
            <w:lang w:eastAsia="es-ES" w:bidi="es-ES"/>
          </w:rPr>
          <w:delText xml:space="preserve"> </w:delText>
        </w:r>
      </w:del>
    </w:p>
    <w:p w14:paraId="40F839AF" w14:textId="77777777" w:rsidR="00310822" w:rsidRDefault="00310822" w:rsidP="000351E5">
      <w:pPr>
        <w:keepLines/>
        <w:spacing w:line="360" w:lineRule="auto"/>
        <w:textAlignment w:val="auto"/>
        <w:rPr>
          <w:ins w:id="4" w:author="Autor"/>
          <w:rFonts w:cs="Times New Roman"/>
          <w:i/>
          <w:iCs/>
          <w:spacing w:val="-2"/>
          <w:szCs w:val="24"/>
          <w:lang w:eastAsia="es-ES" w:bidi="es-ES"/>
        </w:rPr>
      </w:pPr>
    </w:p>
    <w:p w14:paraId="31020B4D" w14:textId="1394F239" w:rsidR="00F527BB" w:rsidRPr="000351E5" w:rsidDel="00310822" w:rsidRDefault="007C59D0" w:rsidP="000351E5">
      <w:pPr>
        <w:rPr>
          <w:del w:id="5" w:author="Autor"/>
          <w:rFonts w:cs="Times New Roman"/>
        </w:rPr>
      </w:pPr>
      <w:del w:id="6" w:author="Autor">
        <w:r w:rsidRPr="000351E5" w:rsidDel="00310822">
          <w:rPr>
            <w:rFonts w:cs="Times New Roman"/>
            <w:lang w:eastAsia="es-ES" w:bidi="es-ES"/>
          </w:rPr>
          <w:delText xml:space="preserve"> </w:delText>
        </w:r>
      </w:del>
    </w:p>
    <w:p w14:paraId="0DC9B9BB" w14:textId="77777777" w:rsidR="00310822" w:rsidRDefault="00310822" w:rsidP="000351E5">
      <w:pPr>
        <w:rPr>
          <w:ins w:id="7" w:author="Autor"/>
          <w:rFonts w:cs="Times New Roman"/>
          <w:lang w:eastAsia="es-ES" w:bidi="es-ES"/>
        </w:rPr>
      </w:pPr>
    </w:p>
    <w:p w14:paraId="5A39CB09" w14:textId="3F84382F" w:rsidR="00056728" w:rsidRPr="000351E5" w:rsidRDefault="00CC2427" w:rsidP="000351E5">
      <w:pPr>
        <w:pStyle w:val="TDC1"/>
        <w:rPr>
          <w:rFonts w:eastAsiaTheme="minorEastAsia" w:cs="Times New Roman"/>
          <w:kern w:val="2"/>
          <w:lang w:eastAsia="es-ES"/>
          <w14:ligatures w14:val="standardContextual"/>
        </w:rPr>
      </w:pPr>
      <w:r w:rsidRPr="000351E5">
        <w:rPr>
          <w:rFonts w:cs="Times New Roman"/>
          <w:sz w:val="20"/>
          <w:lang w:eastAsia="es-ES" w:bidi="es-ES"/>
        </w:rPr>
        <w:fldChar w:fldCharType="begin"/>
      </w:r>
      <w:r w:rsidRPr="000351E5">
        <w:rPr>
          <w:rFonts w:cs="Times New Roman"/>
          <w:b/>
          <w:lang w:eastAsia="es-ES" w:bidi="es-ES"/>
        </w:rPr>
        <w:instrText xml:space="preserve"> TOC \o "1-1" \n \h \z \u </w:instrText>
      </w:r>
      <w:r w:rsidRPr="000351E5">
        <w:rPr>
          <w:rFonts w:cs="Times New Roman"/>
          <w:sz w:val="20"/>
          <w:lang w:eastAsia="es-ES" w:bidi="es-ES"/>
        </w:rPr>
        <w:fldChar w:fldCharType="separate"/>
      </w:r>
      <w:hyperlink w:anchor="_Toc166246210" w:history="1">
        <w:r w:rsidR="00056728" w:rsidRPr="000351E5">
          <w:rPr>
            <w:rStyle w:val="Hipervnculo"/>
            <w:rFonts w:cs="Times New Roman"/>
            <w:sz w:val="22"/>
            <w:lang w:eastAsia="es-ES" w:bidi="es-ES"/>
          </w:rPr>
          <w:t>PREÁMBULO</w:t>
        </w:r>
      </w:hyperlink>
    </w:p>
    <w:p w14:paraId="762EF5DA" w14:textId="29724E4B" w:rsidR="00056728" w:rsidRPr="000351E5" w:rsidRDefault="008A186D" w:rsidP="000351E5">
      <w:pPr>
        <w:pStyle w:val="TDC1"/>
        <w:rPr>
          <w:rFonts w:eastAsiaTheme="minorEastAsia" w:cs="Times New Roman"/>
          <w:kern w:val="2"/>
          <w:lang w:eastAsia="es-ES"/>
          <w14:ligatures w14:val="standardContextual"/>
        </w:rPr>
      </w:pPr>
      <w:hyperlink w:anchor="_Toc166246211" w:history="1">
        <w:r w:rsidR="00056728" w:rsidRPr="000351E5">
          <w:rPr>
            <w:rStyle w:val="Hipervnculo"/>
            <w:rFonts w:cs="Times New Roman"/>
            <w:sz w:val="22"/>
          </w:rPr>
          <w:t>Base primera.- Objeto y ámbito de aplicación</w:t>
        </w:r>
      </w:hyperlink>
    </w:p>
    <w:p w14:paraId="029AA762" w14:textId="24A42CC8" w:rsidR="00056728" w:rsidRPr="000351E5" w:rsidRDefault="008A186D" w:rsidP="000351E5">
      <w:pPr>
        <w:pStyle w:val="TDC1"/>
        <w:rPr>
          <w:rFonts w:eastAsiaTheme="minorEastAsia" w:cs="Times New Roman"/>
          <w:kern w:val="2"/>
          <w:lang w:eastAsia="es-ES"/>
          <w14:ligatures w14:val="standardContextual"/>
        </w:rPr>
      </w:pPr>
      <w:hyperlink w:anchor="_Toc166246212" w:history="1">
        <w:r w:rsidR="00056728" w:rsidRPr="000351E5">
          <w:rPr>
            <w:rStyle w:val="Hipervnculo"/>
            <w:rFonts w:cs="Times New Roman"/>
            <w:sz w:val="22"/>
            <w:lang w:eastAsia="es-ES" w:bidi="es-ES"/>
          </w:rPr>
          <w:t xml:space="preserve">Base segunda. </w:t>
        </w:r>
        <w:r w:rsidR="00056728" w:rsidRPr="000351E5">
          <w:rPr>
            <w:rStyle w:val="Hipervnculo"/>
            <w:rFonts w:eastAsia="Times New Roman" w:cs="Times New Roman"/>
            <w:sz w:val="22"/>
            <w:lang w:eastAsia="es-ES" w:bidi="es-ES"/>
          </w:rPr>
          <w:t>Módulos asociados a las habilidades y capacidades transversales, y a la orientación laboral y el emprendimiento</w:t>
        </w:r>
      </w:hyperlink>
    </w:p>
    <w:p w14:paraId="0213FF65" w14:textId="1E8AFA5C" w:rsidR="00056728" w:rsidRPr="000351E5" w:rsidRDefault="008A186D" w:rsidP="000351E5">
      <w:pPr>
        <w:pStyle w:val="TDC1"/>
        <w:rPr>
          <w:rFonts w:eastAsiaTheme="minorEastAsia" w:cs="Times New Roman"/>
          <w:kern w:val="2"/>
          <w:lang w:eastAsia="es-ES"/>
          <w14:ligatures w14:val="standardContextual"/>
        </w:rPr>
      </w:pPr>
      <w:hyperlink w:anchor="_Toc166246213" w:history="1">
        <w:r w:rsidR="00056728" w:rsidRPr="000351E5">
          <w:rPr>
            <w:rStyle w:val="Hipervnculo"/>
            <w:rFonts w:cs="Times New Roman"/>
            <w:sz w:val="22"/>
            <w:lang w:eastAsia="es-ES" w:bidi="es-ES"/>
          </w:rPr>
          <w:t>Base tercera. Módulos optativos</w:t>
        </w:r>
      </w:hyperlink>
    </w:p>
    <w:p w14:paraId="54398049" w14:textId="7FCC695E" w:rsidR="00056728" w:rsidRPr="000351E5" w:rsidRDefault="008A186D" w:rsidP="000351E5">
      <w:pPr>
        <w:pStyle w:val="TDC1"/>
        <w:rPr>
          <w:rFonts w:eastAsiaTheme="minorEastAsia" w:cs="Times New Roman"/>
          <w:kern w:val="2"/>
          <w:lang w:eastAsia="es-ES"/>
          <w14:ligatures w14:val="standardContextual"/>
        </w:rPr>
      </w:pPr>
      <w:hyperlink w:anchor="_Toc166246214" w:history="1">
        <w:r w:rsidR="00056728" w:rsidRPr="000351E5">
          <w:rPr>
            <w:rStyle w:val="Hipervnculo"/>
            <w:rFonts w:cs="Times New Roman"/>
            <w:sz w:val="22"/>
            <w:lang w:eastAsia="es-ES" w:bidi="es-ES"/>
          </w:rPr>
          <w:t>Base cuarta. Proyecto Intermodular</w:t>
        </w:r>
      </w:hyperlink>
    </w:p>
    <w:p w14:paraId="3CFB6301" w14:textId="10446883" w:rsidR="00056728" w:rsidRPr="000351E5" w:rsidRDefault="008A186D" w:rsidP="000351E5">
      <w:pPr>
        <w:pStyle w:val="TDC1"/>
        <w:rPr>
          <w:rFonts w:eastAsiaTheme="minorEastAsia" w:cs="Times New Roman"/>
          <w:kern w:val="2"/>
          <w:lang w:eastAsia="es-ES"/>
          <w14:ligatures w14:val="standardContextual"/>
        </w:rPr>
      </w:pPr>
      <w:hyperlink w:anchor="_Toc166246215" w:history="1">
        <w:r w:rsidR="00056728" w:rsidRPr="000351E5">
          <w:rPr>
            <w:rStyle w:val="Hipervnculo"/>
            <w:rFonts w:cs="Times New Roman"/>
            <w:sz w:val="22"/>
            <w:lang w:eastAsia="es-ES" w:bidi="es-ES"/>
          </w:rPr>
          <w:t>Base quinta. Formación en empresa</w:t>
        </w:r>
      </w:hyperlink>
    </w:p>
    <w:p w14:paraId="1312048B" w14:textId="23AFE6E8" w:rsidR="00056728" w:rsidRPr="000351E5" w:rsidRDefault="008A186D" w:rsidP="000351E5">
      <w:pPr>
        <w:pStyle w:val="TDC1"/>
        <w:rPr>
          <w:rFonts w:eastAsiaTheme="minorEastAsia" w:cs="Times New Roman"/>
          <w:kern w:val="2"/>
          <w:lang w:eastAsia="es-ES"/>
          <w14:ligatures w14:val="standardContextual"/>
        </w:rPr>
      </w:pPr>
      <w:hyperlink w:anchor="_Toc166246216" w:history="1">
        <w:r w:rsidR="00056728" w:rsidRPr="000351E5">
          <w:rPr>
            <w:rStyle w:val="Hipervnculo"/>
            <w:rFonts w:cs="Times New Roman"/>
            <w:sz w:val="22"/>
            <w:lang w:eastAsia="es-ES" w:bidi="es-ES"/>
          </w:rPr>
          <w:t>Base sexta.Implantación del módulo de Inglés Profesional.</w:t>
        </w:r>
      </w:hyperlink>
    </w:p>
    <w:p w14:paraId="3545008B" w14:textId="05997705" w:rsidR="00056728" w:rsidRPr="000351E5" w:rsidRDefault="008A186D" w:rsidP="000351E5">
      <w:pPr>
        <w:pStyle w:val="TDC1"/>
        <w:rPr>
          <w:rFonts w:eastAsiaTheme="minorEastAsia" w:cs="Times New Roman"/>
          <w:kern w:val="2"/>
          <w:lang w:eastAsia="es-ES"/>
          <w14:ligatures w14:val="standardContextual"/>
        </w:rPr>
      </w:pPr>
      <w:hyperlink w:anchor="_Toc166246217" w:history="1">
        <w:r w:rsidR="00056728" w:rsidRPr="000351E5">
          <w:rPr>
            <w:rStyle w:val="Hipervnculo"/>
            <w:rFonts w:cs="Times New Roman"/>
            <w:sz w:val="22"/>
            <w:lang w:eastAsia="es-ES" w:bidi="es-ES"/>
          </w:rPr>
          <w:t>Base séptima. Autonomía de los centros</w:t>
        </w:r>
      </w:hyperlink>
    </w:p>
    <w:p w14:paraId="3332A93E" w14:textId="6929E7A2" w:rsidR="00056728" w:rsidRPr="000351E5" w:rsidRDefault="008A186D" w:rsidP="000351E5">
      <w:pPr>
        <w:pStyle w:val="TDC1"/>
        <w:rPr>
          <w:rFonts w:eastAsiaTheme="minorEastAsia" w:cs="Times New Roman"/>
          <w:kern w:val="2"/>
          <w:lang w:eastAsia="es-ES"/>
          <w14:ligatures w14:val="standardContextual"/>
        </w:rPr>
      </w:pPr>
      <w:hyperlink w:anchor="_Toc166246218" w:history="1">
        <w:r w:rsidR="00056728" w:rsidRPr="000351E5">
          <w:rPr>
            <w:rStyle w:val="Hipervnculo"/>
            <w:rFonts w:cs="Times New Roman"/>
            <w:i/>
            <w:sz w:val="22"/>
          </w:rPr>
          <w:t>DISPOSICIONES ADICIONALES</w:t>
        </w:r>
      </w:hyperlink>
    </w:p>
    <w:p w14:paraId="399373B5" w14:textId="563F86AD" w:rsidR="00056728" w:rsidRPr="000351E5" w:rsidRDefault="008A186D" w:rsidP="000351E5">
      <w:pPr>
        <w:pStyle w:val="TDC1"/>
        <w:rPr>
          <w:rFonts w:eastAsiaTheme="minorEastAsia" w:cs="Times New Roman"/>
          <w:kern w:val="2"/>
          <w:lang w:eastAsia="es-ES"/>
          <w14:ligatures w14:val="standardContextual"/>
        </w:rPr>
      </w:pPr>
      <w:hyperlink w:anchor="_Toc166246219" w:history="1">
        <w:r w:rsidR="00056728" w:rsidRPr="000351E5">
          <w:rPr>
            <w:rStyle w:val="Hipervnculo"/>
            <w:rFonts w:cs="Times New Roman"/>
            <w:i/>
            <w:sz w:val="22"/>
            <w:lang w:eastAsia="es-ES" w:bidi="es-ES"/>
          </w:rPr>
          <w:t>Única. Incidencia en las dotaciones de gasto</w:t>
        </w:r>
      </w:hyperlink>
    </w:p>
    <w:p w14:paraId="68CACBD4" w14:textId="540A379B" w:rsidR="00056728" w:rsidRPr="000351E5" w:rsidRDefault="008A186D" w:rsidP="000351E5">
      <w:pPr>
        <w:pStyle w:val="TDC1"/>
        <w:rPr>
          <w:rFonts w:eastAsiaTheme="minorEastAsia" w:cs="Times New Roman"/>
          <w:kern w:val="2"/>
          <w:lang w:eastAsia="es-ES"/>
          <w14:ligatures w14:val="standardContextual"/>
        </w:rPr>
      </w:pPr>
      <w:hyperlink w:anchor="_Toc166246220" w:history="1">
        <w:r w:rsidR="00056728" w:rsidRPr="000351E5">
          <w:rPr>
            <w:rStyle w:val="Hipervnculo"/>
            <w:rFonts w:cs="Times New Roman"/>
            <w:i/>
            <w:sz w:val="22"/>
          </w:rPr>
          <w:t>DISPOSICIONES TRANSITORIAS</w:t>
        </w:r>
      </w:hyperlink>
    </w:p>
    <w:p w14:paraId="46FA857E" w14:textId="6227B214" w:rsidR="00056728" w:rsidRPr="000351E5" w:rsidRDefault="008A186D" w:rsidP="000351E5">
      <w:pPr>
        <w:pStyle w:val="TDC1"/>
        <w:rPr>
          <w:rFonts w:eastAsiaTheme="minorEastAsia" w:cs="Times New Roman"/>
          <w:kern w:val="2"/>
          <w:lang w:eastAsia="es-ES"/>
          <w14:ligatures w14:val="standardContextual"/>
        </w:rPr>
      </w:pPr>
      <w:hyperlink w:anchor="_Toc166246221" w:history="1">
        <w:r w:rsidR="00056728" w:rsidRPr="000351E5">
          <w:rPr>
            <w:rStyle w:val="Hipervnculo"/>
            <w:rFonts w:cs="Times New Roman"/>
            <w:i/>
            <w:sz w:val="22"/>
          </w:rPr>
          <w:t xml:space="preserve">Primera. Proceso de transición y derechos del alumnado que esté cursando un ciclo formativo según lo establecido para la obtención del título de Técnico o Técnica, Técnico o Técnica superior amparado por la Ley Orgánica </w:t>
        </w:r>
        <w:r w:rsidR="00056728" w:rsidRPr="000351E5">
          <w:rPr>
            <w:rStyle w:val="Hipervnculo"/>
            <w:rFonts w:eastAsia="TimesNewRomanPSMT;Times New Rom" w:cs="Times New Roman"/>
            <w:i/>
            <w:sz w:val="22"/>
          </w:rPr>
          <w:t>Ley Orgánica 2/2006 de 3 de mayo, de Educación (LOE) y el Real Decreto 1147/2011, de 29 de julio, por el que se establece la ordenación general de la formación profesional del sistema educativo</w:t>
        </w:r>
      </w:hyperlink>
    </w:p>
    <w:p w14:paraId="13E007D2" w14:textId="798BDE3C" w:rsidR="00056728" w:rsidRPr="000351E5" w:rsidRDefault="008A186D" w:rsidP="000351E5">
      <w:pPr>
        <w:pStyle w:val="TDC1"/>
        <w:rPr>
          <w:rFonts w:eastAsiaTheme="minorEastAsia" w:cs="Times New Roman"/>
          <w:kern w:val="2"/>
          <w:lang w:eastAsia="es-ES"/>
          <w14:ligatures w14:val="standardContextual"/>
        </w:rPr>
      </w:pPr>
      <w:hyperlink w:anchor="_Toc166246222" w:history="1">
        <w:r w:rsidR="00056728" w:rsidRPr="000351E5">
          <w:rPr>
            <w:rStyle w:val="Hipervnculo"/>
            <w:rFonts w:cs="Times New Roman"/>
            <w:sz w:val="22"/>
          </w:rPr>
          <w:t>Segunda. Formación en Centros de Trabajo</w:t>
        </w:r>
      </w:hyperlink>
    </w:p>
    <w:p w14:paraId="1498BCFD" w14:textId="06A6C615" w:rsidR="00056728" w:rsidRPr="000351E5" w:rsidRDefault="008A186D" w:rsidP="000351E5">
      <w:pPr>
        <w:pStyle w:val="TDC1"/>
        <w:rPr>
          <w:rFonts w:eastAsiaTheme="minorEastAsia" w:cs="Times New Roman"/>
          <w:kern w:val="2"/>
          <w:lang w:eastAsia="es-ES"/>
          <w14:ligatures w14:val="standardContextual"/>
        </w:rPr>
      </w:pPr>
      <w:hyperlink w:anchor="_Toc166246223" w:history="1">
        <w:r w:rsidR="00056728" w:rsidRPr="000351E5">
          <w:rPr>
            <w:rStyle w:val="Hipervnculo"/>
            <w:rFonts w:cs="Times New Roman"/>
            <w:b/>
            <w:sz w:val="22"/>
          </w:rPr>
          <w:t>Tercera. Formación Profesional Dual</w:t>
        </w:r>
      </w:hyperlink>
    </w:p>
    <w:p w14:paraId="4296E424" w14:textId="5D4D86CC" w:rsidR="00056728" w:rsidRPr="000351E5" w:rsidRDefault="008A186D" w:rsidP="000351E5">
      <w:pPr>
        <w:pStyle w:val="TDC1"/>
        <w:rPr>
          <w:rFonts w:eastAsiaTheme="minorEastAsia" w:cs="Times New Roman"/>
          <w:kern w:val="2"/>
          <w:lang w:eastAsia="es-ES"/>
          <w14:ligatures w14:val="standardContextual"/>
        </w:rPr>
      </w:pPr>
      <w:hyperlink w:anchor="_Toc166246224" w:history="1">
        <w:r w:rsidR="00056728" w:rsidRPr="000351E5">
          <w:rPr>
            <w:rStyle w:val="Hipervnculo"/>
            <w:rFonts w:cs="Times New Roman"/>
            <w:sz w:val="22"/>
          </w:rPr>
          <w:t>DISPOSICIÓN DEROGATORIA</w:t>
        </w:r>
      </w:hyperlink>
    </w:p>
    <w:p w14:paraId="31BB15B1" w14:textId="670C49C3" w:rsidR="00056728" w:rsidRPr="000351E5" w:rsidRDefault="008A186D" w:rsidP="000351E5">
      <w:pPr>
        <w:pStyle w:val="TDC1"/>
        <w:rPr>
          <w:rFonts w:eastAsiaTheme="minorEastAsia" w:cs="Times New Roman"/>
          <w:kern w:val="2"/>
          <w:lang w:eastAsia="es-ES"/>
          <w14:ligatures w14:val="standardContextual"/>
        </w:rPr>
      </w:pPr>
      <w:hyperlink w:anchor="_Toc166246225" w:history="1">
        <w:r w:rsidR="00056728" w:rsidRPr="000351E5">
          <w:rPr>
            <w:rStyle w:val="Hipervnculo"/>
            <w:rFonts w:cs="Times New Roman"/>
            <w:sz w:val="22"/>
            <w:lang w:eastAsia="es-ES" w:bidi="es-ES"/>
          </w:rPr>
          <w:t>Única. Derogación normativa</w:t>
        </w:r>
      </w:hyperlink>
    </w:p>
    <w:p w14:paraId="713BEE41" w14:textId="2C2C99CA" w:rsidR="00056728" w:rsidRPr="000351E5" w:rsidRDefault="008A186D" w:rsidP="000351E5">
      <w:pPr>
        <w:pStyle w:val="TDC1"/>
        <w:rPr>
          <w:rFonts w:eastAsiaTheme="minorEastAsia" w:cs="Times New Roman"/>
          <w:kern w:val="2"/>
          <w:lang w:eastAsia="es-ES"/>
          <w14:ligatures w14:val="standardContextual"/>
        </w:rPr>
      </w:pPr>
      <w:hyperlink w:anchor="_Toc166246226" w:history="1">
        <w:r w:rsidR="00056728" w:rsidRPr="000351E5">
          <w:rPr>
            <w:rStyle w:val="Hipervnculo"/>
            <w:rFonts w:cs="Times New Roman"/>
            <w:sz w:val="22"/>
          </w:rPr>
          <w:t>DISPOSICIONES FINALES</w:t>
        </w:r>
      </w:hyperlink>
    </w:p>
    <w:p w14:paraId="23303458" w14:textId="20EB9C0F" w:rsidR="00056728" w:rsidRPr="000351E5" w:rsidRDefault="008A186D" w:rsidP="000351E5">
      <w:pPr>
        <w:pStyle w:val="TDC1"/>
        <w:rPr>
          <w:rFonts w:eastAsiaTheme="minorEastAsia" w:cs="Times New Roman"/>
          <w:kern w:val="2"/>
          <w:lang w:eastAsia="es-ES"/>
          <w14:ligatures w14:val="standardContextual"/>
        </w:rPr>
      </w:pPr>
      <w:hyperlink w:anchor="_Toc166246227" w:history="1">
        <w:r w:rsidR="00056728" w:rsidRPr="000351E5">
          <w:rPr>
            <w:rStyle w:val="Hipervnculo"/>
            <w:rFonts w:cs="Times New Roman"/>
            <w:sz w:val="22"/>
            <w:lang w:eastAsia="es-ES" w:bidi="es-ES"/>
          </w:rPr>
          <w:t>Única. Entrada en vigor</w:t>
        </w:r>
      </w:hyperlink>
    </w:p>
    <w:p w14:paraId="0B54C9D9" w14:textId="56913D52" w:rsidR="00056728" w:rsidRPr="000351E5" w:rsidRDefault="008A186D" w:rsidP="000351E5">
      <w:pPr>
        <w:pStyle w:val="TDC1"/>
        <w:rPr>
          <w:rFonts w:eastAsiaTheme="minorEastAsia" w:cs="Times New Roman"/>
          <w:kern w:val="2"/>
          <w:lang w:eastAsia="es-ES"/>
          <w14:ligatures w14:val="standardContextual"/>
        </w:rPr>
      </w:pPr>
      <w:hyperlink w:anchor="_Toc166246228" w:history="1">
        <w:r w:rsidR="00056728" w:rsidRPr="000351E5">
          <w:rPr>
            <w:rStyle w:val="Hipervnculo"/>
            <w:rFonts w:cs="Times New Roman"/>
            <w:sz w:val="22"/>
          </w:rPr>
          <w:t>ANEXO I Currículum de los m</w:t>
        </w:r>
        <w:r w:rsidR="00056728" w:rsidRPr="000351E5">
          <w:rPr>
            <w:rStyle w:val="Hipervnculo"/>
            <w:rFonts w:eastAsia="Times New Roman" w:cs="Times New Roman"/>
            <w:sz w:val="22"/>
            <w:lang w:eastAsia="es-ES" w:bidi="es-ES"/>
          </w:rPr>
          <w:t>ódulos asociados a las habilidades y capacidades transversales, y a la orientación laboral y el emprendimiento</w:t>
        </w:r>
      </w:hyperlink>
    </w:p>
    <w:p w14:paraId="4ED02DF2" w14:textId="6522BBCB" w:rsidR="00056728" w:rsidRPr="000351E5" w:rsidRDefault="008A186D" w:rsidP="000351E5">
      <w:pPr>
        <w:pStyle w:val="TDC1"/>
        <w:rPr>
          <w:rFonts w:eastAsiaTheme="minorEastAsia" w:cs="Times New Roman"/>
          <w:kern w:val="2"/>
          <w:lang w:eastAsia="es-ES"/>
          <w14:ligatures w14:val="standardContextual"/>
        </w:rPr>
      </w:pPr>
      <w:hyperlink w:anchor="_Toc166246229" w:history="1">
        <w:r w:rsidR="00056728" w:rsidRPr="000351E5">
          <w:rPr>
            <w:rStyle w:val="Hipervnculo"/>
            <w:rFonts w:cs="Times New Roman"/>
            <w:sz w:val="22"/>
          </w:rPr>
          <w:t>ANEXO II. Secuenciación y horario</w:t>
        </w:r>
      </w:hyperlink>
    </w:p>
    <w:p w14:paraId="3E974BBE" w14:textId="079A2DC7" w:rsidR="000C6476" w:rsidRPr="000351E5" w:rsidRDefault="00CC2427" w:rsidP="000351E5">
      <w:pPr>
        <w:keepLines/>
        <w:spacing w:line="360" w:lineRule="auto"/>
        <w:textAlignment w:val="auto"/>
        <w:rPr>
          <w:rFonts w:cs="Times New Roman"/>
          <w:szCs w:val="24"/>
          <w:lang w:eastAsia="es-ES" w:bidi="es-ES"/>
        </w:rPr>
      </w:pPr>
      <w:r w:rsidRPr="000351E5">
        <w:rPr>
          <w:rFonts w:cs="Times New Roman"/>
          <w:sz w:val="22"/>
          <w:lang w:eastAsia="es-ES" w:bidi="es-ES"/>
        </w:rPr>
        <w:fldChar w:fldCharType="end"/>
      </w:r>
    </w:p>
    <w:p w14:paraId="1F74B9BE" w14:textId="77777777" w:rsidR="002E0B85" w:rsidRPr="000351E5" w:rsidRDefault="000C6476" w:rsidP="000351E5">
      <w:pPr>
        <w:rPr>
          <w:rFonts w:cs="Times New Roman"/>
          <w:szCs w:val="24"/>
          <w:lang w:eastAsia="es-ES" w:bidi="es-ES"/>
        </w:rPr>
      </w:pPr>
      <w:r w:rsidRPr="000351E5">
        <w:rPr>
          <w:rFonts w:cs="Times New Roman"/>
          <w:szCs w:val="24"/>
          <w:lang w:eastAsia="es-ES" w:bidi="es-ES"/>
        </w:rPr>
        <w:br w:type="page"/>
      </w:r>
    </w:p>
    <w:p w14:paraId="1524B929" w14:textId="7C4FE0EC" w:rsidR="00F527BB" w:rsidRPr="000351E5" w:rsidRDefault="009B2431" w:rsidP="000351E5">
      <w:pPr>
        <w:pStyle w:val="Ttulo1"/>
        <w:rPr>
          <w:lang w:eastAsia="es-ES" w:bidi="es-ES"/>
        </w:rPr>
      </w:pPr>
      <w:bookmarkStart w:id="8" w:name="_Toc166246210"/>
      <w:r w:rsidRPr="000351E5">
        <w:rPr>
          <w:lang w:eastAsia="es-ES" w:bidi="es-ES"/>
        </w:rPr>
        <w:lastRenderedPageBreak/>
        <w:t>PREÁMBULO</w:t>
      </w:r>
      <w:bookmarkEnd w:id="8"/>
    </w:p>
    <w:p w14:paraId="3CE012FE" w14:textId="611C9BAF" w:rsidR="00F527BB" w:rsidRPr="000351E5" w:rsidRDefault="009B2431" w:rsidP="000351E5">
      <w:pPr>
        <w:keepLines/>
        <w:spacing w:line="360" w:lineRule="auto"/>
        <w:textAlignment w:val="auto"/>
        <w:rPr>
          <w:rFonts w:eastAsia="Times New Roman" w:cs="Times New Roman"/>
          <w:szCs w:val="24"/>
          <w:lang w:eastAsia="es-ES" w:bidi="es-ES"/>
        </w:rPr>
      </w:pPr>
      <w:r w:rsidRPr="000351E5">
        <w:rPr>
          <w:rFonts w:eastAsia="Times New Roman" w:cs="Times New Roman"/>
          <w:spacing w:val="-4"/>
          <w:szCs w:val="24"/>
          <w:lang w:eastAsia="es-ES" w:bidi="es-ES"/>
        </w:rPr>
        <w:t xml:space="preserve">El </w:t>
      </w:r>
      <w:proofErr w:type="spellStart"/>
      <w:r w:rsidRPr="000351E5">
        <w:rPr>
          <w:rFonts w:eastAsia="Times New Roman" w:cs="Times New Roman"/>
          <w:spacing w:val="-4"/>
          <w:szCs w:val="24"/>
          <w:lang w:eastAsia="es-ES" w:bidi="es-ES"/>
        </w:rPr>
        <w:t>Estatut</w:t>
      </w:r>
      <w:proofErr w:type="spellEnd"/>
      <w:r w:rsidRPr="000351E5">
        <w:rPr>
          <w:rFonts w:eastAsia="Times New Roman" w:cs="Times New Roman"/>
          <w:spacing w:val="-4"/>
          <w:szCs w:val="24"/>
          <w:lang w:eastAsia="es-ES" w:bidi="es-ES"/>
        </w:rPr>
        <w:t xml:space="preserve"> </w:t>
      </w:r>
      <w:proofErr w:type="spellStart"/>
      <w:r w:rsidRPr="000351E5">
        <w:rPr>
          <w:rFonts w:eastAsia="Times New Roman" w:cs="Times New Roman"/>
          <w:spacing w:val="-4"/>
          <w:szCs w:val="24"/>
          <w:lang w:eastAsia="es-ES" w:bidi="es-ES"/>
        </w:rPr>
        <w:t>d’Autonomia</w:t>
      </w:r>
      <w:proofErr w:type="spellEnd"/>
      <w:r w:rsidRPr="000351E5">
        <w:rPr>
          <w:rFonts w:eastAsia="Times New Roman" w:cs="Times New Roman"/>
          <w:spacing w:val="-4"/>
          <w:szCs w:val="24"/>
          <w:lang w:eastAsia="es-ES" w:bidi="es-ES"/>
        </w:rPr>
        <w:t xml:space="preserve"> de la </w:t>
      </w:r>
      <w:proofErr w:type="spellStart"/>
      <w:r w:rsidRPr="000351E5">
        <w:rPr>
          <w:rFonts w:eastAsia="Times New Roman" w:cs="Times New Roman"/>
          <w:spacing w:val="-4"/>
          <w:szCs w:val="24"/>
          <w:lang w:eastAsia="es-ES" w:bidi="es-ES"/>
        </w:rPr>
        <w:t>Comunitat</w:t>
      </w:r>
      <w:proofErr w:type="spellEnd"/>
      <w:r w:rsidRPr="000351E5">
        <w:rPr>
          <w:rFonts w:eastAsia="Times New Roman" w:cs="Times New Roman"/>
          <w:spacing w:val="-4"/>
          <w:szCs w:val="24"/>
          <w:lang w:eastAsia="es-ES" w:bidi="es-ES"/>
        </w:rPr>
        <w:t xml:space="preserve"> Valenciana, establece en su artículo 53 que es de competencia exclusiva</w:t>
      </w:r>
      <w:r w:rsidRPr="000351E5">
        <w:rPr>
          <w:rFonts w:eastAsia="Times New Roman" w:cs="Times New Roman"/>
          <w:szCs w:val="24"/>
          <w:lang w:eastAsia="es-ES" w:bidi="es-ES"/>
        </w:rPr>
        <w:t xml:space="preserve"> </w:t>
      </w:r>
      <w:r w:rsidRPr="000351E5">
        <w:rPr>
          <w:rFonts w:eastAsia="Times New Roman" w:cs="Times New Roman"/>
          <w:spacing w:val="-6"/>
          <w:szCs w:val="24"/>
          <w:lang w:eastAsia="es-ES" w:bidi="es-ES"/>
        </w:rPr>
        <w:t xml:space="preserve">de la Generalitat la regulación y administración de la enseñanza en toda su extensión, niveles y grados, modalidades </w:t>
      </w:r>
      <w:r w:rsidRPr="000351E5">
        <w:rPr>
          <w:rFonts w:eastAsia="Times New Roman" w:cs="Times New Roman"/>
          <w:szCs w:val="24"/>
          <w:lang w:eastAsia="es-ES" w:bidi="es-ES"/>
        </w:rPr>
        <w:t>y especialidades, en el ámbito de sus competencias, sin perjuicio de lo dispuesto en el artículo veintisiete de la Constitución Española y en las Leyes Orgánicas que, conforme al apartado uno de su artículo ochenta y uno, la desarrollen.</w:t>
      </w:r>
    </w:p>
    <w:p w14:paraId="73F187E1" w14:textId="747FA22A" w:rsidR="00352F58" w:rsidRPr="000351E5" w:rsidDel="00310822" w:rsidRDefault="00E9209A" w:rsidP="000351E5">
      <w:pPr>
        <w:spacing w:line="360" w:lineRule="auto"/>
        <w:rPr>
          <w:del w:id="9" w:author="Autor"/>
          <w:rFonts w:eastAsia="Times New Roman" w:cs="Times New Roman"/>
          <w:szCs w:val="24"/>
          <w:lang w:eastAsia="es-ES" w:bidi="es-ES"/>
        </w:rPr>
      </w:pPr>
      <w:r w:rsidRPr="000351E5">
        <w:rPr>
          <w:rFonts w:eastAsia="Times New Roman" w:cs="Times New Roman"/>
          <w:szCs w:val="24"/>
          <w:lang w:eastAsia="es-ES" w:bidi="es-ES"/>
        </w:rPr>
        <w:t>Mediante</w:t>
      </w:r>
      <w:r w:rsidR="00E41DC0" w:rsidRPr="000351E5">
        <w:rPr>
          <w:rFonts w:eastAsia="Times New Roman" w:cs="Times New Roman"/>
          <w:szCs w:val="24"/>
          <w:lang w:eastAsia="es-ES" w:bidi="es-ES"/>
        </w:rPr>
        <w:t xml:space="preserve"> los correspondientes</w:t>
      </w:r>
      <w:r w:rsidR="00D426CB" w:rsidRPr="000351E5">
        <w:rPr>
          <w:rFonts w:eastAsia="Times New Roman" w:cs="Times New Roman"/>
          <w:szCs w:val="24"/>
          <w:lang w:eastAsia="es-ES" w:bidi="es-ES"/>
        </w:rPr>
        <w:t xml:space="preserve"> </w:t>
      </w:r>
      <w:r w:rsidR="000D785D" w:rsidRPr="000351E5">
        <w:rPr>
          <w:rFonts w:eastAsia="Times New Roman" w:cs="Times New Roman"/>
          <w:szCs w:val="24"/>
          <w:lang w:eastAsia="es-ES" w:bidi="es-ES"/>
        </w:rPr>
        <w:t>Real</w:t>
      </w:r>
      <w:r w:rsidR="00E41DC0" w:rsidRPr="000351E5">
        <w:rPr>
          <w:rFonts w:eastAsia="Times New Roman" w:cs="Times New Roman"/>
          <w:szCs w:val="24"/>
          <w:lang w:eastAsia="es-ES" w:bidi="es-ES"/>
        </w:rPr>
        <w:t>es</w:t>
      </w:r>
      <w:r w:rsidR="000D785D" w:rsidRPr="000351E5">
        <w:rPr>
          <w:rFonts w:eastAsia="Times New Roman" w:cs="Times New Roman"/>
          <w:szCs w:val="24"/>
          <w:lang w:eastAsia="es-ES" w:bidi="es-ES"/>
        </w:rPr>
        <w:t xml:space="preserve"> Decreto</w:t>
      </w:r>
      <w:r w:rsidR="00E41DC0" w:rsidRPr="000351E5">
        <w:rPr>
          <w:rFonts w:eastAsia="Times New Roman" w:cs="Times New Roman"/>
          <w:szCs w:val="24"/>
          <w:lang w:eastAsia="es-ES" w:bidi="es-ES"/>
        </w:rPr>
        <w:t>s</w:t>
      </w:r>
      <w:r w:rsidR="006B6024" w:rsidRPr="000351E5">
        <w:rPr>
          <w:rFonts w:eastAsia="Times New Roman" w:cs="Times New Roman"/>
          <w:szCs w:val="24"/>
          <w:lang w:eastAsia="es-ES" w:bidi="es-ES"/>
        </w:rPr>
        <w:t>,</w:t>
      </w:r>
      <w:r w:rsidR="000C6476" w:rsidRPr="000351E5">
        <w:rPr>
          <w:rFonts w:eastAsia="Times New Roman" w:cs="Times New Roman"/>
          <w:szCs w:val="24"/>
          <w:lang w:eastAsia="es-ES" w:bidi="es-ES"/>
        </w:rPr>
        <w:t xml:space="preserve"> </w:t>
      </w:r>
      <w:r w:rsidR="009B2431" w:rsidRPr="000351E5">
        <w:rPr>
          <w:rFonts w:eastAsia="Times New Roman" w:cs="Times New Roman"/>
          <w:szCs w:val="24"/>
          <w:lang w:eastAsia="es-ES" w:bidi="es-ES"/>
        </w:rPr>
        <w:t>se establece</w:t>
      </w:r>
      <w:r w:rsidR="00D4395A" w:rsidRPr="000351E5">
        <w:rPr>
          <w:rFonts w:eastAsia="Times New Roman" w:cs="Times New Roman"/>
          <w:szCs w:val="24"/>
          <w:lang w:eastAsia="es-ES" w:bidi="es-ES"/>
        </w:rPr>
        <w:t>n</w:t>
      </w:r>
      <w:r w:rsidR="009B2431" w:rsidRPr="000351E5">
        <w:rPr>
          <w:rFonts w:eastAsia="Times New Roman" w:cs="Times New Roman"/>
          <w:szCs w:val="24"/>
          <w:lang w:eastAsia="es-ES" w:bidi="es-ES"/>
        </w:rPr>
        <w:t xml:space="preserve"> </w:t>
      </w:r>
      <w:r w:rsidR="00D4395A" w:rsidRPr="000351E5">
        <w:rPr>
          <w:rFonts w:eastAsia="Times New Roman" w:cs="Times New Roman"/>
          <w:szCs w:val="24"/>
          <w:lang w:eastAsia="es-ES" w:bidi="es-ES"/>
        </w:rPr>
        <w:t>los títulos de técnico o técnica y técnico o técnica superior y</w:t>
      </w:r>
      <w:r w:rsidR="009B2431" w:rsidRPr="000351E5">
        <w:rPr>
          <w:rFonts w:eastAsia="Times New Roman" w:cs="Times New Roman"/>
          <w:szCs w:val="24"/>
          <w:lang w:eastAsia="es-ES" w:bidi="es-ES"/>
        </w:rPr>
        <w:t xml:space="preserve"> se fijan los aspectos del currículo, </w:t>
      </w:r>
      <w:r w:rsidR="005544A6" w:rsidRPr="000351E5">
        <w:rPr>
          <w:rFonts w:eastAsia="Times New Roman" w:cs="Times New Roman"/>
          <w:szCs w:val="24"/>
          <w:lang w:eastAsia="es-ES" w:bidi="es-ES"/>
        </w:rPr>
        <w:t xml:space="preserve">requiriéndose </w:t>
      </w:r>
      <w:r w:rsidR="009B2431" w:rsidRPr="000351E5">
        <w:rPr>
          <w:rFonts w:eastAsia="Times New Roman" w:cs="Times New Roman"/>
          <w:szCs w:val="24"/>
          <w:lang w:eastAsia="es-ES" w:bidi="es-ES"/>
        </w:rPr>
        <w:t>el 5</w:t>
      </w:r>
      <w:r w:rsidR="00F81A96" w:rsidRPr="000351E5">
        <w:rPr>
          <w:rFonts w:eastAsia="Times New Roman" w:cs="Times New Roman"/>
          <w:szCs w:val="24"/>
          <w:lang w:eastAsia="es-ES" w:bidi="es-ES"/>
        </w:rPr>
        <w:t>0</w:t>
      </w:r>
      <w:r w:rsidR="009B2431" w:rsidRPr="000351E5">
        <w:rPr>
          <w:rFonts w:eastAsia="Times New Roman" w:cs="Times New Roman"/>
          <w:szCs w:val="24"/>
          <w:lang w:eastAsia="es-ES" w:bidi="es-ES"/>
        </w:rPr>
        <w:t xml:space="preserve"> por ciento de la duración total del currículo de </w:t>
      </w:r>
      <w:r w:rsidR="005544A6" w:rsidRPr="000351E5">
        <w:rPr>
          <w:rFonts w:eastAsia="Times New Roman" w:cs="Times New Roman"/>
          <w:szCs w:val="24"/>
          <w:lang w:eastAsia="es-ES" w:bidi="es-ES"/>
        </w:rPr>
        <w:t>estos ciclos formativos</w:t>
      </w:r>
      <w:r w:rsidR="009B2431" w:rsidRPr="000351E5">
        <w:rPr>
          <w:rFonts w:eastAsia="Times New Roman" w:cs="Times New Roman"/>
          <w:szCs w:val="24"/>
          <w:lang w:eastAsia="es-ES" w:bidi="es-ES"/>
        </w:rPr>
        <w:t xml:space="preserve"> establecida en 2000 horas, en virtud de lo dispuesto en </w:t>
      </w:r>
      <w:r w:rsidR="00F81A96" w:rsidRPr="000351E5">
        <w:rPr>
          <w:rFonts w:eastAsia="Times New Roman" w:cs="Times New Roman"/>
          <w:szCs w:val="24"/>
          <w:lang w:eastAsia="es-ES" w:bidi="es-ES"/>
        </w:rPr>
        <w:t>el</w:t>
      </w:r>
      <w:r w:rsidR="009B2431" w:rsidRPr="000351E5">
        <w:rPr>
          <w:rFonts w:eastAsia="Times New Roman" w:cs="Times New Roman"/>
          <w:szCs w:val="24"/>
          <w:lang w:eastAsia="es-ES" w:bidi="es-ES"/>
        </w:rPr>
        <w:t xml:space="preserve"> artículo 6.</w:t>
      </w:r>
      <w:r w:rsidR="00F81A96" w:rsidRPr="000351E5">
        <w:rPr>
          <w:rFonts w:eastAsia="Times New Roman" w:cs="Times New Roman"/>
          <w:szCs w:val="24"/>
          <w:lang w:eastAsia="es-ES" w:bidi="es-ES"/>
        </w:rPr>
        <w:t xml:space="preserve">4 </w:t>
      </w:r>
      <w:r w:rsidR="009B2431" w:rsidRPr="000351E5">
        <w:rPr>
          <w:rFonts w:eastAsia="Times New Roman" w:cs="Times New Roman"/>
          <w:szCs w:val="24"/>
          <w:lang w:eastAsia="es-ES" w:bidi="es-ES"/>
        </w:rPr>
        <w:t>de la Ley Orgánica 2/2006, de 3 de mayo, de Educación</w:t>
      </w:r>
      <w:r w:rsidR="00F81A96" w:rsidRPr="000351E5">
        <w:rPr>
          <w:rFonts w:eastAsia="Times New Roman" w:cs="Times New Roman"/>
          <w:szCs w:val="24"/>
          <w:lang w:eastAsia="es-ES" w:bidi="es-ES"/>
        </w:rPr>
        <w:t xml:space="preserve">, </w:t>
      </w:r>
      <w:r w:rsidR="009B2431" w:rsidRPr="000351E5">
        <w:rPr>
          <w:rFonts w:eastAsia="Times New Roman" w:cs="Times New Roman"/>
          <w:szCs w:val="24"/>
          <w:lang w:eastAsia="es-ES" w:bidi="es-ES"/>
        </w:rPr>
        <w:t>por el que procede</w:t>
      </w:r>
      <w:r w:rsidR="00612108" w:rsidRPr="000351E5">
        <w:rPr>
          <w:rFonts w:eastAsia="Times New Roman" w:cs="Times New Roman"/>
          <w:szCs w:val="24"/>
          <w:lang w:eastAsia="es-ES" w:bidi="es-ES"/>
        </w:rPr>
        <w:t xml:space="preserve"> a</w:t>
      </w:r>
      <w:r w:rsidR="000662B0" w:rsidRPr="000351E5">
        <w:rPr>
          <w:rFonts w:eastAsia="Times New Roman" w:cs="Times New Roman"/>
          <w:szCs w:val="24"/>
          <w:lang w:eastAsia="es-ES" w:bidi="es-ES"/>
        </w:rPr>
        <w:t xml:space="preserve"> </w:t>
      </w:r>
      <w:r w:rsidR="009B2431" w:rsidRPr="000351E5">
        <w:rPr>
          <w:rFonts w:eastAsia="Times New Roman" w:cs="Times New Roman"/>
          <w:szCs w:val="24"/>
          <w:lang w:eastAsia="es-ES" w:bidi="es-ES"/>
        </w:rPr>
        <w:t xml:space="preserve">establecer el currículo completo de estas enseñanzas de Formación Profesional vinculadas </w:t>
      </w:r>
      <w:r w:rsidR="0088237B" w:rsidRPr="000351E5">
        <w:rPr>
          <w:rFonts w:eastAsia="Times New Roman" w:cs="Times New Roman"/>
          <w:szCs w:val="24"/>
          <w:lang w:eastAsia="es-ES" w:bidi="es-ES"/>
        </w:rPr>
        <w:t>a los títulos mencionados</w:t>
      </w:r>
      <w:r w:rsidR="009B2431" w:rsidRPr="000351E5">
        <w:rPr>
          <w:rFonts w:eastAsia="Times New Roman" w:cs="Times New Roman"/>
          <w:szCs w:val="24"/>
          <w:lang w:eastAsia="es-ES" w:bidi="es-ES"/>
        </w:rPr>
        <w:t xml:space="preserve"> en el ámbito de </w:t>
      </w:r>
      <w:r w:rsidR="00F81A96" w:rsidRPr="000351E5">
        <w:rPr>
          <w:rFonts w:eastAsia="Times New Roman" w:cs="Times New Roman"/>
          <w:szCs w:val="24"/>
          <w:lang w:eastAsia="es-ES" w:bidi="es-ES"/>
        </w:rPr>
        <w:t xml:space="preserve">la </w:t>
      </w:r>
      <w:proofErr w:type="spellStart"/>
      <w:r w:rsidR="00F81A96" w:rsidRPr="000351E5">
        <w:rPr>
          <w:rFonts w:eastAsia="Times New Roman" w:cs="Times New Roman"/>
          <w:szCs w:val="24"/>
          <w:lang w:eastAsia="es-ES" w:bidi="es-ES"/>
        </w:rPr>
        <w:t>Comunitat</w:t>
      </w:r>
      <w:proofErr w:type="spellEnd"/>
      <w:r w:rsidR="00F81A96" w:rsidRPr="000351E5">
        <w:rPr>
          <w:rFonts w:eastAsia="Times New Roman" w:cs="Times New Roman"/>
          <w:szCs w:val="24"/>
          <w:lang w:eastAsia="es-ES" w:bidi="es-ES"/>
        </w:rPr>
        <w:t xml:space="preserve"> Valenciana</w:t>
      </w:r>
      <w:r w:rsidR="009B2431" w:rsidRPr="000351E5">
        <w:rPr>
          <w:rFonts w:eastAsia="Times New Roman" w:cs="Times New Roman"/>
          <w:szCs w:val="24"/>
          <w:lang w:eastAsia="es-ES" w:bidi="es-ES"/>
        </w:rPr>
        <w:t>, ampliando y contextualizando los</w:t>
      </w:r>
      <w:r w:rsidR="00F81A96" w:rsidRPr="000351E5">
        <w:rPr>
          <w:rFonts w:eastAsia="Times New Roman" w:cs="Times New Roman"/>
          <w:szCs w:val="24"/>
          <w:lang w:eastAsia="es-ES" w:bidi="es-ES"/>
        </w:rPr>
        <w:t xml:space="preserve"> resultados de aprendizaje y los</w:t>
      </w:r>
      <w:r w:rsidR="009B2431" w:rsidRPr="000351E5">
        <w:rPr>
          <w:rFonts w:eastAsia="Times New Roman" w:cs="Times New Roman"/>
          <w:szCs w:val="24"/>
          <w:lang w:eastAsia="es-ES" w:bidi="es-ES"/>
        </w:rPr>
        <w:t xml:space="preserve"> contenidos de los módulos profesionales, respetando el perfil profesional del mismo.</w:t>
      </w:r>
      <w:bookmarkStart w:id="10" w:name="_Hlk156390107"/>
      <w:del w:id="11" w:author="Autor">
        <w:r w:rsidR="00B078A2" w:rsidRPr="000351E5" w:rsidDel="00310822">
          <w:rPr>
            <w:rFonts w:eastAsia="Times New Roman" w:cs="Times New Roman"/>
            <w:szCs w:val="24"/>
            <w:lang w:eastAsia="es-ES" w:bidi="es-ES"/>
          </w:rPr>
          <w:delText xml:space="preserve"> </w:delText>
        </w:r>
        <w:bookmarkStart w:id="12" w:name="_Hlk156390296"/>
        <w:bookmarkEnd w:id="10"/>
      </w:del>
    </w:p>
    <w:p w14:paraId="0EE6F588" w14:textId="77777777" w:rsidR="00310822" w:rsidRDefault="00310822" w:rsidP="000351E5">
      <w:pPr>
        <w:spacing w:line="360" w:lineRule="auto"/>
        <w:rPr>
          <w:ins w:id="13" w:author="Autor"/>
          <w:rFonts w:eastAsia="Times New Roman" w:cs="Times New Roman"/>
          <w:szCs w:val="24"/>
          <w:lang w:eastAsia="es-ES" w:bidi="es-ES"/>
        </w:rPr>
      </w:pPr>
    </w:p>
    <w:p w14:paraId="01A835AB" w14:textId="791D4BCA" w:rsidR="00F527BB" w:rsidRPr="000351E5" w:rsidRDefault="00F81A96" w:rsidP="000351E5">
      <w:pPr>
        <w:spacing w:line="360" w:lineRule="auto"/>
        <w:rPr>
          <w:rFonts w:eastAsia="Times New Roman" w:cs="Times New Roman"/>
          <w:szCs w:val="24"/>
          <w:lang w:eastAsia="es-ES" w:bidi="es-ES"/>
        </w:rPr>
      </w:pPr>
      <w:r w:rsidRPr="000351E5">
        <w:rPr>
          <w:rFonts w:eastAsia="Times New Roman" w:cs="Times New Roman"/>
          <w:szCs w:val="24"/>
          <w:lang w:eastAsia="es-ES" w:bidi="es-ES"/>
        </w:rPr>
        <w:t>La Ley Orgánica 3/2022, de 31 de marzo, de ordenación e integración de la Formación Profesional</w:t>
      </w:r>
      <w:r w:rsidR="0026200A" w:rsidRPr="000351E5">
        <w:rPr>
          <w:rFonts w:eastAsia="Times New Roman" w:cs="Times New Roman"/>
          <w:szCs w:val="24"/>
          <w:lang w:eastAsia="es-ES" w:bidi="es-ES"/>
        </w:rPr>
        <w:t xml:space="preserve"> establece que todo currículo de la formación profesional tendrá por objetivo facilitar el desarrollo formativo profesional de las personas, promoviendo su formación integral, contribuyendo al desarrollo de su personalidad en todas sus dimensiones, así como al fortalecimiento económico del país, del tejido productivo y su posicionamiento en la nueva economía, a partir de la cualificación de la población activa y de la satisfacción de sus necesidades formativas a medida que se producen.</w:t>
      </w:r>
      <w:bookmarkStart w:id="14" w:name="_Hlk156390373"/>
    </w:p>
    <w:p w14:paraId="2D1F8AEF" w14:textId="7CDF1076" w:rsidR="00F527BB" w:rsidRPr="000351E5" w:rsidRDefault="0026200A"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A tal fin deberá incorporar contenidos culturales, científicos, tecnológicos y organizativos, así como contenidos vinculados a la digitalización, la defensa de la propiedad intelectual e industrial, la sostenibilidad, la innovación e investigación aplicada, el emprendimiento, la versatilidad tecnológica, las habilidades para la gestión de la carrera profesional, las relaciones laborales, la prevención de riesgos laborales y medioambientales, la responsabilidad profesional, las habilidades interpersonales, los valores cívicos, la participación ciudadana y la igualdad efectiva entre hombres y mujeres.</w:t>
      </w:r>
    </w:p>
    <w:p w14:paraId="2E21B3F1" w14:textId="3F458888" w:rsidR="00F527BB" w:rsidRPr="000351E5" w:rsidRDefault="0026200A"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lastRenderedPageBreak/>
        <w:t>Asimismo, se podrán incluir, respetando el correspondiente currículo y la duración mínima de las enseñanzas, complementos formativos que se ajusten a las necesidades de cada sector productivo en el territorio o se adapten a ellas o a las del colectivo destinatario o faciliten la superación de las enseñanzas mediante la adquisición de competencias clave o cualquier otro tipo de formación específica que facilite la inserción sociolaboral.</w:t>
      </w:r>
    </w:p>
    <w:p w14:paraId="5E00DD9B" w14:textId="4F146BD4" w:rsidR="00F527BB" w:rsidRPr="000351E5" w:rsidRDefault="00B95118"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Como desarrollo de la mencionada Ley Orgánica, el Real Decreto 659/2023, de 18 de julio, </w:t>
      </w:r>
      <w:bookmarkStart w:id="15" w:name="_Hlk158716396"/>
      <w:r w:rsidR="00A73BC5" w:rsidRPr="000351E5">
        <w:rPr>
          <w:rFonts w:eastAsia="Times New Roman" w:cs="Times New Roman"/>
          <w:szCs w:val="24"/>
          <w:lang w:eastAsia="es-ES" w:bidi="es-ES"/>
        </w:rPr>
        <w:t>desarrolla la ordenación del Sistema de Formación Profesional</w:t>
      </w:r>
      <w:bookmarkEnd w:id="15"/>
      <w:r w:rsidR="00A73BC5" w:rsidRPr="000351E5">
        <w:rPr>
          <w:rFonts w:eastAsia="Times New Roman" w:cs="Times New Roman"/>
          <w:szCs w:val="24"/>
          <w:lang w:eastAsia="es-ES" w:bidi="es-ES"/>
        </w:rPr>
        <w:t>, definiendo en su título II, capítulo IV el Grado D, ciclos formativos de Formación Profesional y estableciendo en sus artículos 96 a 107 aspectos comunes a los ciclos formativos de grado medio y superior y en sus artículos 108 a 11</w:t>
      </w:r>
      <w:r w:rsidR="00E56868" w:rsidRPr="000351E5">
        <w:rPr>
          <w:rFonts w:eastAsia="Times New Roman" w:cs="Times New Roman"/>
          <w:szCs w:val="24"/>
          <w:lang w:eastAsia="es-ES" w:bidi="es-ES"/>
        </w:rPr>
        <w:t>5</w:t>
      </w:r>
      <w:r w:rsidR="00A73BC5" w:rsidRPr="000351E5">
        <w:rPr>
          <w:rFonts w:eastAsia="Times New Roman" w:cs="Times New Roman"/>
          <w:szCs w:val="24"/>
          <w:lang w:eastAsia="es-ES" w:bidi="es-ES"/>
        </w:rPr>
        <w:t>, los aspectos específicos de acceso y admisión a los</w:t>
      </w:r>
      <w:r w:rsidR="00E56868" w:rsidRPr="000351E5">
        <w:rPr>
          <w:rFonts w:eastAsia="Times New Roman" w:cs="Times New Roman"/>
          <w:szCs w:val="24"/>
          <w:lang w:eastAsia="es-ES" w:bidi="es-ES"/>
        </w:rPr>
        <w:t xml:space="preserve"> ciclos formativos</w:t>
      </w:r>
      <w:r w:rsidR="00A73BC5" w:rsidRPr="000351E5">
        <w:rPr>
          <w:rFonts w:eastAsia="Times New Roman" w:cs="Times New Roman"/>
          <w:szCs w:val="24"/>
          <w:lang w:eastAsia="es-ES" w:bidi="es-ES"/>
        </w:rPr>
        <w:t xml:space="preserve"> de grado medio</w:t>
      </w:r>
      <w:r w:rsidR="00E56868" w:rsidRPr="000351E5">
        <w:rPr>
          <w:rFonts w:eastAsia="Times New Roman" w:cs="Times New Roman"/>
          <w:szCs w:val="24"/>
          <w:lang w:eastAsia="es-ES" w:bidi="es-ES"/>
        </w:rPr>
        <w:t xml:space="preserve"> y de grado superior</w:t>
      </w:r>
      <w:r w:rsidR="00A73BC5" w:rsidRPr="000351E5">
        <w:rPr>
          <w:rFonts w:eastAsia="Times New Roman" w:cs="Times New Roman"/>
          <w:szCs w:val="24"/>
          <w:lang w:eastAsia="es-ES" w:bidi="es-ES"/>
        </w:rPr>
        <w:t>.</w:t>
      </w:r>
      <w:bookmarkEnd w:id="12"/>
    </w:p>
    <w:p w14:paraId="62427C94" w14:textId="5F39DF5D" w:rsidR="00F527BB" w:rsidRPr="000351E5" w:rsidRDefault="00A73BC5"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Establece asimismo en su Disposición adicional duodécima, que las actualizaciones necesarias para los títulos de Formación Profesional existentes con anterioridad a la entrada en vigor del citado Real Decreto, se realizará de acuerdo con la normativa vigente.</w:t>
      </w:r>
    </w:p>
    <w:p w14:paraId="2BB22643" w14:textId="17CE3CBE" w:rsidR="00F527BB" w:rsidRPr="000351E5" w:rsidRDefault="00186CA4" w:rsidP="000351E5">
      <w:pPr>
        <w:keepLines/>
        <w:adjustRightInd w:val="0"/>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Mediante </w:t>
      </w:r>
      <w:bookmarkStart w:id="16" w:name="_Hlk158203631"/>
      <w:r w:rsidRPr="000351E5">
        <w:rPr>
          <w:rFonts w:eastAsia="Times New Roman" w:cs="Times New Roman"/>
          <w:szCs w:val="24"/>
          <w:highlight w:val="green"/>
          <w:lang w:eastAsia="es-ES" w:bidi="es-ES"/>
        </w:rPr>
        <w:t>Real Decreto __-/___,</w:t>
      </w:r>
      <w:r w:rsidRPr="000351E5">
        <w:rPr>
          <w:rFonts w:eastAsia="Times New Roman" w:cs="Times New Roman"/>
          <w:szCs w:val="24"/>
          <w:lang w:eastAsia="es-ES" w:bidi="es-ES"/>
        </w:rPr>
        <w:t xml:space="preserve"> complementario al Real Decreto 659/2023, de 18 de julio, por el que se ordena el Sistema de Formación Profesional, se modifican determinados Reales Decretos por los que se establecen títulos de Formación Profesional de grado medio, estableciéndose los cambios de ordenación necesarios de los títulos de Formación Profesional de grado medio para permitir su oferta en el marco de la nueva estructura establecida</w:t>
      </w:r>
      <w:r w:rsidR="00E56868" w:rsidRPr="000351E5">
        <w:rPr>
          <w:rFonts w:eastAsia="Times New Roman" w:cs="Times New Roman"/>
          <w:szCs w:val="24"/>
          <w:lang w:eastAsia="es-ES" w:bidi="es-ES"/>
        </w:rPr>
        <w:t xml:space="preserve"> </w:t>
      </w:r>
      <w:bookmarkEnd w:id="16"/>
      <w:r w:rsidR="00E56868" w:rsidRPr="000351E5">
        <w:rPr>
          <w:rFonts w:eastAsia="Times New Roman" w:cs="Times New Roman"/>
          <w:szCs w:val="24"/>
          <w:lang w:eastAsia="es-ES" w:bidi="es-ES"/>
        </w:rPr>
        <w:t xml:space="preserve">y mediante </w:t>
      </w:r>
      <w:r w:rsidR="00E56868" w:rsidRPr="000351E5">
        <w:rPr>
          <w:rFonts w:eastAsia="Times New Roman" w:cs="Times New Roman"/>
          <w:szCs w:val="24"/>
          <w:highlight w:val="green"/>
          <w:lang w:eastAsia="es-ES" w:bidi="es-ES"/>
        </w:rPr>
        <w:t>Real Decreto __-/___,</w:t>
      </w:r>
      <w:r w:rsidR="00E56868" w:rsidRPr="000351E5">
        <w:rPr>
          <w:rFonts w:eastAsia="Times New Roman" w:cs="Times New Roman"/>
          <w:szCs w:val="24"/>
          <w:lang w:eastAsia="es-ES" w:bidi="es-ES"/>
        </w:rPr>
        <w:t xml:space="preserve"> complementario al Real Decreto 659/2023, de 18 de julio, por el que se ordena el Sistema de Formación Profesional, se modifican determinados Reales Decretos por los que se establecen títulos de Formación Profesional de grado superior, estableciéndose los cambios de ordenación necesarios de los títulos de Formación Profesional de grado superior para permitir su oferta en el marco de la nueva estructura establecida</w:t>
      </w:r>
      <w:r w:rsidRPr="000351E5">
        <w:rPr>
          <w:rFonts w:eastAsia="Times New Roman" w:cs="Times New Roman"/>
          <w:szCs w:val="24"/>
          <w:lang w:eastAsia="es-ES" w:bidi="es-ES"/>
        </w:rPr>
        <w:t>.</w:t>
      </w:r>
      <w:bookmarkEnd w:id="14"/>
    </w:p>
    <w:p w14:paraId="6C72B2C7" w14:textId="0FA9CA46" w:rsidR="00F527BB" w:rsidRPr="000351E5" w:rsidRDefault="009B2431"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En la definición de </w:t>
      </w:r>
      <w:r w:rsidR="00D35CE3" w:rsidRPr="000351E5">
        <w:rPr>
          <w:rFonts w:eastAsia="Times New Roman" w:cs="Times New Roman"/>
          <w:szCs w:val="24"/>
          <w:lang w:eastAsia="es-ES" w:bidi="es-ES"/>
        </w:rPr>
        <w:t>los nuevos contenidos</w:t>
      </w:r>
      <w:r w:rsidR="00A323C6" w:rsidRPr="000351E5">
        <w:rPr>
          <w:rFonts w:eastAsia="Times New Roman" w:cs="Times New Roman"/>
          <w:szCs w:val="24"/>
          <w:lang w:eastAsia="es-ES" w:bidi="es-ES"/>
        </w:rPr>
        <w:t xml:space="preserve"> </w:t>
      </w:r>
      <w:r w:rsidRPr="000351E5">
        <w:rPr>
          <w:rFonts w:eastAsia="Times New Roman" w:cs="Times New Roman"/>
          <w:szCs w:val="24"/>
          <w:lang w:eastAsia="es-ES" w:bidi="es-ES"/>
        </w:rPr>
        <w:t xml:space="preserve">se han tenido en cuenta las características educativas, así como las </w:t>
      </w:r>
      <w:proofErr w:type="spellStart"/>
      <w:r w:rsidRPr="000351E5">
        <w:rPr>
          <w:rFonts w:eastAsia="Times New Roman" w:cs="Times New Roman"/>
          <w:szCs w:val="24"/>
          <w:lang w:eastAsia="es-ES" w:bidi="es-ES"/>
        </w:rPr>
        <w:t>socioproductivas</w:t>
      </w:r>
      <w:proofErr w:type="spellEnd"/>
      <w:r w:rsidRPr="000351E5">
        <w:rPr>
          <w:rFonts w:eastAsia="Times New Roman" w:cs="Times New Roman"/>
          <w:szCs w:val="24"/>
          <w:lang w:eastAsia="es-ES" w:bidi="es-ES"/>
        </w:rPr>
        <w:t xml:space="preserve"> y laborales, de la </w:t>
      </w:r>
      <w:proofErr w:type="spellStart"/>
      <w:r w:rsidRPr="000351E5">
        <w:rPr>
          <w:rFonts w:eastAsia="Times New Roman" w:cs="Times New Roman"/>
          <w:szCs w:val="24"/>
          <w:lang w:eastAsia="es-ES" w:bidi="es-ES"/>
        </w:rPr>
        <w:t>Comunitat</w:t>
      </w:r>
      <w:proofErr w:type="spellEnd"/>
      <w:r w:rsidRPr="000351E5">
        <w:rPr>
          <w:rFonts w:eastAsia="Times New Roman" w:cs="Times New Roman"/>
          <w:szCs w:val="24"/>
          <w:lang w:eastAsia="es-ES" w:bidi="es-ES"/>
        </w:rPr>
        <w:t xml:space="preserve"> Valenciana con el fin de dar respuesta a las necesidades generales de </w:t>
      </w:r>
      <w:r w:rsidRPr="000351E5">
        <w:rPr>
          <w:rFonts w:eastAsia="Times New Roman" w:cs="Times New Roman"/>
          <w:spacing w:val="-4"/>
          <w:szCs w:val="24"/>
          <w:lang w:eastAsia="es-ES" w:bidi="es-ES"/>
        </w:rPr>
        <w:t xml:space="preserve">cualificación de los recursos humanos para su incorporación a la estructura productiva de la </w:t>
      </w:r>
      <w:proofErr w:type="spellStart"/>
      <w:r w:rsidRPr="000351E5">
        <w:rPr>
          <w:rFonts w:eastAsia="Times New Roman" w:cs="Times New Roman"/>
          <w:spacing w:val="-4"/>
          <w:szCs w:val="24"/>
          <w:lang w:eastAsia="es-ES" w:bidi="es-ES"/>
        </w:rPr>
        <w:t>Comunitat</w:t>
      </w:r>
      <w:proofErr w:type="spellEnd"/>
      <w:r w:rsidRPr="000351E5">
        <w:rPr>
          <w:rFonts w:eastAsia="Times New Roman" w:cs="Times New Roman"/>
          <w:spacing w:val="-4"/>
          <w:szCs w:val="24"/>
          <w:lang w:eastAsia="es-ES" w:bidi="es-ES"/>
        </w:rPr>
        <w:t xml:space="preserve"> Valenciana</w:t>
      </w:r>
      <w:r w:rsidRPr="000351E5">
        <w:rPr>
          <w:rFonts w:eastAsia="Times New Roman" w:cs="Times New Roman"/>
          <w:szCs w:val="24"/>
          <w:lang w:eastAsia="es-ES" w:bidi="es-ES"/>
        </w:rPr>
        <w:t>, sin perjuicio alguno a la movilidad del alumnado.</w:t>
      </w:r>
      <w:bookmarkStart w:id="17" w:name="_Hlk156390655"/>
    </w:p>
    <w:p w14:paraId="07415F5A" w14:textId="5263172A" w:rsidR="00F527BB" w:rsidRPr="000351E5" w:rsidRDefault="00186CA4"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lastRenderedPageBreak/>
        <w:t>El contenido de esta Orden se ajusta a los principios de buena regulación contenidos en la Ley 39/2015, de 1 de octubre, del Procedimiento Administrativo Común de las Administraciones Públicas, y en la Ley 40/2015, de 1 de octubre, de Régimen Jurídico del Sector Público, los principios de necesidad, eficacia, proporcionalidad, seguridad jurídica, transparencia y eficiencia, en tanto que persigue el interés general al facilitar</w:t>
      </w:r>
      <w:r w:rsidR="00E00261" w:rsidRPr="000351E5">
        <w:rPr>
          <w:rFonts w:eastAsia="Times New Roman" w:cs="Times New Roman"/>
          <w:szCs w:val="24"/>
          <w:lang w:eastAsia="es-ES" w:bidi="es-ES"/>
        </w:rPr>
        <w:t xml:space="preserve"> </w:t>
      </w:r>
      <w:r w:rsidRPr="000351E5">
        <w:rPr>
          <w:rFonts w:eastAsia="Times New Roman" w:cs="Times New Roman"/>
          <w:szCs w:val="24"/>
          <w:lang w:eastAsia="es-ES" w:bidi="es-ES"/>
        </w:rPr>
        <w:t xml:space="preserve">la adecuación de la oferta formativa </w:t>
      </w:r>
      <w:r w:rsidR="00E00261" w:rsidRPr="000351E5">
        <w:rPr>
          <w:rFonts w:eastAsia="Times New Roman" w:cs="Times New Roman"/>
          <w:szCs w:val="24"/>
          <w:lang w:eastAsia="es-ES" w:bidi="es-ES"/>
        </w:rPr>
        <w:t>a la nueva regulación estatal</w:t>
      </w:r>
      <w:r w:rsidRPr="000351E5">
        <w:rPr>
          <w:rFonts w:eastAsia="Times New Roman" w:cs="Times New Roman"/>
          <w:szCs w:val="24"/>
          <w:lang w:eastAsia="es-ES" w:bidi="es-ES"/>
        </w:rPr>
        <w:t>, amplia</w:t>
      </w:r>
      <w:r w:rsidR="00E00261" w:rsidRPr="000351E5">
        <w:rPr>
          <w:rFonts w:eastAsia="Times New Roman" w:cs="Times New Roman"/>
          <w:szCs w:val="24"/>
          <w:lang w:eastAsia="es-ES" w:bidi="es-ES"/>
        </w:rPr>
        <w:t>ndo</w:t>
      </w:r>
      <w:r w:rsidRPr="000351E5">
        <w:rPr>
          <w:rFonts w:eastAsia="Times New Roman" w:cs="Times New Roman"/>
          <w:szCs w:val="24"/>
          <w:lang w:eastAsia="es-ES" w:bidi="es-ES"/>
        </w:rPr>
        <w:t xml:space="preserve"> la oferta de Formación Profesional</w:t>
      </w:r>
      <w:r w:rsidR="00E00261" w:rsidRPr="000351E5">
        <w:rPr>
          <w:rFonts w:eastAsia="Times New Roman" w:cs="Times New Roman"/>
          <w:szCs w:val="24"/>
          <w:lang w:eastAsia="es-ES" w:bidi="es-ES"/>
        </w:rPr>
        <w:t xml:space="preserve"> y</w:t>
      </w:r>
      <w:r w:rsidRPr="000351E5">
        <w:rPr>
          <w:rFonts w:eastAsia="Times New Roman" w:cs="Times New Roman"/>
          <w:szCs w:val="24"/>
          <w:lang w:eastAsia="es-ES" w:bidi="es-ES"/>
        </w:rPr>
        <w:t xml:space="preserve"> avanza</w:t>
      </w:r>
      <w:r w:rsidR="00E00261" w:rsidRPr="000351E5">
        <w:rPr>
          <w:rFonts w:eastAsia="Times New Roman" w:cs="Times New Roman"/>
          <w:szCs w:val="24"/>
          <w:lang w:eastAsia="es-ES" w:bidi="es-ES"/>
        </w:rPr>
        <w:t xml:space="preserve">ndo </w:t>
      </w:r>
      <w:r w:rsidRPr="000351E5">
        <w:rPr>
          <w:rFonts w:eastAsia="Times New Roman" w:cs="Times New Roman"/>
          <w:szCs w:val="24"/>
          <w:lang w:eastAsia="es-ES" w:bidi="es-ES"/>
        </w:rPr>
        <w:t>en la</w:t>
      </w:r>
      <w:r w:rsidR="00E00261" w:rsidRPr="000351E5">
        <w:rPr>
          <w:rFonts w:eastAsia="Times New Roman" w:cs="Times New Roman"/>
          <w:szCs w:val="24"/>
          <w:lang w:eastAsia="es-ES" w:bidi="es-ES"/>
        </w:rPr>
        <w:t xml:space="preserve"> </w:t>
      </w:r>
      <w:r w:rsidRPr="000351E5">
        <w:rPr>
          <w:rFonts w:eastAsia="Times New Roman" w:cs="Times New Roman"/>
          <w:szCs w:val="24"/>
          <w:lang w:eastAsia="es-ES" w:bidi="es-ES"/>
        </w:rPr>
        <w:t>integración de la Formación Profesional en el conjunto del sistema educativo</w:t>
      </w:r>
      <w:r w:rsidR="00E00261" w:rsidRPr="000351E5">
        <w:rPr>
          <w:rFonts w:eastAsia="Times New Roman" w:cs="Times New Roman"/>
          <w:szCs w:val="24"/>
          <w:lang w:eastAsia="es-ES" w:bidi="es-ES"/>
        </w:rPr>
        <w:t xml:space="preserve"> </w:t>
      </w:r>
      <w:r w:rsidRPr="000351E5">
        <w:rPr>
          <w:rFonts w:eastAsia="Times New Roman" w:cs="Times New Roman"/>
          <w:szCs w:val="24"/>
          <w:lang w:eastAsia="es-ES" w:bidi="es-ES"/>
        </w:rPr>
        <w:t>y formativo</w:t>
      </w:r>
      <w:r w:rsidR="00E00261" w:rsidRPr="000351E5">
        <w:rPr>
          <w:rFonts w:eastAsia="Times New Roman" w:cs="Times New Roman"/>
          <w:szCs w:val="24"/>
          <w:lang w:eastAsia="es-ES" w:bidi="es-ES"/>
        </w:rPr>
        <w:t>.</w:t>
      </w:r>
    </w:p>
    <w:p w14:paraId="71F3B843" w14:textId="3ED2B2D5" w:rsidR="00F527BB" w:rsidRPr="000351E5" w:rsidRDefault="00E00261"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Basándose en el principio de necesidad, el desarrollo curricular está plenamente justificado para regular estas nuevas enseñanzas de Formación Profesional vinculadas </w:t>
      </w:r>
      <w:r w:rsidR="00E56868" w:rsidRPr="000351E5">
        <w:rPr>
          <w:rFonts w:eastAsia="Times New Roman" w:cs="Times New Roman"/>
          <w:szCs w:val="24"/>
          <w:lang w:eastAsia="es-ES" w:bidi="es-ES"/>
        </w:rPr>
        <w:t>a los títulos mencionados</w:t>
      </w:r>
      <w:r w:rsidRPr="000351E5">
        <w:rPr>
          <w:rFonts w:eastAsia="Times New Roman" w:cs="Times New Roman"/>
          <w:szCs w:val="24"/>
          <w:lang w:eastAsia="es-ES" w:bidi="es-ES"/>
        </w:rPr>
        <w:t xml:space="preserve"> en el ámbito de esta Comunidad Autónoma, ampliando y contextualizando los contenidos de los módulos profesionales, respetando el perfil profesional </w:t>
      </w:r>
      <w:r w:rsidR="00E56868" w:rsidRPr="000351E5">
        <w:rPr>
          <w:rFonts w:eastAsia="Times New Roman" w:cs="Times New Roman"/>
          <w:szCs w:val="24"/>
          <w:lang w:eastAsia="es-ES" w:bidi="es-ES"/>
        </w:rPr>
        <w:t>de los mismos</w:t>
      </w:r>
      <w:r w:rsidRPr="000351E5">
        <w:rPr>
          <w:rFonts w:eastAsia="Times New Roman" w:cs="Times New Roman"/>
          <w:szCs w:val="24"/>
          <w:lang w:eastAsia="es-ES" w:bidi="es-ES"/>
        </w:rPr>
        <w:t>.</w:t>
      </w:r>
    </w:p>
    <w:p w14:paraId="2DF0E7DD" w14:textId="0255E602" w:rsidR="00F527BB" w:rsidRPr="000351E5" w:rsidRDefault="00E00261"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R</w:t>
      </w:r>
      <w:r w:rsidR="00186CA4" w:rsidRPr="000351E5">
        <w:rPr>
          <w:rFonts w:eastAsia="Times New Roman" w:cs="Times New Roman"/>
          <w:szCs w:val="24"/>
          <w:lang w:eastAsia="es-ES" w:bidi="es-ES"/>
        </w:rPr>
        <w:t>esulta</w:t>
      </w:r>
      <w:r w:rsidRPr="000351E5">
        <w:rPr>
          <w:rFonts w:eastAsia="Times New Roman" w:cs="Times New Roman"/>
          <w:szCs w:val="24"/>
          <w:lang w:eastAsia="es-ES" w:bidi="es-ES"/>
        </w:rPr>
        <w:t xml:space="preserve"> asimismo </w:t>
      </w:r>
      <w:r w:rsidR="00186CA4" w:rsidRPr="000351E5">
        <w:rPr>
          <w:rFonts w:eastAsia="Times New Roman" w:cs="Times New Roman"/>
          <w:szCs w:val="24"/>
          <w:lang w:eastAsia="es-ES" w:bidi="es-ES"/>
        </w:rPr>
        <w:t xml:space="preserve">coherente con el ordenamiento jurídico </w:t>
      </w:r>
      <w:r w:rsidRPr="000351E5">
        <w:rPr>
          <w:rFonts w:eastAsia="Times New Roman" w:cs="Times New Roman"/>
          <w:szCs w:val="24"/>
          <w:lang w:eastAsia="es-ES" w:bidi="es-ES"/>
        </w:rPr>
        <w:t>permitiendo</w:t>
      </w:r>
      <w:r w:rsidR="00186CA4" w:rsidRPr="000351E5">
        <w:rPr>
          <w:rFonts w:eastAsia="Times New Roman" w:cs="Times New Roman"/>
          <w:szCs w:val="24"/>
          <w:lang w:eastAsia="es-ES" w:bidi="es-ES"/>
        </w:rPr>
        <w:t xml:space="preserve"> una gestión más eficiente</w:t>
      </w:r>
      <w:r w:rsidRPr="000351E5">
        <w:rPr>
          <w:rFonts w:eastAsia="Times New Roman" w:cs="Times New Roman"/>
          <w:szCs w:val="24"/>
          <w:lang w:eastAsia="es-ES" w:bidi="es-ES"/>
        </w:rPr>
        <w:t xml:space="preserve"> </w:t>
      </w:r>
      <w:r w:rsidR="00186CA4" w:rsidRPr="000351E5">
        <w:rPr>
          <w:rFonts w:eastAsia="Times New Roman" w:cs="Times New Roman"/>
          <w:szCs w:val="24"/>
          <w:lang w:eastAsia="es-ES" w:bidi="es-ES"/>
        </w:rPr>
        <w:t>de los recursos públicos</w:t>
      </w:r>
      <w:r w:rsidRPr="000351E5">
        <w:rPr>
          <w:rFonts w:eastAsia="Times New Roman" w:cs="Times New Roman"/>
          <w:szCs w:val="24"/>
          <w:lang w:eastAsia="es-ES" w:bidi="es-ES"/>
        </w:rPr>
        <w:t>, con la intención de mantener un marco normativo estable, predecible, integrado y claro, dando cumplimiento con ello al principio de seguridad jurídica.</w:t>
      </w:r>
    </w:p>
    <w:p w14:paraId="0DFBD724" w14:textId="2C8D399B" w:rsidR="00F527BB" w:rsidRPr="000351E5" w:rsidRDefault="00E00261"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Se completa así eficaz y eficientemente, el marco legal establecido por </w:t>
      </w:r>
      <w:r w:rsidR="00E56868" w:rsidRPr="000351E5">
        <w:rPr>
          <w:rFonts w:eastAsia="Times New Roman" w:cs="Times New Roman"/>
          <w:szCs w:val="24"/>
          <w:lang w:eastAsia="es-ES" w:bidi="es-ES"/>
        </w:rPr>
        <w:t>los Reales Decretos por los que se establecen los mencionados títulos y sus enseñanzas mínimas</w:t>
      </w:r>
      <w:r w:rsidRPr="000351E5">
        <w:rPr>
          <w:rFonts w:eastAsia="Times New Roman" w:cs="Times New Roman"/>
          <w:szCs w:val="24"/>
          <w:lang w:eastAsia="es-ES" w:bidi="es-ES"/>
        </w:rPr>
        <w:t>, modificado</w:t>
      </w:r>
      <w:r w:rsidR="00E56868" w:rsidRPr="000351E5">
        <w:rPr>
          <w:rFonts w:eastAsia="Times New Roman" w:cs="Times New Roman"/>
          <w:szCs w:val="24"/>
          <w:lang w:eastAsia="es-ES" w:bidi="es-ES"/>
        </w:rPr>
        <w:t>s</w:t>
      </w:r>
      <w:r w:rsidRPr="000351E5">
        <w:rPr>
          <w:rFonts w:eastAsia="Times New Roman" w:cs="Times New Roman"/>
          <w:szCs w:val="24"/>
          <w:lang w:eastAsia="es-ES" w:bidi="es-ES"/>
        </w:rPr>
        <w:t xml:space="preserve"> mediante </w:t>
      </w:r>
      <w:r w:rsidRPr="000351E5">
        <w:rPr>
          <w:rFonts w:eastAsia="Times New Roman" w:cs="Times New Roman"/>
          <w:szCs w:val="24"/>
          <w:highlight w:val="green"/>
          <w:lang w:eastAsia="es-ES" w:bidi="es-ES"/>
        </w:rPr>
        <w:t>Real Decreto ___/_____</w:t>
      </w:r>
      <w:r w:rsidRPr="000351E5">
        <w:rPr>
          <w:rFonts w:eastAsia="Times New Roman" w:cs="Times New Roman"/>
          <w:szCs w:val="24"/>
          <w:lang w:eastAsia="es-ES" w:bidi="es-ES"/>
        </w:rPr>
        <w:t xml:space="preserve"> introduciendo la regulación adecuada e imprescindible, que establece las obligaciones necesarias a fin de atender el objetivo que se pretende conseguir, siguiendo el principio de proporcionalidad.</w:t>
      </w:r>
    </w:p>
    <w:p w14:paraId="117928FE" w14:textId="4719F63D" w:rsidR="00F527BB" w:rsidRPr="000351E5" w:rsidRDefault="00E00261"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En aplicación del principio de transparencia, d</w:t>
      </w:r>
      <w:r w:rsidR="00186CA4" w:rsidRPr="000351E5">
        <w:rPr>
          <w:rFonts w:eastAsia="Times New Roman" w:cs="Times New Roman"/>
          <w:szCs w:val="24"/>
          <w:lang w:eastAsia="es-ES" w:bidi="es-ES"/>
        </w:rPr>
        <w:t>urante el procedimiento de</w:t>
      </w:r>
      <w:r w:rsidRPr="000351E5">
        <w:rPr>
          <w:rFonts w:eastAsia="Times New Roman" w:cs="Times New Roman"/>
          <w:szCs w:val="24"/>
          <w:lang w:eastAsia="es-ES" w:bidi="es-ES"/>
        </w:rPr>
        <w:t xml:space="preserve"> </w:t>
      </w:r>
      <w:r w:rsidR="00186CA4" w:rsidRPr="000351E5">
        <w:rPr>
          <w:rFonts w:eastAsia="Times New Roman" w:cs="Times New Roman"/>
          <w:szCs w:val="24"/>
          <w:lang w:eastAsia="es-ES" w:bidi="es-ES"/>
        </w:rPr>
        <w:t xml:space="preserve">elaboración de la norma se ha permitido la </w:t>
      </w:r>
      <w:proofErr w:type="gramStart"/>
      <w:r w:rsidR="00186CA4" w:rsidRPr="000351E5">
        <w:rPr>
          <w:rFonts w:eastAsia="Times New Roman" w:cs="Times New Roman"/>
          <w:szCs w:val="24"/>
          <w:lang w:eastAsia="es-ES" w:bidi="es-ES"/>
        </w:rPr>
        <w:t>participación activa</w:t>
      </w:r>
      <w:proofErr w:type="gramEnd"/>
      <w:r w:rsidR="00186CA4" w:rsidRPr="000351E5">
        <w:rPr>
          <w:rFonts w:eastAsia="Times New Roman" w:cs="Times New Roman"/>
          <w:szCs w:val="24"/>
          <w:lang w:eastAsia="es-ES" w:bidi="es-ES"/>
        </w:rPr>
        <w:t xml:space="preserve"> de los</w:t>
      </w:r>
      <w:r w:rsidRPr="000351E5">
        <w:rPr>
          <w:rFonts w:eastAsia="Times New Roman" w:cs="Times New Roman"/>
          <w:szCs w:val="24"/>
          <w:lang w:eastAsia="es-ES" w:bidi="es-ES"/>
        </w:rPr>
        <w:t xml:space="preserve"> </w:t>
      </w:r>
      <w:r w:rsidR="00186CA4" w:rsidRPr="000351E5">
        <w:rPr>
          <w:rFonts w:eastAsia="Times New Roman" w:cs="Times New Roman"/>
          <w:szCs w:val="24"/>
          <w:lang w:eastAsia="es-ES" w:bidi="es-ES"/>
        </w:rPr>
        <w:t>potenciales destinatarios a través del trámite de audiencia e información</w:t>
      </w:r>
      <w:r w:rsidRPr="000351E5">
        <w:rPr>
          <w:rFonts w:eastAsia="Times New Roman" w:cs="Times New Roman"/>
          <w:szCs w:val="24"/>
          <w:lang w:eastAsia="es-ES" w:bidi="es-ES"/>
        </w:rPr>
        <w:t xml:space="preserve"> </w:t>
      </w:r>
      <w:r w:rsidR="00186CA4" w:rsidRPr="000351E5">
        <w:rPr>
          <w:rFonts w:eastAsia="Times New Roman" w:cs="Times New Roman"/>
          <w:szCs w:val="24"/>
          <w:lang w:eastAsia="es-ES" w:bidi="es-ES"/>
        </w:rPr>
        <w:t>pública</w:t>
      </w:r>
      <w:r w:rsidRPr="000351E5">
        <w:rPr>
          <w:rFonts w:eastAsia="Times New Roman" w:cs="Times New Roman"/>
          <w:szCs w:val="24"/>
          <w:lang w:eastAsia="es-ES" w:bidi="es-ES"/>
        </w:rPr>
        <w:t xml:space="preserve">, quedando </w:t>
      </w:r>
      <w:r w:rsidR="00186CA4" w:rsidRPr="000351E5">
        <w:rPr>
          <w:rFonts w:eastAsia="Times New Roman" w:cs="Times New Roman"/>
          <w:szCs w:val="24"/>
          <w:lang w:eastAsia="es-ES" w:bidi="es-ES"/>
        </w:rPr>
        <w:t xml:space="preserve">justificados los objetivos que persigue la </w:t>
      </w:r>
      <w:r w:rsidRPr="000351E5">
        <w:rPr>
          <w:rFonts w:eastAsia="Times New Roman" w:cs="Times New Roman"/>
          <w:szCs w:val="24"/>
          <w:lang w:eastAsia="es-ES" w:bidi="es-ES"/>
        </w:rPr>
        <w:t>Orden</w:t>
      </w:r>
      <w:r w:rsidR="00186CA4" w:rsidRPr="000351E5">
        <w:rPr>
          <w:rFonts w:eastAsia="Times New Roman" w:cs="Times New Roman"/>
          <w:szCs w:val="24"/>
          <w:lang w:eastAsia="es-ES" w:bidi="es-ES"/>
        </w:rPr>
        <w:t>.</w:t>
      </w:r>
    </w:p>
    <w:p w14:paraId="7026527D" w14:textId="4DD2E6A4" w:rsidR="00F527BB" w:rsidRPr="000351E5" w:rsidRDefault="009B2431"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Se ha prestado especial atención a las áreas prioritarias, </w:t>
      </w:r>
      <w:r w:rsidRPr="000351E5">
        <w:rPr>
          <w:rFonts w:eastAsia="Times New Roman" w:cs="Times New Roman"/>
          <w:spacing w:val="-4"/>
          <w:szCs w:val="24"/>
          <w:lang w:eastAsia="es-ES" w:bidi="es-ES"/>
        </w:rPr>
        <w:t>mediante la definición</w:t>
      </w:r>
      <w:r w:rsidRPr="000351E5">
        <w:rPr>
          <w:rFonts w:eastAsia="Times New Roman" w:cs="Times New Roman"/>
          <w:szCs w:val="24"/>
          <w:lang w:eastAsia="es-ES" w:bidi="es-ES"/>
        </w:rPr>
        <w:t xml:space="preserve"> </w:t>
      </w:r>
      <w:r w:rsidRPr="000351E5">
        <w:rPr>
          <w:rFonts w:eastAsia="Times New Roman" w:cs="Times New Roman"/>
          <w:spacing w:val="-4"/>
          <w:szCs w:val="24"/>
          <w:lang w:eastAsia="es-ES" w:bidi="es-ES"/>
        </w:rPr>
        <w:t>de contenidos de prevención de riesgos laborales, que permitan que todo el alumnado pueda obtener el certificado</w:t>
      </w:r>
      <w:r w:rsidRPr="000351E5">
        <w:rPr>
          <w:rFonts w:eastAsia="Times New Roman" w:cs="Times New Roman"/>
          <w:szCs w:val="24"/>
          <w:lang w:eastAsia="es-ES" w:bidi="es-ES"/>
        </w:rPr>
        <w:t xml:space="preserve"> de técnico o técnica en Prevención de Riesgos Laborales, Nivel Básico, expedido de acuerdo con lo dispuesto en el Real Decreto 39/1997, de 17 de enero, por el que se aprueba el Reglamento de los</w:t>
      </w:r>
      <w:r w:rsidRPr="000351E5">
        <w:rPr>
          <w:rFonts w:eastAsia="Times New Roman" w:cs="Times New Roman"/>
          <w:spacing w:val="26"/>
          <w:szCs w:val="24"/>
          <w:lang w:eastAsia="es-ES" w:bidi="es-ES"/>
        </w:rPr>
        <w:t xml:space="preserve"> </w:t>
      </w:r>
      <w:r w:rsidRPr="000351E5">
        <w:rPr>
          <w:rFonts w:eastAsia="Times New Roman" w:cs="Times New Roman"/>
          <w:szCs w:val="24"/>
          <w:lang w:eastAsia="es-ES" w:bidi="es-ES"/>
        </w:rPr>
        <w:t xml:space="preserve">Servicios de </w:t>
      </w:r>
      <w:r w:rsidRPr="000351E5">
        <w:rPr>
          <w:rFonts w:eastAsia="Times New Roman" w:cs="Times New Roman"/>
          <w:spacing w:val="-2"/>
          <w:szCs w:val="24"/>
          <w:lang w:eastAsia="es-ES" w:bidi="es-ES"/>
        </w:rPr>
        <w:t>Prevención, e incorporando en el currículo formación en la lengua inglesa para facilitar su movilidad profesional</w:t>
      </w:r>
      <w:r w:rsidRPr="000351E5">
        <w:rPr>
          <w:rFonts w:eastAsia="Times New Roman" w:cs="Times New Roman"/>
          <w:szCs w:val="24"/>
          <w:lang w:eastAsia="es-ES" w:bidi="es-ES"/>
        </w:rPr>
        <w:t xml:space="preserve"> a cualquier país europeo.</w:t>
      </w:r>
    </w:p>
    <w:p w14:paraId="1F92C2E3" w14:textId="0FDBCFCB" w:rsidR="001139C0" w:rsidRPr="000351E5" w:rsidRDefault="00D35CE3"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lastRenderedPageBreak/>
        <w:t>Las modificaciones introducidas en e</w:t>
      </w:r>
      <w:r w:rsidR="00E56868" w:rsidRPr="000351E5">
        <w:rPr>
          <w:rFonts w:eastAsia="Times New Roman" w:cs="Times New Roman"/>
          <w:szCs w:val="24"/>
          <w:lang w:eastAsia="es-ES" w:bidi="es-ES"/>
        </w:rPr>
        <w:t>stos currículos</w:t>
      </w:r>
      <w:r w:rsidR="009B2431" w:rsidRPr="000351E5">
        <w:rPr>
          <w:rFonts w:eastAsia="Times New Roman" w:cs="Times New Roman"/>
          <w:szCs w:val="24"/>
          <w:lang w:eastAsia="es-ES" w:bidi="es-ES"/>
        </w:rPr>
        <w:t xml:space="preserve"> requiere</w:t>
      </w:r>
      <w:r w:rsidR="00E56868" w:rsidRPr="000351E5">
        <w:rPr>
          <w:rFonts w:eastAsia="Times New Roman" w:cs="Times New Roman"/>
          <w:szCs w:val="24"/>
          <w:lang w:eastAsia="es-ES" w:bidi="es-ES"/>
        </w:rPr>
        <w:t>n</w:t>
      </w:r>
      <w:r w:rsidR="009B2431" w:rsidRPr="000351E5">
        <w:rPr>
          <w:rFonts w:eastAsia="Times New Roman" w:cs="Times New Roman"/>
          <w:szCs w:val="24"/>
          <w:lang w:eastAsia="es-ES" w:bidi="es-ES"/>
        </w:rPr>
        <w:t xml:space="preserve"> una posterior concreción en las programaciones que el equipo docente ha de elaborar, las cuales han de incorporar el diseño de actividades de aprendizaje y el desarrollo de actuaciones flexibles que, en el marco de la normativa que regula la organización de los centros, posibiliten adecuaciones particulares del currículo en cada centro docente de acuerdo con los recursos disponibles, sin que en ningún caso suponga la supresión de objetivos que afecten a la competencia general </w:t>
      </w:r>
      <w:r w:rsidR="00E56868" w:rsidRPr="000351E5">
        <w:rPr>
          <w:rFonts w:eastAsia="Times New Roman" w:cs="Times New Roman"/>
          <w:szCs w:val="24"/>
          <w:lang w:eastAsia="es-ES" w:bidi="es-ES"/>
        </w:rPr>
        <w:t>de los títulos objeto de regulación</w:t>
      </w:r>
      <w:r w:rsidR="009B2431" w:rsidRPr="000351E5">
        <w:rPr>
          <w:rFonts w:eastAsia="Times New Roman" w:cs="Times New Roman"/>
          <w:szCs w:val="24"/>
          <w:lang w:eastAsia="es-ES" w:bidi="es-ES"/>
        </w:rPr>
        <w:t>.</w:t>
      </w:r>
    </w:p>
    <w:p w14:paraId="09378AC9" w14:textId="3E875E11" w:rsidR="00F527BB" w:rsidRPr="000351E5" w:rsidRDefault="000A07BE" w:rsidP="000351E5">
      <w:pPr>
        <w:keepLine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La implantación </w:t>
      </w:r>
      <w:r w:rsidR="003B04EA" w:rsidRPr="000351E5">
        <w:rPr>
          <w:rFonts w:eastAsia="Times New Roman" w:cs="Times New Roman"/>
          <w:szCs w:val="24"/>
          <w:lang w:eastAsia="es-ES" w:bidi="es-ES"/>
        </w:rPr>
        <w:t>de las modificaciones en los currículos</w:t>
      </w:r>
      <w:r w:rsidR="00A323C6" w:rsidRPr="000351E5">
        <w:rPr>
          <w:rFonts w:eastAsia="Times New Roman" w:cs="Times New Roman"/>
          <w:szCs w:val="24"/>
          <w:lang w:eastAsia="es-ES" w:bidi="es-ES"/>
        </w:rPr>
        <w:t xml:space="preserve"> </w:t>
      </w:r>
      <w:r w:rsidR="00E56868" w:rsidRPr="000351E5">
        <w:rPr>
          <w:rFonts w:eastAsia="Times New Roman" w:cs="Times New Roman"/>
          <w:szCs w:val="24"/>
          <w:lang w:eastAsia="es-ES" w:bidi="es-ES"/>
        </w:rPr>
        <w:t>regulados por</w:t>
      </w:r>
      <w:r w:rsidRPr="000351E5">
        <w:rPr>
          <w:rFonts w:eastAsia="Times New Roman" w:cs="Times New Roman"/>
          <w:szCs w:val="24"/>
          <w:lang w:eastAsia="es-ES" w:bidi="es-ES"/>
        </w:rPr>
        <w:t xml:space="preserve"> la presente Orden tendrá lugar a partir del curso </w:t>
      </w:r>
      <w:r w:rsidR="003B04EA" w:rsidRPr="000351E5">
        <w:rPr>
          <w:rFonts w:eastAsia="Times New Roman" w:cs="Times New Roman"/>
          <w:szCs w:val="24"/>
          <w:lang w:eastAsia="es-ES" w:bidi="es-ES"/>
        </w:rPr>
        <w:t xml:space="preserve">2024-2025 para los módulos de primero y </w:t>
      </w:r>
      <w:r w:rsidR="00772CCD" w:rsidRPr="000351E5">
        <w:rPr>
          <w:rFonts w:eastAsia="Times New Roman" w:cs="Times New Roman"/>
          <w:szCs w:val="24"/>
          <w:lang w:eastAsia="es-ES" w:bidi="es-ES"/>
        </w:rPr>
        <w:t>a partir</w:t>
      </w:r>
      <w:r w:rsidR="003B04EA" w:rsidRPr="000351E5">
        <w:rPr>
          <w:rFonts w:eastAsia="Times New Roman" w:cs="Times New Roman"/>
          <w:szCs w:val="24"/>
          <w:lang w:eastAsia="es-ES" w:bidi="es-ES"/>
        </w:rPr>
        <w:t xml:space="preserve"> </w:t>
      </w:r>
      <w:r w:rsidR="00772CCD" w:rsidRPr="000351E5">
        <w:rPr>
          <w:rFonts w:eastAsia="Times New Roman" w:cs="Times New Roman"/>
          <w:szCs w:val="24"/>
          <w:lang w:eastAsia="es-ES" w:bidi="es-ES"/>
        </w:rPr>
        <w:t>d</w:t>
      </w:r>
      <w:r w:rsidR="003B04EA" w:rsidRPr="000351E5">
        <w:rPr>
          <w:rFonts w:eastAsia="Times New Roman" w:cs="Times New Roman"/>
          <w:szCs w:val="24"/>
          <w:lang w:eastAsia="es-ES" w:bidi="es-ES"/>
        </w:rPr>
        <w:t xml:space="preserve">el curso 2025-2026 </w:t>
      </w:r>
      <w:r w:rsidR="00772CCD" w:rsidRPr="000351E5">
        <w:rPr>
          <w:rFonts w:eastAsia="Times New Roman" w:cs="Times New Roman"/>
          <w:szCs w:val="24"/>
          <w:lang w:eastAsia="es-ES" w:bidi="es-ES"/>
        </w:rPr>
        <w:t>para los módulos de segundo</w:t>
      </w:r>
      <w:r w:rsidR="0017103C" w:rsidRPr="000351E5">
        <w:rPr>
          <w:rFonts w:eastAsia="Times New Roman" w:cs="Times New Roman"/>
          <w:szCs w:val="24"/>
          <w:lang w:eastAsia="es-ES" w:bidi="es-ES"/>
        </w:rPr>
        <w:t>.</w:t>
      </w:r>
    </w:p>
    <w:p w14:paraId="32D400C9" w14:textId="2FAEC16B" w:rsidR="00F527BB" w:rsidRPr="000351E5" w:rsidDel="00310822" w:rsidRDefault="00184875" w:rsidP="000351E5">
      <w:pPr>
        <w:keepLines/>
        <w:spacing w:line="360" w:lineRule="auto"/>
        <w:textAlignment w:val="auto"/>
        <w:rPr>
          <w:del w:id="18" w:author="Autor"/>
          <w:rFonts w:cs="Times New Roman"/>
          <w:szCs w:val="24"/>
        </w:rPr>
      </w:pPr>
      <w:r w:rsidRPr="000351E5">
        <w:rPr>
          <w:rFonts w:eastAsia="Times New Roman" w:cs="Times New Roman"/>
          <w:szCs w:val="24"/>
          <w:lang w:eastAsia="es-ES" w:bidi="es-ES"/>
        </w:rPr>
        <w:t xml:space="preserve">Por tanto, al amparo de lo previsto en el artículo 18.f) de la Ley 5/1983, de 30 de diciembre, de Gobierno Valenciano, a propuesta </w:t>
      </w:r>
      <w:r w:rsidR="009C135E" w:rsidRPr="000351E5">
        <w:rPr>
          <w:rFonts w:eastAsia="Times New Roman" w:cs="Times New Roman"/>
          <w:szCs w:val="24"/>
          <w:lang w:eastAsia="es-ES" w:bidi="es-ES"/>
        </w:rPr>
        <w:t>de la directora general de Formación Profesional</w:t>
      </w:r>
      <w:r w:rsidR="0017103C" w:rsidRPr="000351E5">
        <w:rPr>
          <w:rFonts w:eastAsia="Times New Roman" w:cs="Times New Roman"/>
          <w:szCs w:val="24"/>
          <w:lang w:eastAsia="es-ES" w:bidi="es-ES"/>
        </w:rPr>
        <w:t xml:space="preserve">, </w:t>
      </w:r>
      <w:r w:rsidRPr="000351E5">
        <w:rPr>
          <w:rFonts w:eastAsia="Times New Roman" w:cs="Times New Roman"/>
          <w:szCs w:val="24"/>
          <w:lang w:eastAsia="es-ES" w:bidi="es-ES"/>
        </w:rPr>
        <w:t xml:space="preserve">en uso de las competencias del artículo 53 del </w:t>
      </w:r>
      <w:proofErr w:type="spellStart"/>
      <w:r w:rsidRPr="000351E5">
        <w:rPr>
          <w:rFonts w:eastAsia="Times New Roman" w:cs="Times New Roman"/>
          <w:szCs w:val="24"/>
          <w:lang w:eastAsia="es-ES" w:bidi="es-ES"/>
        </w:rPr>
        <w:t>Estatut</w:t>
      </w:r>
      <w:proofErr w:type="spellEnd"/>
      <w:r w:rsidRPr="000351E5">
        <w:rPr>
          <w:rFonts w:eastAsia="Times New Roman" w:cs="Times New Roman"/>
          <w:szCs w:val="24"/>
          <w:lang w:eastAsia="es-ES" w:bidi="es-ES"/>
        </w:rPr>
        <w:t xml:space="preserve"> </w:t>
      </w:r>
      <w:proofErr w:type="spellStart"/>
      <w:r w:rsidRPr="000351E5">
        <w:rPr>
          <w:rFonts w:eastAsia="Times New Roman" w:cs="Times New Roman"/>
          <w:szCs w:val="24"/>
          <w:lang w:eastAsia="es-ES" w:bidi="es-ES"/>
        </w:rPr>
        <w:t>d’Autonomia</w:t>
      </w:r>
      <w:proofErr w:type="spellEnd"/>
      <w:r w:rsidRPr="000351E5">
        <w:rPr>
          <w:rFonts w:eastAsia="Times New Roman" w:cs="Times New Roman"/>
          <w:szCs w:val="24"/>
          <w:lang w:eastAsia="es-ES" w:bidi="es-ES"/>
        </w:rPr>
        <w:t xml:space="preserve"> de la </w:t>
      </w:r>
      <w:proofErr w:type="spellStart"/>
      <w:r w:rsidRPr="000351E5">
        <w:rPr>
          <w:rFonts w:eastAsia="Times New Roman" w:cs="Times New Roman"/>
          <w:szCs w:val="24"/>
          <w:lang w:eastAsia="es-ES" w:bidi="es-ES"/>
        </w:rPr>
        <w:t>Comunitat</w:t>
      </w:r>
      <w:proofErr w:type="spellEnd"/>
      <w:r w:rsidRPr="000351E5">
        <w:rPr>
          <w:rFonts w:eastAsia="Times New Roman" w:cs="Times New Roman"/>
          <w:szCs w:val="24"/>
          <w:lang w:eastAsia="es-ES" w:bidi="es-ES"/>
        </w:rPr>
        <w:t xml:space="preserve"> Valenciana, con informe favorable de la dirección general de Presupuestos, con informe de la Abogacía General de la Generalitat</w:t>
      </w:r>
      <w:r w:rsidR="009B2431" w:rsidRPr="000351E5">
        <w:rPr>
          <w:rFonts w:eastAsia="Times New Roman" w:cs="Times New Roman"/>
          <w:spacing w:val="-2"/>
          <w:szCs w:val="24"/>
          <w:lang w:eastAsia="es-ES" w:bidi="es-ES"/>
        </w:rPr>
        <w:t xml:space="preserve">, </w:t>
      </w:r>
      <w:r w:rsidR="00214BB0" w:rsidRPr="000351E5">
        <w:rPr>
          <w:rFonts w:eastAsia="Times New Roman" w:cs="Times New Roman"/>
          <w:spacing w:val="-2"/>
          <w:szCs w:val="24"/>
          <w:lang w:eastAsia="es-ES" w:bidi="es-ES"/>
        </w:rPr>
        <w:t>oído/</w:t>
      </w:r>
      <w:r w:rsidR="002F52E7" w:rsidRPr="000351E5">
        <w:rPr>
          <w:rFonts w:eastAsia="Times New Roman" w:cs="Times New Roman"/>
          <w:spacing w:val="-2"/>
          <w:szCs w:val="24"/>
          <w:lang w:eastAsia="es-ES" w:bidi="es-ES"/>
        </w:rPr>
        <w:t xml:space="preserve">conforme el Consell </w:t>
      </w:r>
      <w:proofErr w:type="spellStart"/>
      <w:r w:rsidR="002F52E7" w:rsidRPr="000351E5">
        <w:rPr>
          <w:rFonts w:eastAsia="Times New Roman" w:cs="Times New Roman"/>
          <w:spacing w:val="-2"/>
          <w:szCs w:val="24"/>
          <w:lang w:eastAsia="es-ES" w:bidi="es-ES"/>
        </w:rPr>
        <w:t>Jurídic</w:t>
      </w:r>
      <w:proofErr w:type="spellEnd"/>
      <w:r w:rsidR="002F52E7" w:rsidRPr="000351E5">
        <w:rPr>
          <w:rFonts w:eastAsia="Times New Roman" w:cs="Times New Roman"/>
          <w:spacing w:val="-2"/>
          <w:szCs w:val="24"/>
          <w:lang w:eastAsia="es-ES" w:bidi="es-ES"/>
        </w:rPr>
        <w:t xml:space="preserve"> </w:t>
      </w:r>
      <w:proofErr w:type="spellStart"/>
      <w:r w:rsidR="002F52E7" w:rsidRPr="000351E5">
        <w:rPr>
          <w:rFonts w:eastAsia="Times New Roman" w:cs="Times New Roman"/>
          <w:spacing w:val="-2"/>
          <w:szCs w:val="24"/>
          <w:lang w:eastAsia="es-ES" w:bidi="es-ES"/>
        </w:rPr>
        <w:t>Consultiu</w:t>
      </w:r>
      <w:proofErr w:type="spellEnd"/>
      <w:r w:rsidR="002F52E7" w:rsidRPr="000351E5">
        <w:rPr>
          <w:rFonts w:eastAsia="Times New Roman" w:cs="Times New Roman"/>
          <w:spacing w:val="-2"/>
          <w:szCs w:val="24"/>
          <w:lang w:eastAsia="es-ES" w:bidi="es-ES"/>
        </w:rPr>
        <w:t>,</w:t>
      </w:r>
      <w:del w:id="19" w:author="Autor">
        <w:r w:rsidR="002F52E7" w:rsidRPr="000351E5" w:rsidDel="00310822">
          <w:rPr>
            <w:rFonts w:eastAsia="Times New Roman" w:cs="Times New Roman"/>
            <w:spacing w:val="-2"/>
            <w:szCs w:val="24"/>
            <w:lang w:eastAsia="es-ES" w:bidi="es-ES"/>
          </w:rPr>
          <w:delText xml:space="preserve"> </w:delText>
        </w:r>
      </w:del>
    </w:p>
    <w:p w14:paraId="4D661788" w14:textId="77777777" w:rsidR="00310822" w:rsidRDefault="00310822" w:rsidP="000351E5">
      <w:pPr>
        <w:keepLines/>
        <w:spacing w:line="360" w:lineRule="auto"/>
        <w:textAlignment w:val="auto"/>
        <w:rPr>
          <w:ins w:id="20" w:author="Autor"/>
          <w:rFonts w:eastAsia="Times New Roman" w:cs="Times New Roman"/>
          <w:spacing w:val="-2"/>
          <w:szCs w:val="24"/>
          <w:lang w:eastAsia="es-ES" w:bidi="es-ES"/>
        </w:rPr>
      </w:pPr>
    </w:p>
    <w:p w14:paraId="0A2EE89A" w14:textId="74E0D517" w:rsidR="00F527BB" w:rsidRPr="000351E5" w:rsidRDefault="001D4C91" w:rsidP="000351E5">
      <w:pPr>
        <w:keepLines/>
        <w:spacing w:line="360" w:lineRule="auto"/>
        <w:ind w:left="264"/>
        <w:jc w:val="center"/>
        <w:textAlignment w:val="auto"/>
        <w:rPr>
          <w:rFonts w:eastAsia="Times New Roman" w:cs="Times New Roman"/>
          <w:szCs w:val="24"/>
          <w:lang w:eastAsia="es-ES" w:bidi="es-ES"/>
        </w:rPr>
      </w:pPr>
      <w:r w:rsidRPr="000351E5">
        <w:rPr>
          <w:rFonts w:eastAsia="Times New Roman" w:cs="Times New Roman"/>
          <w:szCs w:val="24"/>
          <w:lang w:eastAsia="es-ES" w:bidi="es-ES"/>
        </w:rPr>
        <w:t>ORDENO</w:t>
      </w:r>
      <w:bookmarkEnd w:id="17"/>
    </w:p>
    <w:p w14:paraId="3885D53C" w14:textId="77777777" w:rsidR="00E41DC0" w:rsidRPr="000351E5" w:rsidDel="00310822" w:rsidRDefault="005338F2" w:rsidP="002B06C9">
      <w:pPr>
        <w:pStyle w:val="Ttulo1"/>
        <w:rPr>
          <w:del w:id="21" w:author="Autor"/>
          <w:lang w:eastAsia="es-ES" w:bidi="es-ES"/>
        </w:rPr>
      </w:pPr>
      <w:bookmarkStart w:id="22" w:name="_Toc166246211"/>
      <w:r w:rsidRPr="000351E5">
        <w:rPr>
          <w:lang w:eastAsia="es-ES" w:bidi="es-ES"/>
        </w:rPr>
        <w:t xml:space="preserve">Base </w:t>
      </w:r>
      <w:proofErr w:type="gramStart"/>
      <w:r w:rsidRPr="000351E5">
        <w:rPr>
          <w:lang w:eastAsia="es-ES" w:bidi="es-ES"/>
        </w:rPr>
        <w:t>primera.-</w:t>
      </w:r>
      <w:proofErr w:type="gramEnd"/>
      <w:r w:rsidRPr="000351E5">
        <w:rPr>
          <w:lang w:eastAsia="es-ES" w:bidi="es-ES"/>
        </w:rPr>
        <w:t xml:space="preserve"> </w:t>
      </w:r>
      <w:r w:rsidRPr="002B06C9">
        <w:rPr>
          <w:lang w:eastAsia="es-ES" w:bidi="es-ES"/>
        </w:rPr>
        <w:t>Objeto</w:t>
      </w:r>
      <w:r w:rsidRPr="000351E5">
        <w:rPr>
          <w:lang w:eastAsia="es-ES" w:bidi="es-ES"/>
        </w:rPr>
        <w:t xml:space="preserve"> y ámbito de aplicación</w:t>
      </w:r>
      <w:bookmarkEnd w:id="22"/>
      <w:del w:id="23" w:author="Autor">
        <w:r w:rsidRPr="000351E5" w:rsidDel="00310822">
          <w:rPr>
            <w:lang w:eastAsia="es-ES" w:bidi="es-ES"/>
          </w:rPr>
          <w:delText xml:space="preserve"> </w:delText>
        </w:r>
      </w:del>
    </w:p>
    <w:p w14:paraId="60A18DED" w14:textId="77777777" w:rsidR="00310822" w:rsidRDefault="00310822" w:rsidP="002B06C9">
      <w:pPr>
        <w:pStyle w:val="Ttulo1"/>
        <w:rPr>
          <w:ins w:id="24" w:author="Autor"/>
        </w:rPr>
      </w:pPr>
    </w:p>
    <w:p w14:paraId="0CC2B0EF" w14:textId="02A6DA97" w:rsidR="003C0236" w:rsidRPr="000351E5" w:rsidRDefault="00E41DC0" w:rsidP="000351E5">
      <w:pPr>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La presente Orden tiene por objeto la adaptación de los actuales currículos para la Comunidad Valenciana de los ciclos formativos de grado medio y de grado superior de todas las familias profesionales, que se imparten según lo previsto en la Ley Orgánica 2/2006, de 3 de mayo, de Educación (LOE), modificada mediante Ley Orgánica 3/2020, de 29 diciembre, teniendo en cuenta las características socio-productivas, laborales y educativas de la </w:t>
      </w:r>
      <w:proofErr w:type="spellStart"/>
      <w:r w:rsidRPr="000351E5">
        <w:rPr>
          <w:rFonts w:eastAsia="Times New Roman" w:cs="Times New Roman"/>
          <w:szCs w:val="24"/>
          <w:lang w:eastAsia="es-ES" w:bidi="es-ES"/>
        </w:rPr>
        <w:t>Comunitat</w:t>
      </w:r>
      <w:proofErr w:type="spellEnd"/>
      <w:r w:rsidRPr="000351E5">
        <w:rPr>
          <w:rFonts w:eastAsia="Times New Roman" w:cs="Times New Roman"/>
          <w:szCs w:val="24"/>
          <w:lang w:eastAsia="es-ES" w:bidi="es-ES"/>
        </w:rPr>
        <w:t xml:space="preserve"> Valenciana y la nueva estructura de estas enseñanzas definida por la Ley Orgánica 3/2022, de 31 de marzo, de ordenación e integración de la Formación Profesional, desarrollada en cuanto a ordenación mediante Real Decreto 659/2023, de 18 de julio, por el que se ordena el Sistema de Formación Profesional, estableciendo los cambios necesarios para la implantación de la nueva estructura </w:t>
      </w:r>
      <w:del w:id="25" w:author="Autor">
        <w:r w:rsidRPr="000351E5" w:rsidDel="00766887">
          <w:rPr>
            <w:rFonts w:eastAsia="Times New Roman" w:cs="Times New Roman"/>
            <w:szCs w:val="24"/>
            <w:lang w:eastAsia="es-ES" w:bidi="es-ES"/>
          </w:rPr>
          <w:delText>en el primer curso lectivo 2024-2025</w:delText>
        </w:r>
      </w:del>
      <w:ins w:id="26" w:author="Autor">
        <w:r w:rsidR="00766887" w:rsidRPr="000351E5">
          <w:rPr>
            <w:rFonts w:eastAsia="Times New Roman" w:cs="Times New Roman"/>
            <w:szCs w:val="24"/>
            <w:lang w:eastAsia="es-ES" w:bidi="es-ES"/>
          </w:rPr>
          <w:t>del citado Sistema de Formación Profesional</w:t>
        </w:r>
      </w:ins>
      <w:r w:rsidRPr="000351E5">
        <w:rPr>
          <w:rFonts w:eastAsia="Times New Roman" w:cs="Times New Roman"/>
          <w:szCs w:val="24"/>
          <w:lang w:eastAsia="es-ES" w:bidi="es-ES"/>
        </w:rPr>
        <w:t xml:space="preserve">. </w:t>
      </w:r>
      <w:r w:rsidR="003C0236" w:rsidRPr="000351E5">
        <w:rPr>
          <w:rFonts w:eastAsia="Times New Roman" w:cs="Times New Roman"/>
          <w:szCs w:val="24"/>
          <w:lang w:eastAsia="es-ES" w:bidi="es-ES"/>
        </w:rPr>
        <w:t>Las materias objeto de regulación son:</w:t>
      </w:r>
    </w:p>
    <w:p w14:paraId="7F33859D" w14:textId="77777777" w:rsidR="003C0236" w:rsidRPr="000351E5" w:rsidRDefault="003C0236" w:rsidP="000351E5">
      <w:pPr>
        <w:pStyle w:val="Prrafodelista"/>
        <w:keepLines/>
        <w:numPr>
          <w:ilvl w:val="0"/>
          <w:numId w:val="6"/>
        </w:numPr>
        <w:spacing w:line="360" w:lineRule="auto"/>
        <w:ind w:right="0"/>
        <w:rPr>
          <w:rFonts w:eastAsia="Times New Roman" w:cs="Times New Roman"/>
          <w:szCs w:val="24"/>
          <w:lang w:eastAsia="es-ES" w:bidi="es-ES"/>
        </w:rPr>
      </w:pPr>
      <w:r w:rsidRPr="000351E5">
        <w:rPr>
          <w:rFonts w:eastAsia="Times New Roman" w:cs="Times New Roman"/>
          <w:szCs w:val="24"/>
          <w:lang w:eastAsia="es-ES" w:bidi="es-ES"/>
        </w:rPr>
        <w:t>Módulos asociados a las habilidades y capacidades transversales, y a la orientación laboral y el emprendimiento.</w:t>
      </w:r>
    </w:p>
    <w:p w14:paraId="26F72200" w14:textId="77777777" w:rsidR="003C0236" w:rsidRPr="000351E5" w:rsidRDefault="003C0236" w:rsidP="000351E5">
      <w:pPr>
        <w:pStyle w:val="Prrafodelista"/>
        <w:keepLines/>
        <w:numPr>
          <w:ilvl w:val="0"/>
          <w:numId w:val="6"/>
        </w:numPr>
        <w:spacing w:line="360" w:lineRule="auto"/>
        <w:ind w:right="0"/>
        <w:rPr>
          <w:rFonts w:eastAsia="Times New Roman" w:cs="Times New Roman"/>
          <w:szCs w:val="24"/>
          <w:lang w:eastAsia="es-ES" w:bidi="es-ES"/>
        </w:rPr>
      </w:pPr>
      <w:r w:rsidRPr="000351E5">
        <w:rPr>
          <w:rFonts w:eastAsia="Times New Roman" w:cs="Times New Roman"/>
          <w:szCs w:val="24"/>
          <w:lang w:eastAsia="es-ES" w:bidi="es-ES"/>
        </w:rPr>
        <w:t>Módulos optativos.</w:t>
      </w:r>
    </w:p>
    <w:p w14:paraId="12C57F80" w14:textId="77777777" w:rsidR="003C0236" w:rsidRPr="000351E5" w:rsidRDefault="003C0236" w:rsidP="000351E5">
      <w:pPr>
        <w:pStyle w:val="Prrafodelista"/>
        <w:keepLines/>
        <w:numPr>
          <w:ilvl w:val="0"/>
          <w:numId w:val="6"/>
        </w:numPr>
        <w:spacing w:line="360" w:lineRule="auto"/>
        <w:ind w:right="0"/>
        <w:rPr>
          <w:rFonts w:eastAsia="Times New Roman" w:cs="Times New Roman"/>
          <w:szCs w:val="24"/>
          <w:lang w:eastAsia="es-ES" w:bidi="es-ES"/>
        </w:rPr>
      </w:pPr>
      <w:r w:rsidRPr="000351E5">
        <w:rPr>
          <w:rFonts w:eastAsia="Times New Roman" w:cs="Times New Roman"/>
          <w:szCs w:val="24"/>
          <w:lang w:eastAsia="es-ES" w:bidi="es-ES"/>
        </w:rPr>
        <w:lastRenderedPageBreak/>
        <w:t xml:space="preserve">Proyecto </w:t>
      </w:r>
      <w:proofErr w:type="spellStart"/>
      <w:r w:rsidRPr="000351E5">
        <w:rPr>
          <w:rFonts w:eastAsia="Times New Roman" w:cs="Times New Roman"/>
          <w:szCs w:val="24"/>
          <w:lang w:eastAsia="es-ES" w:bidi="es-ES"/>
        </w:rPr>
        <w:t>Intermodular</w:t>
      </w:r>
      <w:proofErr w:type="spellEnd"/>
    </w:p>
    <w:p w14:paraId="10EBD792" w14:textId="77777777" w:rsidR="003C0236" w:rsidRPr="000351E5" w:rsidRDefault="003C0236" w:rsidP="000351E5">
      <w:pPr>
        <w:pStyle w:val="Prrafodelista"/>
        <w:keepLines/>
        <w:numPr>
          <w:ilvl w:val="0"/>
          <w:numId w:val="6"/>
        </w:numPr>
        <w:spacing w:line="360" w:lineRule="auto"/>
        <w:ind w:right="0"/>
        <w:rPr>
          <w:rFonts w:eastAsia="Times New Roman" w:cs="Times New Roman"/>
          <w:szCs w:val="24"/>
          <w:lang w:eastAsia="es-ES" w:bidi="es-ES"/>
        </w:rPr>
      </w:pPr>
      <w:r w:rsidRPr="000351E5">
        <w:rPr>
          <w:rFonts w:eastAsia="Times New Roman" w:cs="Times New Roman"/>
          <w:szCs w:val="24"/>
          <w:lang w:eastAsia="es-ES" w:bidi="es-ES"/>
        </w:rPr>
        <w:t>Formación en Empresa.</w:t>
      </w:r>
    </w:p>
    <w:p w14:paraId="140A9CC6" w14:textId="59BF43E1" w:rsidR="003C0236" w:rsidRPr="000351E5" w:rsidRDefault="003C0236" w:rsidP="000351E5">
      <w:pPr>
        <w:pStyle w:val="Prrafodelista"/>
        <w:keepLines/>
        <w:numPr>
          <w:ilvl w:val="0"/>
          <w:numId w:val="6"/>
        </w:numPr>
        <w:spacing w:line="360" w:lineRule="auto"/>
        <w:ind w:right="0"/>
        <w:rPr>
          <w:rFonts w:eastAsia="Times New Roman" w:cs="Times New Roman"/>
          <w:szCs w:val="24"/>
          <w:lang w:eastAsia="es-ES" w:bidi="es-ES"/>
        </w:rPr>
      </w:pPr>
      <w:r w:rsidRPr="000351E5">
        <w:rPr>
          <w:rFonts w:eastAsia="Times New Roman" w:cs="Times New Roman"/>
          <w:szCs w:val="24"/>
          <w:lang w:eastAsia="es-ES" w:bidi="es-ES"/>
        </w:rPr>
        <w:t xml:space="preserve">Horario de los módulos </w:t>
      </w:r>
      <w:r w:rsidR="00CE5FE1" w:rsidRPr="000351E5">
        <w:rPr>
          <w:rFonts w:eastAsia="Times New Roman" w:cs="Times New Roman"/>
          <w:szCs w:val="24"/>
          <w:lang w:eastAsia="es-ES" w:bidi="es-ES"/>
        </w:rPr>
        <w:t xml:space="preserve">de ciclos formativos de grado medio y de grado superior </w:t>
      </w:r>
      <w:del w:id="27" w:author="Autor">
        <w:r w:rsidRPr="000351E5" w:rsidDel="00EA1B5D">
          <w:rPr>
            <w:rFonts w:eastAsia="Times New Roman" w:cs="Times New Roman"/>
            <w:szCs w:val="24"/>
            <w:lang w:eastAsia="es-ES" w:bidi="es-ES"/>
          </w:rPr>
          <w:delText xml:space="preserve">que se imparten en primer curso </w:delText>
        </w:r>
      </w:del>
      <w:r w:rsidRPr="000351E5">
        <w:rPr>
          <w:rFonts w:eastAsia="Times New Roman" w:cs="Times New Roman"/>
          <w:szCs w:val="24"/>
          <w:lang w:eastAsia="es-ES" w:bidi="es-ES"/>
        </w:rPr>
        <w:t xml:space="preserve">cuya implantación se producirá </w:t>
      </w:r>
      <w:del w:id="28" w:author="Autor">
        <w:r w:rsidRPr="000351E5" w:rsidDel="00EA1B5D">
          <w:rPr>
            <w:rFonts w:eastAsia="Times New Roman" w:cs="Times New Roman"/>
            <w:szCs w:val="24"/>
            <w:lang w:eastAsia="es-ES" w:bidi="es-ES"/>
          </w:rPr>
          <w:delText>en el curso 2024-2025.</w:delText>
        </w:r>
      </w:del>
      <w:ins w:id="29" w:author="Autor">
        <w:r w:rsidR="00EA1B5D" w:rsidRPr="000351E5">
          <w:rPr>
            <w:rFonts w:eastAsia="Times New Roman" w:cs="Times New Roman"/>
            <w:szCs w:val="24"/>
            <w:lang w:eastAsia="es-ES" w:bidi="es-ES"/>
          </w:rPr>
          <w:t>según lo previsto en el calendario de implantación del sistema de formación profesional establecido por la Ley Orgánica 3/2022, de 31 de marzo.</w:t>
        </w:r>
      </w:ins>
    </w:p>
    <w:p w14:paraId="4B569C19" w14:textId="316BF6E5" w:rsidR="005338F2" w:rsidRPr="000351E5" w:rsidRDefault="003C0236" w:rsidP="000351E5">
      <w:pPr>
        <w:pStyle w:val="Prrafodelista"/>
        <w:keepLines/>
        <w:numPr>
          <w:ilvl w:val="0"/>
          <w:numId w:val="6"/>
        </w:numPr>
        <w:spacing w:line="360" w:lineRule="auto"/>
        <w:ind w:right="0"/>
        <w:rPr>
          <w:rFonts w:eastAsia="Times New Roman" w:cs="Times New Roman"/>
          <w:szCs w:val="24"/>
          <w:lang w:eastAsia="es-ES" w:bidi="es-ES"/>
        </w:rPr>
      </w:pPr>
      <w:r w:rsidRPr="000351E5">
        <w:rPr>
          <w:rFonts w:eastAsia="Times New Roman" w:cs="Times New Roman"/>
          <w:szCs w:val="24"/>
          <w:lang w:eastAsia="es-ES" w:bidi="es-ES"/>
        </w:rPr>
        <w:t>Autonomía de los centros</w:t>
      </w:r>
    </w:p>
    <w:p w14:paraId="765C30DC" w14:textId="3EB5586E" w:rsidR="007A39DC" w:rsidRPr="000351E5" w:rsidDel="00310822" w:rsidRDefault="00485BD8" w:rsidP="000351E5">
      <w:pPr>
        <w:pStyle w:val="Ttulo1"/>
        <w:rPr>
          <w:del w:id="30" w:author="Autor"/>
          <w:lang w:eastAsia="es-ES" w:bidi="es-ES"/>
        </w:rPr>
      </w:pPr>
      <w:bookmarkStart w:id="31" w:name="_Toc166246212"/>
      <w:r w:rsidRPr="000351E5">
        <w:rPr>
          <w:lang w:eastAsia="es-ES" w:bidi="es-ES"/>
        </w:rPr>
        <w:t xml:space="preserve">Base </w:t>
      </w:r>
      <w:r w:rsidR="0097783A" w:rsidRPr="000351E5">
        <w:rPr>
          <w:lang w:eastAsia="es-ES" w:bidi="es-ES"/>
        </w:rPr>
        <w:t>segunda</w:t>
      </w:r>
      <w:r w:rsidR="000A1C34" w:rsidRPr="000351E5">
        <w:rPr>
          <w:lang w:eastAsia="es-ES" w:bidi="es-ES"/>
        </w:rPr>
        <w:t xml:space="preserve">. </w:t>
      </w:r>
      <w:bookmarkStart w:id="32" w:name="_Hlk160537894"/>
      <w:r w:rsidR="007A39DC" w:rsidRPr="000351E5">
        <w:rPr>
          <w:lang w:eastAsia="es-ES" w:bidi="es-ES"/>
        </w:rPr>
        <w:t xml:space="preserve">Módulos </w:t>
      </w:r>
      <w:r w:rsidR="00D91110" w:rsidRPr="000351E5">
        <w:rPr>
          <w:lang w:eastAsia="es-ES" w:bidi="es-ES"/>
        </w:rPr>
        <w:t>asociados a las habilidades y capacidades transversales, y a la orientación laboral y el emprendimiento</w:t>
      </w:r>
      <w:bookmarkEnd w:id="31"/>
      <w:del w:id="33" w:author="Autor">
        <w:r w:rsidR="009A3B80" w:rsidRPr="000351E5" w:rsidDel="00310822">
          <w:rPr>
            <w:lang w:eastAsia="es-ES" w:bidi="es-ES"/>
          </w:rPr>
          <w:delText xml:space="preserve"> </w:delText>
        </w:r>
        <w:bookmarkEnd w:id="32"/>
      </w:del>
    </w:p>
    <w:p w14:paraId="30CEAEEA" w14:textId="77777777" w:rsidR="00310822" w:rsidRDefault="00310822" w:rsidP="000351E5">
      <w:pPr>
        <w:pStyle w:val="Ttulo1"/>
        <w:rPr>
          <w:ins w:id="34" w:author="Autor"/>
          <w:lang w:eastAsia="es-ES" w:bidi="es-ES"/>
        </w:rPr>
      </w:pPr>
    </w:p>
    <w:p w14:paraId="1AC4B07E" w14:textId="77777777" w:rsidR="00CE5FE1" w:rsidRPr="000351E5" w:rsidRDefault="00CE5FE1"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Son módulos asociados a las habilidades y capacidades transversales, y a la orientación laboral y el emprendimiento pertinentes para el conocimiento de los sectores productivos y para la madurez profesional y son concretamente:</w:t>
      </w:r>
    </w:p>
    <w:p w14:paraId="2B39F488" w14:textId="4BAF6B92" w:rsidR="00EF08EC" w:rsidRPr="000351E5" w:rsidRDefault="00EF08E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Código: 1709 Itinerario </w:t>
      </w:r>
      <w:ins w:id="35" w:author="Autor">
        <w:r w:rsidR="00496ECA">
          <w:rPr>
            <w:rFonts w:eastAsia="Times New Roman" w:cs="Times New Roman"/>
            <w:szCs w:val="24"/>
            <w:lang w:eastAsia="es-ES" w:bidi="es-ES"/>
          </w:rPr>
          <w:t xml:space="preserve">personal </w:t>
        </w:r>
      </w:ins>
      <w:r w:rsidRPr="000351E5">
        <w:rPr>
          <w:rFonts w:eastAsia="Times New Roman" w:cs="Times New Roman"/>
          <w:szCs w:val="24"/>
          <w:lang w:eastAsia="es-ES" w:bidi="es-ES"/>
        </w:rPr>
        <w:t xml:space="preserve">para la empleabilidad I, </w:t>
      </w:r>
      <w:r w:rsidR="001854D3" w:rsidRPr="000351E5">
        <w:rPr>
          <w:rFonts w:eastAsia="Times New Roman" w:cs="Times New Roman"/>
          <w:szCs w:val="24"/>
          <w:lang w:eastAsia="es-ES" w:bidi="es-ES"/>
        </w:rPr>
        <w:t xml:space="preserve">se imparte en primer curso, </w:t>
      </w:r>
      <w:r w:rsidRPr="000351E5">
        <w:rPr>
          <w:rFonts w:eastAsia="Times New Roman" w:cs="Times New Roman"/>
          <w:szCs w:val="24"/>
          <w:lang w:eastAsia="es-ES" w:bidi="es-ES"/>
        </w:rPr>
        <w:t>con una carga lectiva de 3 horas semanales, 96 anuales, cuyos resultados de aprendizaje, criterios de evaluación y contenidos figuran como Anexo I punto 1 de esta Orden.</w:t>
      </w:r>
    </w:p>
    <w:p w14:paraId="6966D9D9" w14:textId="3703015F" w:rsidR="00EF08EC" w:rsidRPr="000351E5" w:rsidRDefault="00EF08E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Código: 1710 Itinerario </w:t>
      </w:r>
      <w:ins w:id="36" w:author="Autor">
        <w:r w:rsidR="00496ECA">
          <w:rPr>
            <w:rFonts w:eastAsia="Times New Roman" w:cs="Times New Roman"/>
            <w:szCs w:val="24"/>
            <w:lang w:eastAsia="es-ES" w:bidi="es-ES"/>
          </w:rPr>
          <w:t xml:space="preserve">personal </w:t>
        </w:r>
      </w:ins>
      <w:r w:rsidRPr="000351E5">
        <w:rPr>
          <w:rFonts w:eastAsia="Times New Roman" w:cs="Times New Roman"/>
          <w:szCs w:val="24"/>
          <w:lang w:eastAsia="es-ES" w:bidi="es-ES"/>
        </w:rPr>
        <w:t xml:space="preserve">para la empleabilidad II, </w:t>
      </w:r>
      <w:r w:rsidR="001854D3" w:rsidRPr="000351E5">
        <w:rPr>
          <w:rFonts w:eastAsia="Times New Roman" w:cs="Times New Roman"/>
          <w:szCs w:val="24"/>
          <w:lang w:eastAsia="es-ES" w:bidi="es-ES"/>
        </w:rPr>
        <w:t xml:space="preserve">se imparte en segundo curso, </w:t>
      </w:r>
      <w:r w:rsidRPr="000351E5">
        <w:rPr>
          <w:rFonts w:eastAsia="Times New Roman" w:cs="Times New Roman"/>
          <w:szCs w:val="24"/>
          <w:lang w:eastAsia="es-ES" w:bidi="es-ES"/>
        </w:rPr>
        <w:t>con una carga lectiva de 3 horas semanales, 96 anuales, cuyos resultados de aprendizaje, criterios de evaluación y contenidos figuran como Anexo I punto 2 de esta Orden.</w:t>
      </w:r>
    </w:p>
    <w:p w14:paraId="29C04EDF" w14:textId="395030FF" w:rsidR="00EF08EC" w:rsidRPr="000351E5" w:rsidDel="00310822" w:rsidRDefault="00EF08EC" w:rsidP="000351E5">
      <w:pPr>
        <w:keepLines/>
        <w:spacing w:line="360" w:lineRule="auto"/>
        <w:rPr>
          <w:del w:id="37" w:author="Autor"/>
          <w:rFonts w:eastAsia="Times New Roman" w:cs="Times New Roman"/>
          <w:szCs w:val="24"/>
          <w:lang w:eastAsia="es-ES" w:bidi="es-ES"/>
        </w:rPr>
      </w:pPr>
      <w:r w:rsidRPr="000351E5">
        <w:rPr>
          <w:rFonts w:eastAsia="Times New Roman" w:cs="Times New Roman"/>
          <w:szCs w:val="24"/>
          <w:lang w:eastAsia="es-ES" w:bidi="es-ES"/>
        </w:rPr>
        <w:t xml:space="preserve">Código: 1664 Digitalización aplicada al sistema productivo (ciclos formativos de grado medio), </w:t>
      </w:r>
      <w:r w:rsidR="001854D3" w:rsidRPr="000351E5">
        <w:rPr>
          <w:rFonts w:eastAsia="Times New Roman" w:cs="Times New Roman"/>
          <w:szCs w:val="24"/>
          <w:lang w:eastAsia="es-ES" w:bidi="es-ES"/>
        </w:rPr>
        <w:t xml:space="preserve">se imparte en segundo curso, </w:t>
      </w:r>
      <w:r w:rsidRPr="000351E5">
        <w:rPr>
          <w:rFonts w:eastAsia="Times New Roman" w:cs="Times New Roman"/>
          <w:szCs w:val="24"/>
          <w:lang w:eastAsia="es-ES" w:bidi="es-ES"/>
        </w:rPr>
        <w:t xml:space="preserve">con una carga lectiva de </w:t>
      </w:r>
      <w:r w:rsidR="00E41DC0" w:rsidRPr="000351E5">
        <w:rPr>
          <w:rFonts w:eastAsia="Times New Roman" w:cs="Times New Roman"/>
          <w:szCs w:val="24"/>
          <w:lang w:eastAsia="es-ES" w:bidi="es-ES"/>
        </w:rPr>
        <w:t xml:space="preserve">1 </w:t>
      </w:r>
      <w:r w:rsidRPr="000351E5">
        <w:rPr>
          <w:rFonts w:eastAsia="Times New Roman" w:cs="Times New Roman"/>
          <w:szCs w:val="24"/>
          <w:lang w:eastAsia="es-ES" w:bidi="es-ES"/>
        </w:rPr>
        <w:t xml:space="preserve">horas semanales, </w:t>
      </w:r>
      <w:r w:rsidR="00E41DC0" w:rsidRPr="000351E5">
        <w:rPr>
          <w:rFonts w:eastAsia="Times New Roman" w:cs="Times New Roman"/>
          <w:szCs w:val="24"/>
          <w:lang w:eastAsia="es-ES" w:bidi="es-ES"/>
        </w:rPr>
        <w:t xml:space="preserve">32 </w:t>
      </w:r>
      <w:r w:rsidRPr="000351E5">
        <w:rPr>
          <w:rFonts w:eastAsia="Times New Roman" w:cs="Times New Roman"/>
          <w:szCs w:val="24"/>
          <w:lang w:eastAsia="es-ES" w:bidi="es-ES"/>
        </w:rPr>
        <w:t>anuales</w:t>
      </w:r>
      <w:r w:rsidR="00E41DC0" w:rsidRPr="000351E5">
        <w:rPr>
          <w:rFonts w:eastAsia="Times New Roman" w:cs="Times New Roman"/>
          <w:szCs w:val="24"/>
          <w:lang w:eastAsia="es-ES" w:bidi="es-ES"/>
        </w:rPr>
        <w:t>,</w:t>
      </w:r>
      <w:r w:rsidRPr="000351E5">
        <w:rPr>
          <w:rFonts w:eastAsia="Times New Roman" w:cs="Times New Roman"/>
          <w:szCs w:val="24"/>
          <w:lang w:eastAsia="es-ES" w:bidi="es-ES"/>
        </w:rPr>
        <w:t xml:space="preserve"> cuyos resultados de aprendizaje, criterios de evaluación y contenidos figuran como Anexo I punto 3 de esta Orden</w:t>
      </w:r>
      <w:bookmarkStart w:id="38" w:name="_Hlk166236049"/>
      <w:r w:rsidRPr="000351E5">
        <w:rPr>
          <w:rFonts w:eastAsia="Times New Roman" w:cs="Times New Roman"/>
          <w:szCs w:val="24"/>
          <w:lang w:eastAsia="es-ES" w:bidi="es-ES"/>
        </w:rPr>
        <w:t>.</w:t>
      </w:r>
      <w:r w:rsidR="001854D3" w:rsidRPr="000351E5">
        <w:rPr>
          <w:rFonts w:eastAsia="Times New Roman" w:cs="Times New Roman"/>
          <w:szCs w:val="24"/>
          <w:lang w:eastAsia="es-ES" w:bidi="es-ES"/>
        </w:rPr>
        <w:t xml:space="preserve"> </w:t>
      </w:r>
      <w:r w:rsidR="00C91CEA" w:rsidRPr="000351E5">
        <w:rPr>
          <w:rFonts w:eastAsia="Times New Roman" w:cs="Times New Roman"/>
          <w:szCs w:val="24"/>
          <w:lang w:eastAsia="es-ES" w:bidi="es-ES"/>
        </w:rPr>
        <w:t>Los contenidos del RA relacionados con la elaboración de un plan de transformación de una empresa clásica del sector en el que se enmarca el título, quedan vinculados y por tanto se integran en el</w:t>
      </w:r>
      <w:del w:id="39" w:author="Autor">
        <w:r w:rsidR="00C91CEA" w:rsidRPr="000351E5">
          <w:rPr>
            <w:rFonts w:eastAsia="Times New Roman" w:cs="Times New Roman"/>
            <w:szCs w:val="24"/>
            <w:lang w:eastAsia="es-ES" w:bidi="es-ES"/>
          </w:rPr>
          <w:delText xml:space="preserve">  </w:delText>
        </w:r>
      </w:del>
      <w:ins w:id="40" w:author="Autor">
        <w:r w:rsidR="00FC12FC" w:rsidRPr="000351E5">
          <w:rPr>
            <w:rFonts w:eastAsia="Times New Roman" w:cs="Times New Roman"/>
            <w:szCs w:val="24"/>
            <w:lang w:eastAsia="es-ES" w:bidi="es-ES"/>
          </w:rPr>
          <w:t xml:space="preserve"> </w:t>
        </w:r>
      </w:ins>
      <w:r w:rsidR="00C91CEA" w:rsidRPr="000351E5">
        <w:rPr>
          <w:rFonts w:eastAsia="Times New Roman" w:cs="Times New Roman"/>
          <w:szCs w:val="24"/>
          <w:lang w:eastAsia="es-ES" w:bidi="es-ES"/>
        </w:rPr>
        <w:t xml:space="preserve">módulo de proyecto </w:t>
      </w:r>
      <w:proofErr w:type="spellStart"/>
      <w:proofErr w:type="gramStart"/>
      <w:r w:rsidR="00C91CEA" w:rsidRPr="000351E5">
        <w:rPr>
          <w:rFonts w:eastAsia="Times New Roman" w:cs="Times New Roman"/>
          <w:szCs w:val="24"/>
          <w:lang w:eastAsia="es-ES" w:bidi="es-ES"/>
        </w:rPr>
        <w:t>intermodular</w:t>
      </w:r>
      <w:proofErr w:type="spellEnd"/>
      <w:r w:rsidR="00C91CEA" w:rsidRPr="000351E5">
        <w:rPr>
          <w:rFonts w:eastAsia="Times New Roman" w:cs="Times New Roman"/>
          <w:szCs w:val="24"/>
          <w:lang w:eastAsia="es-ES" w:bidi="es-ES"/>
        </w:rPr>
        <w:t>.</w:t>
      </w:r>
      <w:r w:rsidR="00C07CC1" w:rsidRPr="000351E5">
        <w:rPr>
          <w:rFonts w:eastAsia="Times New Roman" w:cs="Times New Roman"/>
          <w:szCs w:val="24"/>
          <w:lang w:eastAsia="es-ES" w:bidi="es-ES"/>
        </w:rPr>
        <w:t>.</w:t>
      </w:r>
      <w:proofErr w:type="gramEnd"/>
      <w:del w:id="41" w:author="Autor">
        <w:r w:rsidR="00C91CEA" w:rsidRPr="000351E5" w:rsidDel="00310822">
          <w:rPr>
            <w:rFonts w:eastAsia="Times New Roman" w:cs="Times New Roman"/>
            <w:szCs w:val="24"/>
            <w:lang w:eastAsia="es-ES" w:bidi="es-ES"/>
          </w:rPr>
          <w:delText xml:space="preserve"> </w:delText>
        </w:r>
      </w:del>
    </w:p>
    <w:bookmarkEnd w:id="38"/>
    <w:p w14:paraId="04191D7B" w14:textId="77777777" w:rsidR="00310822" w:rsidRDefault="00310822" w:rsidP="000351E5">
      <w:pPr>
        <w:keepLines/>
        <w:spacing w:line="360" w:lineRule="auto"/>
        <w:rPr>
          <w:ins w:id="42" w:author="Autor"/>
          <w:rFonts w:eastAsia="Times New Roman" w:cs="Times New Roman"/>
          <w:szCs w:val="24"/>
          <w:lang w:eastAsia="es-ES" w:bidi="es-ES"/>
        </w:rPr>
      </w:pPr>
    </w:p>
    <w:p w14:paraId="2BAE8FDE" w14:textId="150CD303" w:rsidR="00C07CC1" w:rsidRPr="000351E5" w:rsidRDefault="00EF08E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Código: 1665 Digitalización aplicada al sistema productivo (ciclos formativos de grado superior), </w:t>
      </w:r>
      <w:r w:rsidR="001854D3" w:rsidRPr="000351E5">
        <w:rPr>
          <w:rFonts w:eastAsia="Times New Roman" w:cs="Times New Roman"/>
          <w:szCs w:val="24"/>
          <w:lang w:eastAsia="es-ES" w:bidi="es-ES"/>
        </w:rPr>
        <w:t xml:space="preserve">se imparte en segundo curso, </w:t>
      </w:r>
      <w:r w:rsidRPr="000351E5">
        <w:rPr>
          <w:rFonts w:eastAsia="Times New Roman" w:cs="Times New Roman"/>
          <w:szCs w:val="24"/>
          <w:lang w:eastAsia="es-ES" w:bidi="es-ES"/>
        </w:rPr>
        <w:t xml:space="preserve">con una carga lectiva de </w:t>
      </w:r>
      <w:r w:rsidR="001854D3" w:rsidRPr="000351E5">
        <w:rPr>
          <w:rFonts w:eastAsia="Times New Roman" w:cs="Times New Roman"/>
          <w:szCs w:val="24"/>
          <w:lang w:eastAsia="es-ES" w:bidi="es-ES"/>
        </w:rPr>
        <w:t>1</w:t>
      </w:r>
      <w:r w:rsidR="00C07CC1" w:rsidRPr="000351E5">
        <w:rPr>
          <w:rFonts w:eastAsia="Times New Roman" w:cs="Times New Roman"/>
          <w:szCs w:val="24"/>
          <w:lang w:eastAsia="es-ES" w:bidi="es-ES"/>
        </w:rPr>
        <w:t xml:space="preserve"> </w:t>
      </w:r>
      <w:r w:rsidRPr="000351E5">
        <w:rPr>
          <w:rFonts w:eastAsia="Times New Roman" w:cs="Times New Roman"/>
          <w:szCs w:val="24"/>
          <w:lang w:eastAsia="es-ES" w:bidi="es-ES"/>
        </w:rPr>
        <w:t xml:space="preserve">hora semanal, </w:t>
      </w:r>
      <w:r w:rsidR="001854D3" w:rsidRPr="000351E5">
        <w:rPr>
          <w:rFonts w:eastAsia="Times New Roman" w:cs="Times New Roman"/>
          <w:szCs w:val="24"/>
          <w:lang w:eastAsia="es-ES" w:bidi="es-ES"/>
        </w:rPr>
        <w:t xml:space="preserve">32 </w:t>
      </w:r>
      <w:r w:rsidRPr="000351E5">
        <w:rPr>
          <w:rFonts w:eastAsia="Times New Roman" w:cs="Times New Roman"/>
          <w:szCs w:val="24"/>
          <w:lang w:eastAsia="es-ES" w:bidi="es-ES"/>
        </w:rPr>
        <w:t>anuales, cuyos resultados de aprendizaje, criterios de evaluación y contenidos figuran como Anexo I punto 4 de esta Orden.</w:t>
      </w:r>
      <w:del w:id="43" w:author="Autor">
        <w:r w:rsidR="001854D3" w:rsidRPr="000351E5">
          <w:rPr>
            <w:rFonts w:cs="Times New Roman"/>
          </w:rPr>
          <w:delText xml:space="preserve"> </w:delText>
        </w:r>
        <w:r w:rsidR="00C07CC1" w:rsidRPr="000351E5">
          <w:rPr>
            <w:rFonts w:eastAsia="Times New Roman" w:cs="Times New Roman"/>
            <w:szCs w:val="24"/>
            <w:lang w:eastAsia="es-ES" w:bidi="es-ES"/>
          </w:rPr>
          <w:delText xml:space="preserve"> </w:delText>
        </w:r>
      </w:del>
      <w:bookmarkStart w:id="44" w:name="_Hlk166240257"/>
      <w:bookmarkStart w:id="45" w:name="_Hlk166242368"/>
      <w:ins w:id="46" w:author="Autor">
        <w:r w:rsidR="00FC12FC" w:rsidRPr="000351E5">
          <w:rPr>
            <w:rFonts w:cs="Times New Roman"/>
          </w:rPr>
          <w:t xml:space="preserve"> </w:t>
        </w:r>
      </w:ins>
      <w:r w:rsidR="00C91CEA" w:rsidRPr="000351E5">
        <w:rPr>
          <w:rFonts w:eastAsia="Times New Roman" w:cs="Times New Roman"/>
          <w:szCs w:val="24"/>
          <w:lang w:eastAsia="es-ES" w:bidi="es-ES"/>
        </w:rPr>
        <w:t>Los contenidos del</w:t>
      </w:r>
      <w:r w:rsidR="00F41DE5" w:rsidRPr="000351E5">
        <w:rPr>
          <w:rFonts w:eastAsia="Times New Roman" w:cs="Times New Roman"/>
          <w:szCs w:val="24"/>
          <w:lang w:eastAsia="es-ES" w:bidi="es-ES"/>
        </w:rPr>
        <w:t xml:space="preserve"> RA relacionado con el desarrollo un proyecto de transformación digital de una empresa de un sector relacionado con el título</w:t>
      </w:r>
      <w:r w:rsidR="0044795B" w:rsidRPr="000351E5">
        <w:rPr>
          <w:rFonts w:eastAsia="Times New Roman" w:cs="Times New Roman"/>
          <w:szCs w:val="24"/>
          <w:lang w:eastAsia="es-ES" w:bidi="es-ES"/>
        </w:rPr>
        <w:t>,</w:t>
      </w:r>
      <w:r w:rsidR="00C07CC1" w:rsidRPr="000351E5">
        <w:rPr>
          <w:rFonts w:eastAsia="Times New Roman" w:cs="Times New Roman"/>
          <w:szCs w:val="24"/>
          <w:lang w:eastAsia="es-ES" w:bidi="es-ES"/>
        </w:rPr>
        <w:t xml:space="preserve"> queda</w:t>
      </w:r>
      <w:r w:rsidR="00F41DE5" w:rsidRPr="000351E5">
        <w:rPr>
          <w:rFonts w:eastAsia="Times New Roman" w:cs="Times New Roman"/>
          <w:szCs w:val="24"/>
          <w:lang w:eastAsia="es-ES" w:bidi="es-ES"/>
        </w:rPr>
        <w:t>n</w:t>
      </w:r>
      <w:r w:rsidR="00C07CC1" w:rsidRPr="000351E5">
        <w:rPr>
          <w:rFonts w:eastAsia="Times New Roman" w:cs="Times New Roman"/>
          <w:szCs w:val="24"/>
          <w:lang w:eastAsia="es-ES" w:bidi="es-ES"/>
        </w:rPr>
        <w:t xml:space="preserve"> vinculado</w:t>
      </w:r>
      <w:r w:rsidR="00F41DE5" w:rsidRPr="000351E5">
        <w:rPr>
          <w:rFonts w:eastAsia="Times New Roman" w:cs="Times New Roman"/>
          <w:szCs w:val="24"/>
          <w:lang w:eastAsia="es-ES" w:bidi="es-ES"/>
        </w:rPr>
        <w:t>s</w:t>
      </w:r>
      <w:r w:rsidR="00C07CC1" w:rsidRPr="000351E5">
        <w:rPr>
          <w:rFonts w:eastAsia="Times New Roman" w:cs="Times New Roman"/>
          <w:szCs w:val="24"/>
          <w:lang w:eastAsia="es-ES" w:bidi="es-ES"/>
        </w:rPr>
        <w:t xml:space="preserve"> y por tanto se </w:t>
      </w:r>
      <w:r w:rsidR="00F41DE5" w:rsidRPr="000351E5">
        <w:rPr>
          <w:rFonts w:eastAsia="Times New Roman" w:cs="Times New Roman"/>
          <w:szCs w:val="24"/>
          <w:lang w:eastAsia="es-ES" w:bidi="es-ES"/>
        </w:rPr>
        <w:t>integran en el</w:t>
      </w:r>
      <w:del w:id="47" w:author="Autor">
        <w:r w:rsidR="00F41DE5" w:rsidRPr="000351E5">
          <w:rPr>
            <w:rFonts w:eastAsia="Times New Roman" w:cs="Times New Roman"/>
            <w:szCs w:val="24"/>
            <w:lang w:eastAsia="es-ES" w:bidi="es-ES"/>
          </w:rPr>
          <w:delText xml:space="preserve"> </w:delText>
        </w:r>
        <w:r w:rsidR="00C07CC1" w:rsidRPr="000351E5">
          <w:rPr>
            <w:rFonts w:eastAsia="Times New Roman" w:cs="Times New Roman"/>
            <w:szCs w:val="24"/>
            <w:lang w:eastAsia="es-ES" w:bidi="es-ES"/>
          </w:rPr>
          <w:delText xml:space="preserve"> </w:delText>
        </w:r>
      </w:del>
      <w:ins w:id="48" w:author="Autor">
        <w:r w:rsidR="00FC12FC" w:rsidRPr="000351E5">
          <w:rPr>
            <w:rFonts w:eastAsia="Times New Roman" w:cs="Times New Roman"/>
            <w:szCs w:val="24"/>
            <w:lang w:eastAsia="es-ES" w:bidi="es-ES"/>
          </w:rPr>
          <w:t xml:space="preserve"> </w:t>
        </w:r>
      </w:ins>
      <w:r w:rsidR="00C07CC1" w:rsidRPr="000351E5">
        <w:rPr>
          <w:rFonts w:eastAsia="Times New Roman" w:cs="Times New Roman"/>
          <w:szCs w:val="24"/>
          <w:lang w:eastAsia="es-ES" w:bidi="es-ES"/>
        </w:rPr>
        <w:t xml:space="preserve">módulo de proyecto </w:t>
      </w:r>
      <w:proofErr w:type="spellStart"/>
      <w:r w:rsidR="00C07CC1" w:rsidRPr="000351E5">
        <w:rPr>
          <w:rFonts w:eastAsia="Times New Roman" w:cs="Times New Roman"/>
          <w:szCs w:val="24"/>
          <w:lang w:eastAsia="es-ES" w:bidi="es-ES"/>
        </w:rPr>
        <w:t>intermodular</w:t>
      </w:r>
      <w:bookmarkEnd w:id="44"/>
      <w:proofErr w:type="spellEnd"/>
      <w:r w:rsidR="00C07CC1" w:rsidRPr="000351E5">
        <w:rPr>
          <w:rFonts w:eastAsia="Times New Roman" w:cs="Times New Roman"/>
          <w:szCs w:val="24"/>
          <w:lang w:eastAsia="es-ES" w:bidi="es-ES"/>
        </w:rPr>
        <w:t>.</w:t>
      </w:r>
      <w:bookmarkEnd w:id="45"/>
    </w:p>
    <w:p w14:paraId="4B0F413B" w14:textId="2807D4C3" w:rsidR="00EF08EC" w:rsidRPr="000351E5" w:rsidDel="00310822" w:rsidRDefault="00EF08EC" w:rsidP="000351E5">
      <w:pPr>
        <w:keepLines/>
        <w:spacing w:line="360" w:lineRule="auto"/>
        <w:rPr>
          <w:del w:id="49" w:author="Autor"/>
          <w:rFonts w:eastAsia="Times New Roman" w:cs="Times New Roman"/>
          <w:szCs w:val="24"/>
          <w:lang w:eastAsia="es-ES" w:bidi="es-ES"/>
        </w:rPr>
      </w:pPr>
      <w:r w:rsidRPr="000351E5">
        <w:rPr>
          <w:rFonts w:eastAsia="Times New Roman" w:cs="Times New Roman"/>
          <w:szCs w:val="24"/>
          <w:lang w:eastAsia="es-ES" w:bidi="es-ES"/>
        </w:rPr>
        <w:lastRenderedPageBreak/>
        <w:t xml:space="preserve">Código: 1708 Sostenibilidad aplicada al sistema productivo, con una carga lectiva de </w:t>
      </w:r>
      <w:r w:rsidR="001854D3" w:rsidRPr="000351E5">
        <w:rPr>
          <w:rFonts w:eastAsia="Times New Roman" w:cs="Times New Roman"/>
          <w:szCs w:val="24"/>
          <w:lang w:eastAsia="es-ES" w:bidi="es-ES"/>
        </w:rPr>
        <w:t xml:space="preserve">1 </w:t>
      </w:r>
      <w:r w:rsidRPr="000351E5">
        <w:rPr>
          <w:rFonts w:eastAsia="Times New Roman" w:cs="Times New Roman"/>
          <w:szCs w:val="24"/>
          <w:lang w:eastAsia="es-ES" w:bidi="es-ES"/>
        </w:rPr>
        <w:t xml:space="preserve">horas semanales, </w:t>
      </w:r>
      <w:r w:rsidR="001854D3" w:rsidRPr="000351E5">
        <w:rPr>
          <w:rFonts w:eastAsia="Times New Roman" w:cs="Times New Roman"/>
          <w:szCs w:val="24"/>
          <w:lang w:eastAsia="es-ES" w:bidi="es-ES"/>
        </w:rPr>
        <w:t xml:space="preserve">32 </w:t>
      </w:r>
      <w:r w:rsidRPr="000351E5">
        <w:rPr>
          <w:rFonts w:eastAsia="Times New Roman" w:cs="Times New Roman"/>
          <w:szCs w:val="24"/>
          <w:lang w:eastAsia="es-ES" w:bidi="es-ES"/>
        </w:rPr>
        <w:t>anuales, cuyos resultados de aprendizaje, criterios de evaluación y contenidos figuran como Anexo I punto 5 de esta Orden</w:t>
      </w:r>
      <w:r w:rsidR="00C91CEA" w:rsidRPr="000351E5">
        <w:rPr>
          <w:rFonts w:cs="Times New Roman"/>
        </w:rPr>
        <w:t xml:space="preserve"> </w:t>
      </w:r>
      <w:r w:rsidR="00C91CEA" w:rsidRPr="000351E5">
        <w:rPr>
          <w:rFonts w:eastAsia="Times New Roman" w:cs="Times New Roman"/>
          <w:szCs w:val="24"/>
          <w:lang w:eastAsia="es-ES" w:bidi="es-ES"/>
        </w:rPr>
        <w:t>Los contenidos del RA relacionados con el análisis de un plan de sostenibilidad de una empresa del sector y la identificación de sus grupos de interés, quedan vinculados y por tanto se integran en el</w:t>
      </w:r>
      <w:del w:id="50" w:author="Autor">
        <w:r w:rsidR="00C91CEA" w:rsidRPr="000351E5">
          <w:rPr>
            <w:rFonts w:eastAsia="Times New Roman" w:cs="Times New Roman"/>
            <w:szCs w:val="24"/>
            <w:lang w:eastAsia="es-ES" w:bidi="es-ES"/>
          </w:rPr>
          <w:delText xml:space="preserve">  </w:delText>
        </w:r>
      </w:del>
      <w:ins w:id="51" w:author="Autor">
        <w:r w:rsidR="00FC12FC" w:rsidRPr="000351E5">
          <w:rPr>
            <w:rFonts w:eastAsia="Times New Roman" w:cs="Times New Roman"/>
            <w:szCs w:val="24"/>
            <w:lang w:eastAsia="es-ES" w:bidi="es-ES"/>
          </w:rPr>
          <w:t xml:space="preserve"> </w:t>
        </w:r>
      </w:ins>
      <w:r w:rsidR="00C91CEA" w:rsidRPr="000351E5">
        <w:rPr>
          <w:rFonts w:eastAsia="Times New Roman" w:cs="Times New Roman"/>
          <w:szCs w:val="24"/>
          <w:lang w:eastAsia="es-ES" w:bidi="es-ES"/>
        </w:rPr>
        <w:t xml:space="preserve">módulo de proyecto </w:t>
      </w:r>
      <w:proofErr w:type="spellStart"/>
      <w:proofErr w:type="gramStart"/>
      <w:r w:rsidR="00C91CEA" w:rsidRPr="000351E5">
        <w:rPr>
          <w:rFonts w:eastAsia="Times New Roman" w:cs="Times New Roman"/>
          <w:szCs w:val="24"/>
          <w:lang w:eastAsia="es-ES" w:bidi="es-ES"/>
        </w:rPr>
        <w:t>intermodular</w:t>
      </w:r>
      <w:proofErr w:type="spellEnd"/>
      <w:r w:rsidR="00C91CEA" w:rsidRPr="000351E5">
        <w:rPr>
          <w:rFonts w:eastAsia="Times New Roman" w:cs="Times New Roman"/>
          <w:szCs w:val="24"/>
          <w:lang w:eastAsia="es-ES" w:bidi="es-ES"/>
        </w:rPr>
        <w:t>.</w:t>
      </w:r>
      <w:r w:rsidR="00912648" w:rsidRPr="000351E5">
        <w:rPr>
          <w:rFonts w:eastAsia="Times New Roman" w:cs="Times New Roman"/>
          <w:szCs w:val="24"/>
          <w:lang w:eastAsia="es-ES" w:bidi="es-ES"/>
        </w:rPr>
        <w:t>.</w:t>
      </w:r>
      <w:proofErr w:type="gramEnd"/>
      <w:del w:id="52" w:author="Autor">
        <w:r w:rsidR="00C91CEA" w:rsidRPr="000351E5" w:rsidDel="00310822">
          <w:rPr>
            <w:rFonts w:cs="Times New Roman"/>
          </w:rPr>
          <w:delText xml:space="preserve"> </w:delText>
        </w:r>
      </w:del>
    </w:p>
    <w:p w14:paraId="528C9C53" w14:textId="77777777" w:rsidR="00310822" w:rsidRDefault="00310822" w:rsidP="000351E5">
      <w:pPr>
        <w:keepLines/>
        <w:spacing w:line="360" w:lineRule="auto"/>
        <w:rPr>
          <w:ins w:id="53" w:author="Autor"/>
          <w:rFonts w:cs="Times New Roman"/>
        </w:rPr>
      </w:pPr>
    </w:p>
    <w:p w14:paraId="23465791" w14:textId="1705D7FE" w:rsidR="00EF08EC" w:rsidRPr="000351E5" w:rsidRDefault="00EF08E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Código: 0156 Inglés Profesional (ciclos formativos de grado medio), con una carga lectiva de 2 horas semanales, 64 anuales, cuyos resultados de aprendizaje, criterios de evaluación y contenidos figuran como Anexo I punto 6 de esta Orden.</w:t>
      </w:r>
    </w:p>
    <w:p w14:paraId="1463F094" w14:textId="77777777" w:rsidR="00EF08EC" w:rsidRPr="000351E5" w:rsidDel="00EA1B5D" w:rsidRDefault="00EF08EC" w:rsidP="000351E5">
      <w:pPr>
        <w:keepLines/>
        <w:spacing w:line="360" w:lineRule="auto"/>
        <w:rPr>
          <w:del w:id="54" w:author="Autor"/>
          <w:rFonts w:eastAsia="Times New Roman" w:cs="Times New Roman"/>
          <w:szCs w:val="24"/>
          <w:lang w:eastAsia="es-ES" w:bidi="es-ES"/>
        </w:rPr>
      </w:pPr>
      <w:r w:rsidRPr="000351E5">
        <w:rPr>
          <w:rFonts w:eastAsia="Times New Roman" w:cs="Times New Roman"/>
          <w:szCs w:val="24"/>
          <w:lang w:eastAsia="es-ES" w:bidi="es-ES"/>
        </w:rPr>
        <w:t xml:space="preserve">Código: 0179 Inglés Profesional, (ciclos formativos de grado superior), con una carga lectiva de 2 horas semanales, 64 anuales cuyos resultados de aprendizaje, criterios de evaluación y contenidos figuran como Anexo I punto 7 de esta </w:t>
      </w:r>
      <w:proofErr w:type="spellStart"/>
      <w:r w:rsidRPr="000351E5">
        <w:rPr>
          <w:rFonts w:eastAsia="Times New Roman" w:cs="Times New Roman"/>
          <w:szCs w:val="24"/>
          <w:lang w:eastAsia="es-ES" w:bidi="es-ES"/>
        </w:rPr>
        <w:t>Orden.</w:t>
      </w:r>
    </w:p>
    <w:p w14:paraId="1037145B" w14:textId="26AFA3C8" w:rsidR="00CE5FE1" w:rsidRPr="000351E5" w:rsidRDefault="00CE5FE1"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w:t>
      </w:r>
      <w:proofErr w:type="spellEnd"/>
      <w:r w:rsidRPr="000351E5">
        <w:rPr>
          <w:rFonts w:eastAsia="Times New Roman" w:cs="Times New Roman"/>
          <w:szCs w:val="24"/>
          <w:lang w:eastAsia="es-ES" w:bidi="es-ES"/>
        </w:rPr>
        <w:t xml:space="preserve"> módulo Itinerario </w:t>
      </w:r>
      <w:ins w:id="55" w:author="Autor">
        <w:r w:rsidR="00496ECA">
          <w:rPr>
            <w:rFonts w:eastAsia="Times New Roman" w:cs="Times New Roman"/>
            <w:szCs w:val="24"/>
            <w:lang w:eastAsia="es-ES" w:bidi="es-ES"/>
          </w:rPr>
          <w:t xml:space="preserve">personal </w:t>
        </w:r>
      </w:ins>
      <w:r w:rsidRPr="000351E5">
        <w:rPr>
          <w:rFonts w:eastAsia="Times New Roman" w:cs="Times New Roman"/>
          <w:szCs w:val="24"/>
          <w:lang w:eastAsia="es-ES" w:bidi="es-ES"/>
        </w:rPr>
        <w:t xml:space="preserve">para la empleabilidad I y II tiene como finalidad el desarrollo de habilidades y capacidades transversales, de orientación laboral y emprendimiento, incluyendo el emprendimiento colectivo en economía social, así como el conocimiento de los derechos laborales, para el conocimiento de los sectores productivos y para la madurez </w:t>
      </w:r>
      <w:proofErr w:type="spellStart"/>
      <w:r w:rsidRPr="000351E5">
        <w:rPr>
          <w:rFonts w:eastAsia="Times New Roman" w:cs="Times New Roman"/>
          <w:szCs w:val="24"/>
          <w:lang w:eastAsia="es-ES" w:bidi="es-ES"/>
        </w:rPr>
        <w:t>profesional.</w:t>
      </w:r>
      <w:proofErr w:type="spellEnd"/>
      <w:r w:rsidRPr="000351E5">
        <w:rPr>
          <w:rFonts w:eastAsia="Times New Roman" w:cs="Times New Roman"/>
          <w:szCs w:val="24"/>
          <w:lang w:eastAsia="es-ES" w:bidi="es-ES"/>
        </w:rPr>
        <w:t xml:space="preserve"> Se completa el currículo básico estableciendo en la Comunidad Valenciana en IPE I los elementos de aprendizaje para la prevención y protección frente al estrés laboral, que permita disminuir los costes personales y económicos que genera y en IPE II </w:t>
      </w:r>
      <w:del w:id="56" w:author="Autor">
        <w:r w:rsidRPr="000351E5" w:rsidDel="00EA1B5D">
          <w:rPr>
            <w:rFonts w:eastAsia="Times New Roman" w:cs="Times New Roman"/>
            <w:szCs w:val="24"/>
            <w:lang w:eastAsia="es-ES" w:bidi="es-ES"/>
          </w:rPr>
          <w:delText xml:space="preserve">los elementos </w:delText>
        </w:r>
        <w:r w:rsidR="001854D3" w:rsidRPr="000351E5" w:rsidDel="00EA1B5D">
          <w:rPr>
            <w:rFonts w:eastAsia="Times New Roman" w:cs="Times New Roman"/>
            <w:szCs w:val="24"/>
            <w:lang w:eastAsia="es-ES" w:bidi="es-ES"/>
          </w:rPr>
          <w:delText>necesarios para la correcta orientación profesional del alumnado</w:delText>
        </w:r>
        <w:r w:rsidRPr="000351E5" w:rsidDel="00EA1B5D">
          <w:rPr>
            <w:rFonts w:eastAsia="Times New Roman" w:cs="Times New Roman"/>
            <w:szCs w:val="24"/>
            <w:lang w:eastAsia="es-ES" w:bidi="es-ES"/>
          </w:rPr>
          <w:delText xml:space="preserve">,. </w:delText>
        </w:r>
      </w:del>
      <w:ins w:id="57" w:author="Autor">
        <w:r w:rsidR="00EA1B5D" w:rsidRPr="000351E5">
          <w:rPr>
            <w:rFonts w:eastAsia="Times New Roman" w:cs="Times New Roman"/>
            <w:szCs w:val="24"/>
            <w:lang w:eastAsia="es-ES" w:bidi="es-ES"/>
          </w:rPr>
          <w:t>los elementos de aprendizaje para la puesta en marcha de una idea emprendedora, fomentando así la estrategia de emprendimiento en la Formación Profesional</w:t>
        </w:r>
        <w:r w:rsidR="00EA1B5D" w:rsidRPr="000351E5">
          <w:rPr>
            <w:rFonts w:cs="Times New Roman"/>
          </w:rPr>
          <w:t xml:space="preserve">. </w:t>
        </w:r>
      </w:ins>
      <w:r w:rsidRPr="000351E5">
        <w:rPr>
          <w:rFonts w:eastAsia="Times New Roman" w:cs="Times New Roman"/>
          <w:szCs w:val="24"/>
          <w:lang w:eastAsia="es-ES" w:bidi="es-ES"/>
        </w:rPr>
        <w:t xml:space="preserve">En cumplimiento de lo establecido en el artículo 88.3 del Real Decreto 659/2023, de 18 de julio, antes de iniciar el periodo de formación en empresa, el alumnado deberá haber adquirido las competencias y los contenidos relativos a riesgos específicos y las medidas de prevención en las actividades profesionales correspondientes al perfil profesional de cada ciclo formativo de grado medio y de grado superior. </w:t>
      </w:r>
      <w:r w:rsidR="001D0F9B" w:rsidRPr="000351E5">
        <w:rPr>
          <w:rFonts w:eastAsia="Times New Roman" w:cs="Times New Roman"/>
          <w:szCs w:val="24"/>
          <w:lang w:eastAsia="es-ES" w:bidi="es-ES"/>
        </w:rPr>
        <w:t>El profesorado garantizará que las actividades de enseñanza y aprendizaje encaminadas a la consecución del Resultado de Aprendizaje correspondiente se realicen antes del inicio del alumnado del periodo de formación en empresa u organismo equiparado, por lo que resulta obligatoria su ubicación temporal en el primer trimestre del primer curso. Para ello, el profesorado de dicho módulo, en colaboración con el resto del equipo docente en sus respectivos módulos profesionales deberá programar las actividades de enseñanza y aprendizaje, así como los sistemas de evaluación que garanticen dichas competencias.</w:t>
      </w:r>
    </w:p>
    <w:p w14:paraId="2C14A699" w14:textId="2407F81B" w:rsidR="00CE5FE1" w:rsidRPr="000351E5" w:rsidDel="00310822" w:rsidRDefault="00CE5FE1" w:rsidP="000351E5">
      <w:pPr>
        <w:keepLines/>
        <w:spacing w:line="360" w:lineRule="auto"/>
        <w:rPr>
          <w:del w:id="58" w:author="Autor"/>
          <w:rFonts w:eastAsia="Times New Roman" w:cs="Times New Roman"/>
          <w:szCs w:val="24"/>
          <w:lang w:eastAsia="es-ES" w:bidi="es-ES"/>
        </w:rPr>
      </w:pPr>
      <w:r w:rsidRPr="000351E5">
        <w:rPr>
          <w:rFonts w:eastAsia="Times New Roman" w:cs="Times New Roman"/>
          <w:szCs w:val="24"/>
          <w:lang w:eastAsia="es-ES" w:bidi="es-ES"/>
        </w:rPr>
        <w:lastRenderedPageBreak/>
        <w:t xml:space="preserve">El módulo </w:t>
      </w:r>
      <w:del w:id="59" w:author="Autor">
        <w:r w:rsidRPr="000351E5" w:rsidDel="000351E5">
          <w:rPr>
            <w:rFonts w:eastAsia="Times New Roman" w:cs="Times New Roman"/>
            <w:szCs w:val="24"/>
            <w:lang w:eastAsia="es-ES" w:bidi="es-ES"/>
          </w:rPr>
          <w:delText xml:space="preserve">de </w:delText>
        </w:r>
      </w:del>
      <w:r w:rsidRPr="000351E5">
        <w:rPr>
          <w:rFonts w:eastAsia="Times New Roman" w:cs="Times New Roman"/>
          <w:szCs w:val="24"/>
          <w:lang w:eastAsia="es-ES" w:bidi="es-ES"/>
        </w:rPr>
        <w:t>Digitalización aplicada al sistema productivo tiene como finalidad el desarrollo de conocimiento y competencias básicas en digitalización y las condiciones en que esta induce modificaciones en los procesos productivos del sector correspondiente</w:t>
      </w:r>
      <w:r w:rsidR="001854D3" w:rsidRPr="000351E5">
        <w:rPr>
          <w:rFonts w:eastAsia="Times New Roman" w:cs="Times New Roman"/>
          <w:szCs w:val="24"/>
          <w:lang w:eastAsia="es-ES" w:bidi="es-ES"/>
        </w:rPr>
        <w:t>.</w:t>
      </w:r>
      <w:del w:id="60" w:author="Autor">
        <w:r w:rsidR="004801AD" w:rsidRPr="000351E5" w:rsidDel="00310822">
          <w:rPr>
            <w:rFonts w:eastAsia="Times New Roman" w:cs="Times New Roman"/>
            <w:szCs w:val="24"/>
            <w:lang w:eastAsia="es-ES" w:bidi="es-ES"/>
          </w:rPr>
          <w:delText xml:space="preserve"> </w:delText>
        </w:r>
      </w:del>
    </w:p>
    <w:p w14:paraId="7755EF2B" w14:textId="77777777" w:rsidR="00310822" w:rsidRDefault="00310822" w:rsidP="000351E5">
      <w:pPr>
        <w:keepLines/>
        <w:spacing w:line="360" w:lineRule="auto"/>
        <w:rPr>
          <w:ins w:id="61" w:author="Autor"/>
          <w:rFonts w:eastAsia="Times New Roman" w:cs="Times New Roman"/>
          <w:szCs w:val="24"/>
          <w:lang w:eastAsia="es-ES" w:bidi="es-ES"/>
        </w:rPr>
      </w:pPr>
    </w:p>
    <w:p w14:paraId="2F48169F" w14:textId="20CA25AF" w:rsidR="00CE5FE1" w:rsidRPr="000351E5" w:rsidRDefault="00CE5FE1"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módulo de Sostenibilidad aplicada al sistema productivo tiene como finalidad el desarrollo de conocimiento y competencias básicas en economía verde, sostenibilidad e impacto ambiental de la actividad, así como las condiciones en que las exigencias de la transición ecológica modifican los procesos productivos del sector correspondiente</w:t>
      </w:r>
      <w:r w:rsidR="001854D3" w:rsidRPr="000351E5">
        <w:rPr>
          <w:rFonts w:eastAsia="Times New Roman" w:cs="Times New Roman"/>
          <w:szCs w:val="24"/>
          <w:lang w:eastAsia="es-ES" w:bidi="es-ES"/>
        </w:rPr>
        <w:t>.</w:t>
      </w:r>
    </w:p>
    <w:p w14:paraId="7B989FD5" w14:textId="21F75279" w:rsidR="00CE5FE1" w:rsidRPr="000351E5" w:rsidRDefault="00CE5FE1"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El módulo </w:t>
      </w:r>
      <w:del w:id="62" w:author="Autor">
        <w:r w:rsidRPr="000351E5" w:rsidDel="000351E5">
          <w:rPr>
            <w:rFonts w:eastAsia="Times New Roman" w:cs="Times New Roman"/>
            <w:szCs w:val="24"/>
            <w:lang w:eastAsia="es-ES" w:bidi="es-ES"/>
          </w:rPr>
          <w:delText xml:space="preserve">de </w:delText>
        </w:r>
      </w:del>
      <w:proofErr w:type="gramStart"/>
      <w:r w:rsidRPr="000351E5">
        <w:rPr>
          <w:rFonts w:eastAsia="Times New Roman" w:cs="Times New Roman"/>
          <w:szCs w:val="24"/>
          <w:lang w:eastAsia="es-ES" w:bidi="es-ES"/>
        </w:rPr>
        <w:t>Inglés</w:t>
      </w:r>
      <w:proofErr w:type="gramEnd"/>
      <w:r w:rsidRPr="000351E5">
        <w:rPr>
          <w:rFonts w:eastAsia="Times New Roman" w:cs="Times New Roman"/>
          <w:szCs w:val="24"/>
          <w:lang w:eastAsia="es-ES" w:bidi="es-ES"/>
        </w:rPr>
        <w:t xml:space="preserve"> profesional tiene como finalidad el desarrollo de competencias que capaciten para la comunicación y el desenvolvimiento profesional en contextos progresivamente plurinacionales y de movilidad y se impartirá durante el primer curso. El profesorado que imparta dicho módulo deberá concretar los resultados de aprendizaje al sector productivo en el que se incardine cada ciclo formativo, especialmente en lo relativo al vocabulario técnico. La programación de este módulo profesional deberá recoger la adaptación específica del currículo al ciclo formativo en el que se imparte.</w:t>
      </w:r>
    </w:p>
    <w:p w14:paraId="57876E68" w14:textId="2938B8EC" w:rsidR="00CE5FE1" w:rsidRPr="000351E5" w:rsidRDefault="00CE5FE1"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En los ciclos formativos que en el anterior sistema de ordenación tenían el módulo de inglés establecido en su currículo básico, añadirán a la formación básica en inglés los módulos de Inglés Técnico del sistema anterior de ordenación, según lo dispuesto en la base sexta de la presente Orden.</w:t>
      </w:r>
    </w:p>
    <w:p w14:paraId="5EAF9EEA" w14:textId="42A88A97" w:rsidR="0086154E" w:rsidRPr="000351E5" w:rsidRDefault="006053BC" w:rsidP="000351E5">
      <w:pPr>
        <w:pStyle w:val="Ttulo1"/>
        <w:rPr>
          <w:lang w:eastAsia="es-ES" w:bidi="es-ES"/>
        </w:rPr>
      </w:pPr>
      <w:bookmarkStart w:id="63" w:name="_Toc166246213"/>
      <w:r w:rsidRPr="000351E5">
        <w:rPr>
          <w:lang w:eastAsia="es-ES" w:bidi="es-ES"/>
        </w:rPr>
        <w:t>Base tercera</w:t>
      </w:r>
      <w:r w:rsidR="00172262" w:rsidRPr="000351E5">
        <w:rPr>
          <w:lang w:eastAsia="es-ES" w:bidi="es-ES"/>
        </w:rPr>
        <w:t xml:space="preserve">. </w:t>
      </w:r>
      <w:r w:rsidR="0086154E" w:rsidRPr="000351E5">
        <w:rPr>
          <w:lang w:eastAsia="es-ES" w:bidi="es-ES"/>
        </w:rPr>
        <w:t xml:space="preserve">Módulos </w:t>
      </w:r>
      <w:commentRangeStart w:id="64"/>
      <w:r w:rsidR="0086154E" w:rsidRPr="000351E5">
        <w:rPr>
          <w:lang w:eastAsia="es-ES" w:bidi="es-ES"/>
        </w:rPr>
        <w:t>optativos</w:t>
      </w:r>
      <w:commentRangeEnd w:id="64"/>
      <w:r w:rsidR="00312451" w:rsidRPr="000351E5">
        <w:rPr>
          <w:rStyle w:val="Refdecomentario"/>
          <w:rFonts w:cs="Times New Roman"/>
          <w:sz w:val="24"/>
          <w:szCs w:val="24"/>
        </w:rPr>
        <w:commentReference w:id="64"/>
      </w:r>
      <w:bookmarkEnd w:id="63"/>
    </w:p>
    <w:p w14:paraId="7DE23FFC" w14:textId="77777777" w:rsidR="00831CAC" w:rsidRPr="000351E5" w:rsidDel="00310822" w:rsidRDefault="0086154E" w:rsidP="000351E5">
      <w:pPr>
        <w:keepLines/>
        <w:spacing w:line="360" w:lineRule="auto"/>
        <w:rPr>
          <w:del w:id="65" w:author="Autor"/>
          <w:rFonts w:eastAsia="Times New Roman" w:cs="Times New Roman"/>
          <w:szCs w:val="24"/>
          <w:lang w:eastAsia="es-ES" w:bidi="es-ES"/>
        </w:rPr>
      </w:pPr>
      <w:r w:rsidRPr="000351E5">
        <w:rPr>
          <w:rFonts w:eastAsia="Times New Roman" w:cs="Times New Roman"/>
          <w:szCs w:val="24"/>
          <w:lang w:eastAsia="es-ES" w:bidi="es-ES"/>
        </w:rPr>
        <w:t xml:space="preserve">El currículo del ciclo formativo </w:t>
      </w:r>
      <w:r w:rsidR="00EF2BC7" w:rsidRPr="000351E5">
        <w:rPr>
          <w:rFonts w:eastAsia="Times New Roman" w:cs="Times New Roman"/>
          <w:szCs w:val="24"/>
          <w:lang w:eastAsia="es-ES" w:bidi="es-ES"/>
        </w:rPr>
        <w:t>incorpora</w:t>
      </w:r>
      <w:r w:rsidRPr="000351E5">
        <w:rPr>
          <w:rFonts w:eastAsia="Times New Roman" w:cs="Times New Roman"/>
          <w:szCs w:val="24"/>
          <w:lang w:eastAsia="es-ES" w:bidi="es-ES"/>
        </w:rPr>
        <w:t xml:space="preserve"> una parte de </w:t>
      </w:r>
      <w:proofErr w:type="spellStart"/>
      <w:r w:rsidRPr="000351E5">
        <w:rPr>
          <w:rFonts w:eastAsia="Times New Roman" w:cs="Times New Roman"/>
          <w:szCs w:val="24"/>
          <w:lang w:eastAsia="es-ES" w:bidi="es-ES"/>
        </w:rPr>
        <w:t>optatividad</w:t>
      </w:r>
      <w:proofErr w:type="spellEnd"/>
      <w:r w:rsidRPr="000351E5">
        <w:rPr>
          <w:rFonts w:eastAsia="Times New Roman" w:cs="Times New Roman"/>
          <w:szCs w:val="24"/>
          <w:lang w:eastAsia="es-ES" w:bidi="es-ES"/>
        </w:rPr>
        <w:t xml:space="preserve">, integrada </w:t>
      </w:r>
      <w:r w:rsidR="00363767" w:rsidRPr="000351E5">
        <w:rPr>
          <w:rFonts w:eastAsia="Times New Roman" w:cs="Times New Roman"/>
          <w:szCs w:val="24"/>
          <w:lang w:eastAsia="es-ES" w:bidi="es-ES"/>
        </w:rPr>
        <w:t>preferentemente</w:t>
      </w:r>
      <w:r w:rsidR="00FA13DB" w:rsidRPr="000351E5">
        <w:rPr>
          <w:rFonts w:eastAsia="Times New Roman" w:cs="Times New Roman"/>
          <w:szCs w:val="24"/>
          <w:lang w:eastAsia="es-ES" w:bidi="es-ES"/>
        </w:rPr>
        <w:t xml:space="preserve"> </w:t>
      </w:r>
      <w:r w:rsidRPr="000351E5">
        <w:rPr>
          <w:rFonts w:eastAsia="Times New Roman" w:cs="Times New Roman"/>
          <w:szCs w:val="24"/>
          <w:lang w:eastAsia="es-ES" w:bidi="es-ES"/>
        </w:rPr>
        <w:t xml:space="preserve">por un módulo de duración anual, cuyo cómputo horario </w:t>
      </w:r>
      <w:r w:rsidR="00195327" w:rsidRPr="000351E5">
        <w:rPr>
          <w:rFonts w:eastAsia="Times New Roman" w:cs="Times New Roman"/>
          <w:szCs w:val="24"/>
          <w:lang w:eastAsia="es-ES" w:bidi="es-ES"/>
        </w:rPr>
        <w:t xml:space="preserve">no será inferior a 80 </w:t>
      </w:r>
      <w:r w:rsidR="0089236B" w:rsidRPr="000351E5">
        <w:rPr>
          <w:rFonts w:eastAsia="Times New Roman" w:cs="Times New Roman"/>
          <w:szCs w:val="24"/>
          <w:lang w:eastAsia="es-ES" w:bidi="es-ES"/>
        </w:rPr>
        <w:t>horas</w:t>
      </w:r>
      <w:r w:rsidR="00A146A2" w:rsidRPr="000351E5">
        <w:rPr>
          <w:rFonts w:eastAsia="Times New Roman" w:cs="Times New Roman"/>
          <w:szCs w:val="24"/>
          <w:lang w:eastAsia="es-ES" w:bidi="es-ES"/>
        </w:rPr>
        <w:t xml:space="preserve"> y </w:t>
      </w:r>
      <w:r w:rsidR="00195327" w:rsidRPr="000351E5">
        <w:rPr>
          <w:rFonts w:eastAsia="Times New Roman" w:cs="Times New Roman"/>
          <w:szCs w:val="24"/>
          <w:lang w:eastAsia="es-ES" w:bidi="es-ES"/>
        </w:rPr>
        <w:t xml:space="preserve">que </w:t>
      </w:r>
      <w:r w:rsidR="00A146A2" w:rsidRPr="000351E5">
        <w:rPr>
          <w:rFonts w:eastAsia="Times New Roman" w:cs="Times New Roman"/>
          <w:szCs w:val="24"/>
          <w:lang w:eastAsia="es-ES" w:bidi="es-ES"/>
        </w:rPr>
        <w:t>se impartirá en segundo curso</w:t>
      </w:r>
      <w:r w:rsidRPr="000351E5">
        <w:rPr>
          <w:rFonts w:eastAsia="Times New Roman" w:cs="Times New Roman"/>
          <w:szCs w:val="24"/>
          <w:lang w:eastAsia="es-ES" w:bidi="es-ES"/>
        </w:rPr>
        <w:t>.</w:t>
      </w:r>
      <w:del w:id="66" w:author="Autor">
        <w:r w:rsidR="00831CAC" w:rsidRPr="000351E5" w:rsidDel="00310822">
          <w:rPr>
            <w:rFonts w:eastAsia="Times New Roman" w:cs="Times New Roman"/>
            <w:szCs w:val="24"/>
            <w:lang w:eastAsia="es-ES" w:bidi="es-ES"/>
          </w:rPr>
          <w:delText xml:space="preserve"> </w:delText>
        </w:r>
      </w:del>
    </w:p>
    <w:p w14:paraId="36C54EB7" w14:textId="77777777" w:rsidR="00310822" w:rsidRDefault="00310822" w:rsidP="000351E5">
      <w:pPr>
        <w:keepLines/>
        <w:spacing w:line="360" w:lineRule="auto"/>
        <w:rPr>
          <w:ins w:id="67" w:author="Autor"/>
          <w:rFonts w:eastAsia="Times New Roman" w:cs="Times New Roman"/>
          <w:szCs w:val="24"/>
          <w:lang w:eastAsia="es-ES" w:bidi="es-ES"/>
        </w:rPr>
      </w:pPr>
    </w:p>
    <w:p w14:paraId="505F38D4" w14:textId="77777777" w:rsidR="002E0B85" w:rsidRPr="000351E5" w:rsidRDefault="0086154E"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La dirección general competente en materia de Formación Profesional, fijará el procedimiento a seguir en los centros para el reconocimiento total o parcial de la parte optativa, de acuerdo con la duración de los correspondientes cursos o actividades formativas</w:t>
      </w:r>
      <w:r w:rsidR="0089236B" w:rsidRPr="000351E5">
        <w:rPr>
          <w:rFonts w:eastAsia="Times New Roman" w:cs="Times New Roman"/>
          <w:szCs w:val="24"/>
          <w:lang w:eastAsia="es-ES" w:bidi="es-ES"/>
        </w:rPr>
        <w:t xml:space="preserve"> y establecerá una parte común de materias optativas por familia profesional, a las que podrá optar el alumnado de la familia profesional </w:t>
      </w:r>
      <w:r w:rsidR="00FA13DB" w:rsidRPr="000351E5">
        <w:rPr>
          <w:rFonts w:eastAsia="Times New Roman" w:cs="Times New Roman"/>
          <w:szCs w:val="24"/>
          <w:lang w:eastAsia="es-ES" w:bidi="es-ES"/>
        </w:rPr>
        <w:t>de forma que el alumnado que ha superado estándares de competencia de nivel 2 en un grado medio y curse un ciclo formativo de grado superior, tendrá los mismos superados y sólo deberá cursar los estándares de competencia de nivel 3 correspondientes a la formación de grado superior</w:t>
      </w:r>
      <w:r w:rsidRPr="000351E5">
        <w:rPr>
          <w:rFonts w:eastAsia="Times New Roman" w:cs="Times New Roman"/>
          <w:szCs w:val="24"/>
          <w:lang w:eastAsia="es-ES" w:bidi="es-ES"/>
        </w:rPr>
        <w:t>.</w:t>
      </w:r>
    </w:p>
    <w:p w14:paraId="2460B95B" w14:textId="715120AB" w:rsidR="00371FDE" w:rsidRPr="000351E5" w:rsidRDefault="00061E5F"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Así</w:t>
      </w:r>
      <w:r w:rsidR="00934C9B" w:rsidRPr="000351E5">
        <w:rPr>
          <w:rFonts w:eastAsia="Times New Roman" w:cs="Times New Roman"/>
          <w:szCs w:val="24"/>
          <w:lang w:eastAsia="es-ES" w:bidi="es-ES"/>
        </w:rPr>
        <w:t xml:space="preserve"> mismo, </w:t>
      </w:r>
      <w:r w:rsidR="00837330" w:rsidRPr="000351E5">
        <w:rPr>
          <w:rFonts w:eastAsia="Times New Roman" w:cs="Times New Roman"/>
          <w:szCs w:val="24"/>
          <w:lang w:eastAsia="es-ES" w:bidi="es-ES"/>
        </w:rPr>
        <w:t xml:space="preserve">la dirección de los centros educativos públicos, de acuerdo con las funciones atribuidas al Claustro y al Consejo Escolar establecidas en la normativa que regula la organización y el funcionamiento de los centros públicos que imparten enseñanzas de Formación Profesional, y la titularidad de los centros privados, </w:t>
      </w:r>
      <w:r w:rsidR="00934C9B" w:rsidRPr="000351E5">
        <w:rPr>
          <w:rFonts w:eastAsia="Times New Roman" w:cs="Times New Roman"/>
          <w:szCs w:val="24"/>
          <w:lang w:eastAsia="es-ES" w:bidi="es-ES"/>
        </w:rPr>
        <w:t>podrá</w:t>
      </w:r>
      <w:r w:rsidR="00837330" w:rsidRPr="000351E5">
        <w:rPr>
          <w:rFonts w:eastAsia="Times New Roman" w:cs="Times New Roman"/>
          <w:szCs w:val="24"/>
          <w:lang w:eastAsia="es-ES" w:bidi="es-ES"/>
        </w:rPr>
        <w:t xml:space="preserve"> establecer</w:t>
      </w:r>
      <w:ins w:id="68" w:author="Autor">
        <w:r w:rsidR="00EA1B5D" w:rsidRPr="000351E5">
          <w:rPr>
            <w:rFonts w:eastAsia="Times New Roman" w:cs="Times New Roman"/>
            <w:szCs w:val="24"/>
            <w:lang w:eastAsia="es-ES" w:bidi="es-ES"/>
          </w:rPr>
          <w:t xml:space="preserve">, previa autorización de la Dirección General competente en materia de Formación Profesional, </w:t>
        </w:r>
      </w:ins>
      <w:del w:id="69" w:author="Autor">
        <w:r w:rsidR="00837330" w:rsidRPr="000351E5" w:rsidDel="00EA1B5D">
          <w:rPr>
            <w:rFonts w:eastAsia="Times New Roman" w:cs="Times New Roman"/>
            <w:szCs w:val="24"/>
            <w:lang w:eastAsia="es-ES" w:bidi="es-ES"/>
          </w:rPr>
          <w:delText xml:space="preserve"> </w:delText>
        </w:r>
      </w:del>
      <w:r w:rsidR="00934C9B" w:rsidRPr="000351E5">
        <w:rPr>
          <w:rFonts w:eastAsia="Times New Roman" w:cs="Times New Roman"/>
          <w:szCs w:val="24"/>
          <w:lang w:eastAsia="es-ES" w:bidi="es-ES"/>
        </w:rPr>
        <w:t>una</w:t>
      </w:r>
      <w:r w:rsidR="00837330" w:rsidRPr="000351E5">
        <w:rPr>
          <w:rFonts w:eastAsia="Times New Roman" w:cs="Times New Roman"/>
          <w:szCs w:val="24"/>
          <w:lang w:eastAsia="es-ES" w:bidi="es-ES"/>
        </w:rPr>
        <w:t xml:space="preserve"> oferta</w:t>
      </w:r>
      <w:r w:rsidR="00371FDE" w:rsidRPr="000351E5">
        <w:rPr>
          <w:rFonts w:eastAsia="Times New Roman" w:cs="Times New Roman"/>
          <w:szCs w:val="24"/>
          <w:lang w:eastAsia="es-ES" w:bidi="es-ES"/>
        </w:rPr>
        <w:t xml:space="preserve">, </w:t>
      </w:r>
      <w:del w:id="70" w:author="Autor">
        <w:r w:rsidR="00371FDE" w:rsidRPr="000351E5" w:rsidDel="00EA1B5D">
          <w:rPr>
            <w:rFonts w:eastAsia="Times New Roman" w:cs="Times New Roman"/>
            <w:szCs w:val="24"/>
            <w:lang w:eastAsia="es-ES" w:bidi="es-ES"/>
          </w:rPr>
          <w:delText>previa autorización de la Dirección General competente en materia de Formación Profesional,</w:delText>
        </w:r>
        <w:r w:rsidR="00837330" w:rsidRPr="000351E5" w:rsidDel="00EA1B5D">
          <w:rPr>
            <w:rFonts w:eastAsia="Times New Roman" w:cs="Times New Roman"/>
            <w:szCs w:val="24"/>
            <w:lang w:eastAsia="es-ES" w:bidi="es-ES"/>
          </w:rPr>
          <w:delText xml:space="preserve"> </w:delText>
        </w:r>
      </w:del>
      <w:ins w:id="71" w:author="Autor">
        <w:r w:rsidR="00EA1B5D" w:rsidRPr="000351E5">
          <w:rPr>
            <w:rFonts w:eastAsia="Times New Roman" w:cs="Times New Roman"/>
            <w:szCs w:val="24"/>
            <w:lang w:eastAsia="es-ES" w:bidi="es-ES"/>
          </w:rPr>
          <w:t xml:space="preserve">de </w:t>
        </w:r>
      </w:ins>
      <w:r w:rsidR="00371FDE" w:rsidRPr="000351E5">
        <w:rPr>
          <w:rFonts w:eastAsia="Times New Roman" w:cs="Times New Roman"/>
          <w:szCs w:val="24"/>
          <w:lang w:eastAsia="es-ES" w:bidi="es-ES"/>
        </w:rPr>
        <w:t>módulos</w:t>
      </w:r>
      <w:r w:rsidR="00837330" w:rsidRPr="000351E5">
        <w:rPr>
          <w:rFonts w:eastAsia="Times New Roman" w:cs="Times New Roman"/>
          <w:szCs w:val="24"/>
          <w:lang w:eastAsia="es-ES" w:bidi="es-ES"/>
        </w:rPr>
        <w:t xml:space="preserve"> optativ</w:t>
      </w:r>
      <w:r w:rsidR="00371FDE" w:rsidRPr="000351E5">
        <w:rPr>
          <w:rFonts w:eastAsia="Times New Roman" w:cs="Times New Roman"/>
          <w:szCs w:val="24"/>
          <w:lang w:eastAsia="es-ES" w:bidi="es-ES"/>
        </w:rPr>
        <w:t>o</w:t>
      </w:r>
      <w:r w:rsidR="00837330" w:rsidRPr="000351E5">
        <w:rPr>
          <w:rFonts w:eastAsia="Times New Roman" w:cs="Times New Roman"/>
          <w:szCs w:val="24"/>
          <w:lang w:eastAsia="es-ES" w:bidi="es-ES"/>
        </w:rPr>
        <w:t>s</w:t>
      </w:r>
      <w:r w:rsidR="00934C9B" w:rsidRPr="000351E5">
        <w:rPr>
          <w:rFonts w:eastAsia="Times New Roman" w:cs="Times New Roman"/>
          <w:szCs w:val="24"/>
          <w:lang w:eastAsia="es-ES" w:bidi="es-ES"/>
        </w:rPr>
        <w:t xml:space="preserve"> adaptad</w:t>
      </w:r>
      <w:r w:rsidR="00371FDE" w:rsidRPr="000351E5">
        <w:rPr>
          <w:rFonts w:eastAsia="Times New Roman" w:cs="Times New Roman"/>
          <w:szCs w:val="24"/>
          <w:lang w:eastAsia="es-ES" w:bidi="es-ES"/>
        </w:rPr>
        <w:t>os</w:t>
      </w:r>
      <w:r w:rsidR="00934C9B" w:rsidRPr="000351E5">
        <w:rPr>
          <w:rFonts w:eastAsia="Times New Roman" w:cs="Times New Roman"/>
          <w:szCs w:val="24"/>
          <w:lang w:eastAsia="es-ES" w:bidi="es-ES"/>
        </w:rPr>
        <w:t xml:space="preserve"> a las necesidades educativas, laborales, sociales y económicas del entorno en el que se desarrolla la actividad formativa</w:t>
      </w:r>
      <w:r w:rsidR="00837330" w:rsidRPr="000351E5">
        <w:rPr>
          <w:rFonts w:eastAsia="Times New Roman" w:cs="Times New Roman"/>
          <w:szCs w:val="24"/>
          <w:lang w:eastAsia="es-ES" w:bidi="es-ES"/>
        </w:rPr>
        <w:t>. A tal efecto, en los centros educativos públicos deberán atenderse los criterios de la demanda del alumnado, la disponibilidad de profesorado con destino definitivo en el centro</w:t>
      </w:r>
      <w:r w:rsidR="00934C9B" w:rsidRPr="000351E5">
        <w:rPr>
          <w:rFonts w:eastAsia="Times New Roman" w:cs="Times New Roman"/>
          <w:szCs w:val="24"/>
          <w:lang w:eastAsia="es-ES" w:bidi="es-ES"/>
        </w:rPr>
        <w:t xml:space="preserve"> </w:t>
      </w:r>
      <w:r w:rsidR="00837330" w:rsidRPr="000351E5">
        <w:rPr>
          <w:rFonts w:eastAsia="Times New Roman" w:cs="Times New Roman"/>
          <w:szCs w:val="24"/>
          <w:lang w:eastAsia="es-ES" w:bidi="es-ES"/>
        </w:rPr>
        <w:t>y las posibilidades organizativas y la disponibilidad de recursos</w:t>
      </w:r>
      <w:r w:rsidR="00DF7164" w:rsidRPr="000351E5">
        <w:rPr>
          <w:rFonts w:eastAsia="Times New Roman" w:cs="Times New Roman"/>
          <w:szCs w:val="24"/>
          <w:lang w:eastAsia="es-ES" w:bidi="es-ES"/>
        </w:rPr>
        <w:t>.</w:t>
      </w:r>
      <w:r w:rsidR="00371FDE" w:rsidRPr="000351E5">
        <w:rPr>
          <w:rFonts w:eastAsia="Times New Roman" w:cs="Times New Roman"/>
          <w:szCs w:val="24"/>
          <w:lang w:eastAsia="es-ES" w:bidi="es-ES"/>
        </w:rPr>
        <w:t xml:space="preserve"> La autorización lo podrá ser también en cuanto a distribución cuatrimestral de los módulos propuestos.</w:t>
      </w:r>
    </w:p>
    <w:p w14:paraId="0820CC1F" w14:textId="450AE8D7" w:rsidR="00371FDE" w:rsidRPr="000351E5" w:rsidRDefault="00371FDE"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La Dirección General competente en materia de Formación Profesional desarrollará reglamentariamente el procedimiento a seguir para las autorizaciones contempladas en el apartado anterior, así como en los supuestos contemplados en el artículo 104 apartados b y c del Real Decreto 659/2023, de 18 de julio, en cuanto a reconocimiento de la </w:t>
      </w:r>
      <w:proofErr w:type="spellStart"/>
      <w:r w:rsidRPr="000351E5">
        <w:rPr>
          <w:rFonts w:eastAsia="Times New Roman" w:cs="Times New Roman"/>
          <w:szCs w:val="24"/>
          <w:lang w:eastAsia="es-ES" w:bidi="es-ES"/>
        </w:rPr>
        <w:t>optatividad</w:t>
      </w:r>
      <w:proofErr w:type="spellEnd"/>
      <w:r w:rsidRPr="000351E5">
        <w:rPr>
          <w:rFonts w:eastAsia="Times New Roman" w:cs="Times New Roman"/>
          <w:szCs w:val="24"/>
          <w:lang w:eastAsia="es-ES" w:bidi="es-ES"/>
        </w:rPr>
        <w:t xml:space="preserve"> del currículo mediante la superación de cursos y actividades formativas no formales asociados a procesos específicos impartidos por empresas y entidades reconocidas del sector productivo, así como</w:t>
      </w:r>
      <w:r w:rsidR="00FB7824" w:rsidRPr="000351E5">
        <w:rPr>
          <w:rFonts w:eastAsia="Times New Roman" w:cs="Times New Roman"/>
          <w:szCs w:val="24"/>
          <w:lang w:eastAsia="es-ES" w:bidi="es-ES"/>
        </w:rPr>
        <w:t xml:space="preserve"> el diseño conjunto mediante acuerdo con las universidades, de módulos optativos que faciliten la progresión de los itinerarios formativos de aquellos estudiantes que quieran acceder desde la formación profesional a estudios universitarios.</w:t>
      </w:r>
    </w:p>
    <w:p w14:paraId="79D04C9C" w14:textId="00BBA832" w:rsidR="000A1C34" w:rsidRPr="000351E5" w:rsidRDefault="00297E95" w:rsidP="000351E5">
      <w:pPr>
        <w:pStyle w:val="Ttulo1"/>
        <w:rPr>
          <w:lang w:eastAsia="es-ES" w:bidi="es-ES"/>
        </w:rPr>
      </w:pPr>
      <w:bookmarkStart w:id="72" w:name="_Toc166246214"/>
      <w:r w:rsidRPr="000351E5">
        <w:rPr>
          <w:lang w:eastAsia="es-ES" w:bidi="es-ES"/>
        </w:rPr>
        <w:t>Base cuarta.</w:t>
      </w:r>
      <w:r w:rsidR="00FA7A2D" w:rsidRPr="000351E5">
        <w:rPr>
          <w:lang w:eastAsia="es-ES" w:bidi="es-ES"/>
        </w:rPr>
        <w:t xml:space="preserve"> </w:t>
      </w:r>
      <w:r w:rsidR="000A1C34" w:rsidRPr="000351E5">
        <w:rPr>
          <w:lang w:eastAsia="es-ES" w:bidi="es-ES"/>
        </w:rPr>
        <w:t xml:space="preserve">Proyecto </w:t>
      </w:r>
      <w:proofErr w:type="spellStart"/>
      <w:r w:rsidR="000A1C34" w:rsidRPr="000351E5">
        <w:rPr>
          <w:lang w:eastAsia="es-ES" w:bidi="es-ES"/>
        </w:rPr>
        <w:t>Intermodular</w:t>
      </w:r>
      <w:bookmarkEnd w:id="72"/>
      <w:proofErr w:type="spellEnd"/>
    </w:p>
    <w:p w14:paraId="1C09006E" w14:textId="6169E254" w:rsidR="00F527BB" w:rsidRPr="000351E5" w:rsidRDefault="00AA7CD4"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El Proyecto </w:t>
      </w:r>
      <w:proofErr w:type="spellStart"/>
      <w:r w:rsidRPr="000351E5">
        <w:rPr>
          <w:rFonts w:eastAsia="Times New Roman" w:cs="Times New Roman"/>
          <w:szCs w:val="24"/>
          <w:lang w:eastAsia="es-ES" w:bidi="es-ES"/>
        </w:rPr>
        <w:t>intermodular</w:t>
      </w:r>
      <w:proofErr w:type="spellEnd"/>
      <w:r w:rsidRPr="000351E5">
        <w:rPr>
          <w:rFonts w:eastAsia="Times New Roman" w:cs="Times New Roman"/>
          <w:szCs w:val="24"/>
          <w:lang w:eastAsia="es-ES" w:bidi="es-ES"/>
        </w:rPr>
        <w:t xml:space="preserve"> tendrá carácter integrador de las competencias adquiridas, será uno durante el ciclo formativo</w:t>
      </w:r>
      <w:r w:rsidR="00EA0446" w:rsidRPr="000351E5">
        <w:rPr>
          <w:rFonts w:eastAsia="Times New Roman" w:cs="Times New Roman"/>
          <w:szCs w:val="24"/>
          <w:lang w:eastAsia="es-ES" w:bidi="es-ES"/>
        </w:rPr>
        <w:t xml:space="preserve"> y deberá respetar en todo caso lo dispuesto en la b</w:t>
      </w:r>
      <w:del w:id="73" w:author="Autor">
        <w:r w:rsidR="00EA0446" w:rsidRPr="000351E5" w:rsidDel="00EA1B5D">
          <w:rPr>
            <w:rFonts w:eastAsia="Times New Roman" w:cs="Times New Roman"/>
            <w:szCs w:val="24"/>
            <w:lang w:eastAsia="es-ES" w:bidi="es-ES"/>
          </w:rPr>
          <w:delText xml:space="preserve"> </w:delText>
        </w:r>
      </w:del>
      <w:r w:rsidR="00EA0446" w:rsidRPr="000351E5">
        <w:rPr>
          <w:rFonts w:eastAsia="Times New Roman" w:cs="Times New Roman"/>
          <w:szCs w:val="24"/>
          <w:lang w:eastAsia="es-ES" w:bidi="es-ES"/>
        </w:rPr>
        <w:t>ase segunda de la presente Orden, en cuanto a incorporación de los Resultados de Aprendizaje de los módulos de Digitalización (grado medio y grado superior) y Sostenibilidad</w:t>
      </w:r>
      <w:del w:id="74" w:author="Autor">
        <w:r w:rsidR="00EA0446" w:rsidRPr="000351E5" w:rsidDel="000351E5">
          <w:rPr>
            <w:rFonts w:eastAsia="Times New Roman" w:cs="Times New Roman"/>
            <w:szCs w:val="24"/>
            <w:lang w:eastAsia="es-ES" w:bidi="es-ES"/>
          </w:rPr>
          <w:delText>.</w:delText>
        </w:r>
      </w:del>
      <w:r w:rsidRPr="000351E5">
        <w:rPr>
          <w:rFonts w:eastAsia="Times New Roman" w:cs="Times New Roman"/>
          <w:szCs w:val="24"/>
          <w:lang w:eastAsia="es-ES" w:bidi="es-ES"/>
        </w:rPr>
        <w:t>. Existirá un seguimiento y tutorización individual y colectiva del proyecto, que se desarrollará de forma simultánea al resto de los módulos profesionales a lo largo de la duración del ciclo formativo. Los centros determinarán el momento en el que debe iniciarse el Proyecto, en función de las características del ciclo formativo</w:t>
      </w:r>
      <w:r w:rsidR="00A8497D" w:rsidRPr="000351E5">
        <w:rPr>
          <w:rFonts w:eastAsia="Times New Roman" w:cs="Times New Roman"/>
          <w:szCs w:val="24"/>
          <w:lang w:eastAsia="es-ES" w:bidi="es-ES"/>
        </w:rPr>
        <w:t>.</w:t>
      </w:r>
    </w:p>
    <w:p w14:paraId="3ACD12E0" w14:textId="61FEC813" w:rsidR="00B61066" w:rsidRPr="000351E5" w:rsidDel="00310822" w:rsidRDefault="00B61066" w:rsidP="000351E5">
      <w:pPr>
        <w:keepLines/>
        <w:spacing w:line="360" w:lineRule="auto"/>
        <w:rPr>
          <w:del w:id="75" w:author="Autor"/>
          <w:rFonts w:cs="Times New Roman"/>
          <w:szCs w:val="24"/>
        </w:rPr>
      </w:pPr>
      <w:r w:rsidRPr="000351E5">
        <w:rPr>
          <w:rFonts w:cs="Times New Roman"/>
          <w:szCs w:val="24"/>
        </w:rPr>
        <w:lastRenderedPageBreak/>
        <w:t>El desarrollo y seguimiento de este módulo deberá compaginar la tutoría individual y colectiva, y su evaluación, por ser de carácter integrador y complementario del resto de los módulos que componen el ciclo formativo, quedará condicionada a la evaluación positiva de estos</w:t>
      </w:r>
      <w:r w:rsidR="00EA017F" w:rsidRPr="000351E5">
        <w:rPr>
          <w:rFonts w:cs="Times New Roman"/>
          <w:szCs w:val="24"/>
        </w:rPr>
        <w:t xml:space="preserve"> por lo que la su evaluación final se producirá una vez finalizado el segundo curso</w:t>
      </w:r>
      <w:r w:rsidRPr="000351E5">
        <w:rPr>
          <w:rFonts w:cs="Times New Roman"/>
          <w:szCs w:val="24"/>
        </w:rPr>
        <w:t>.</w:t>
      </w:r>
      <w:r w:rsidR="00126382" w:rsidRPr="000351E5">
        <w:rPr>
          <w:rFonts w:cs="Times New Roman"/>
          <w:szCs w:val="24"/>
        </w:rPr>
        <w:t xml:space="preserve"> Los contenidos que figuran en Anexo II de la presente Orden tendrán la consideración de orientativos. Corresponderá a los equipos docentes la actualización de los contenidos en las programaciones didácticas.</w:t>
      </w:r>
      <w:del w:id="76" w:author="Autor">
        <w:r w:rsidR="00126382" w:rsidRPr="000351E5" w:rsidDel="00310822">
          <w:rPr>
            <w:rFonts w:cs="Times New Roman"/>
            <w:szCs w:val="24"/>
          </w:rPr>
          <w:delText xml:space="preserve"> </w:delText>
        </w:r>
      </w:del>
    </w:p>
    <w:p w14:paraId="4A699354" w14:textId="77777777" w:rsidR="00310822" w:rsidRDefault="00310822" w:rsidP="000351E5">
      <w:pPr>
        <w:keepLines/>
        <w:spacing w:line="360" w:lineRule="auto"/>
        <w:rPr>
          <w:ins w:id="77" w:author="Autor"/>
          <w:rFonts w:cs="Times New Roman"/>
          <w:szCs w:val="24"/>
        </w:rPr>
      </w:pPr>
    </w:p>
    <w:p w14:paraId="7E84152B" w14:textId="3DEA04AE" w:rsidR="003C0236" w:rsidRPr="000351E5" w:rsidRDefault="003C0236" w:rsidP="000351E5">
      <w:pPr>
        <w:keepLines/>
        <w:spacing w:line="360" w:lineRule="auto"/>
        <w:rPr>
          <w:rFonts w:cs="Times New Roman"/>
          <w:szCs w:val="24"/>
        </w:rPr>
      </w:pPr>
      <w:r w:rsidRPr="000351E5">
        <w:rPr>
          <w:rFonts w:cs="Times New Roman"/>
          <w:szCs w:val="24"/>
        </w:rPr>
        <w:t>Los centros docentes, determinarán en el marco de la programación didáctica de cada módulo las especificaciones, trabajos a realizar, formato y evaluación del módulo de proyecto, procesos que serán supervisados por los correspondientes departamentos de Familia Profesional para su posterior presentación al alumnado.</w:t>
      </w:r>
    </w:p>
    <w:p w14:paraId="7BAB6928" w14:textId="683E1E50" w:rsidR="00C949BD" w:rsidRPr="000351E5" w:rsidRDefault="00C949BD" w:rsidP="000351E5">
      <w:pPr>
        <w:keepLines/>
        <w:spacing w:line="360" w:lineRule="auto"/>
        <w:rPr>
          <w:rFonts w:cs="Times New Roman"/>
          <w:szCs w:val="24"/>
        </w:rPr>
      </w:pPr>
      <w:r w:rsidRPr="000351E5">
        <w:rPr>
          <w:rFonts w:cs="Times New Roman"/>
          <w:szCs w:val="24"/>
        </w:rPr>
        <w:t xml:space="preserve">En los ciclos formativos de grado medio se estará a lo dispuesto en el RD 659/2023, de 18 de julio y su normativa de desarrollo, integrándose de cada módulo profesional los resultados de aprendizaje correspondientes para alcanzar la competencia específica del módulo proyecto </w:t>
      </w:r>
      <w:proofErr w:type="spellStart"/>
      <w:r w:rsidRPr="000351E5">
        <w:rPr>
          <w:rFonts w:cs="Times New Roman"/>
          <w:szCs w:val="24"/>
        </w:rPr>
        <w:t>intermodular</w:t>
      </w:r>
      <w:proofErr w:type="spellEnd"/>
      <w:r w:rsidRPr="000351E5">
        <w:rPr>
          <w:rFonts w:cs="Times New Roman"/>
          <w:szCs w:val="24"/>
        </w:rPr>
        <w:t>, con código 1713</w:t>
      </w:r>
      <w:r w:rsidR="00A17450" w:rsidRPr="000351E5">
        <w:rPr>
          <w:rFonts w:cs="Times New Roman"/>
          <w:szCs w:val="24"/>
        </w:rPr>
        <w:t>, adaptándose la realización del mismo a la necesaria autonomía pedagógica y organizativa de los centros educativos durante el primer curso</w:t>
      </w:r>
      <w:r w:rsidR="00D516B2" w:rsidRPr="000351E5">
        <w:rPr>
          <w:rFonts w:cs="Times New Roman"/>
          <w:szCs w:val="24"/>
        </w:rPr>
        <w:t>, en el marco general del proyecto educativo y en función de las características de su entorno productivo</w:t>
      </w:r>
      <w:r w:rsidR="00A17450" w:rsidRPr="000351E5">
        <w:rPr>
          <w:rFonts w:cs="Times New Roman"/>
          <w:szCs w:val="24"/>
        </w:rPr>
        <w:t>.</w:t>
      </w:r>
      <w:r w:rsidR="005574FF" w:rsidRPr="000351E5">
        <w:rPr>
          <w:rFonts w:cs="Times New Roman"/>
          <w:szCs w:val="24"/>
        </w:rPr>
        <w:t xml:space="preserve"> Se desarrollará de forma simultánea al resto de los módulos profesionales a lo largo de la duración del ciclo formativo, con carga horaria específica en segundo curso</w:t>
      </w:r>
      <w:r w:rsidR="000B6953" w:rsidRPr="000351E5">
        <w:rPr>
          <w:rFonts w:cs="Times New Roman"/>
          <w:szCs w:val="24"/>
        </w:rPr>
        <w:t xml:space="preserve">, sin perjuicio de que los centros </w:t>
      </w:r>
      <w:r w:rsidR="003C0236" w:rsidRPr="000351E5">
        <w:rPr>
          <w:rFonts w:cs="Times New Roman"/>
          <w:szCs w:val="24"/>
        </w:rPr>
        <w:t>contemplen</w:t>
      </w:r>
      <w:r w:rsidR="000B6953" w:rsidRPr="000351E5">
        <w:rPr>
          <w:rFonts w:cs="Times New Roman"/>
          <w:szCs w:val="24"/>
        </w:rPr>
        <w:t xml:space="preserve"> periodos preparatorios durante el primer curso</w:t>
      </w:r>
      <w:r w:rsidR="005574FF" w:rsidRPr="000351E5">
        <w:rPr>
          <w:rFonts w:cs="Times New Roman"/>
          <w:szCs w:val="24"/>
        </w:rPr>
        <w:t>.</w:t>
      </w:r>
      <w:r w:rsidR="00EA017F" w:rsidRPr="000351E5">
        <w:rPr>
          <w:rFonts w:cs="Times New Roman"/>
          <w:szCs w:val="24"/>
        </w:rPr>
        <w:t xml:space="preserve"> </w:t>
      </w:r>
      <w:del w:id="78" w:author="Autor">
        <w:r w:rsidR="00EA017F" w:rsidRPr="000351E5" w:rsidDel="00531F5F">
          <w:rPr>
            <w:rFonts w:cs="Times New Roman"/>
            <w:szCs w:val="24"/>
          </w:rPr>
          <w:delText>La Dirección General competente en materia de formación profesional determinará la carga lectiva del módulo para segundo curso que se implantará en el curso 2025-2026</w:delText>
        </w:r>
        <w:r w:rsidR="00FA13DB" w:rsidRPr="000351E5" w:rsidDel="00531F5F">
          <w:rPr>
            <w:rFonts w:cs="Times New Roman"/>
            <w:szCs w:val="24"/>
          </w:rPr>
          <w:delText>.</w:delText>
        </w:r>
      </w:del>
      <w:ins w:id="79" w:author="Autor">
        <w:r w:rsidR="00531F5F" w:rsidRPr="000351E5">
          <w:rPr>
            <w:rFonts w:cs="Times New Roman"/>
            <w:szCs w:val="24"/>
          </w:rPr>
          <w:t>Tendrá una carga lectiva de 3 horas semanales (96 anuales) en segundo curso.</w:t>
        </w:r>
      </w:ins>
    </w:p>
    <w:p w14:paraId="335E948B" w14:textId="5895A6A1" w:rsidR="00EA017F" w:rsidRPr="000351E5" w:rsidRDefault="009C1B46" w:rsidP="000351E5">
      <w:pPr>
        <w:tabs>
          <w:tab w:val="left" w:pos="3000"/>
        </w:tabs>
        <w:spacing w:line="360" w:lineRule="auto"/>
        <w:rPr>
          <w:rFonts w:cs="Times New Roman"/>
          <w:szCs w:val="24"/>
        </w:rPr>
      </w:pPr>
      <w:r w:rsidRPr="000351E5">
        <w:rPr>
          <w:rFonts w:cs="Times New Roman"/>
          <w:szCs w:val="24"/>
        </w:rPr>
        <w:t xml:space="preserve">En los ciclos formativos de grado superior, el módulo de “Proyecto”, con la denominación específica que corresponda, pasa a denominarse “Proyecto </w:t>
      </w:r>
      <w:proofErr w:type="spellStart"/>
      <w:r w:rsidRPr="000351E5">
        <w:rPr>
          <w:rFonts w:cs="Times New Roman"/>
          <w:szCs w:val="24"/>
        </w:rPr>
        <w:t>intermodular</w:t>
      </w:r>
      <w:proofErr w:type="spellEnd"/>
      <w:r w:rsidRPr="000351E5">
        <w:rPr>
          <w:rFonts w:cs="Times New Roman"/>
          <w:szCs w:val="24"/>
        </w:rPr>
        <w:t>”, manteniendo la denominación específica que tuviera para cada uno de los Reales Decretos afectados</w:t>
      </w:r>
      <w:r w:rsidR="005743CF" w:rsidRPr="000351E5">
        <w:rPr>
          <w:rFonts w:cs="Times New Roman"/>
          <w:szCs w:val="24"/>
        </w:rPr>
        <w:t xml:space="preserve">, con código </w:t>
      </w:r>
      <w:r w:rsidR="00B74323" w:rsidRPr="000351E5">
        <w:rPr>
          <w:rFonts w:cs="Times New Roman"/>
          <w:szCs w:val="24"/>
        </w:rPr>
        <w:t>1154</w:t>
      </w:r>
      <w:r w:rsidR="00A17450" w:rsidRPr="000351E5">
        <w:rPr>
          <w:rFonts w:cs="Times New Roman"/>
          <w:szCs w:val="24"/>
        </w:rPr>
        <w:t>, adaptándose la realización del mismo a la necesaria autonomía pedagógica y organizativa de los centros educativos durante el primer curso</w:t>
      </w:r>
      <w:r w:rsidR="00D516B2" w:rsidRPr="000351E5">
        <w:rPr>
          <w:rFonts w:cs="Times New Roman"/>
          <w:szCs w:val="24"/>
        </w:rPr>
        <w:t>, en el marco general del proyecto educativo y en función de las características de su entorno productivo</w:t>
      </w:r>
      <w:r w:rsidR="00A17450" w:rsidRPr="000351E5">
        <w:rPr>
          <w:rFonts w:cs="Times New Roman"/>
          <w:szCs w:val="24"/>
        </w:rPr>
        <w:t>.</w:t>
      </w:r>
      <w:bookmarkStart w:id="80" w:name="_Hlk159412153"/>
      <w:bookmarkStart w:id="81" w:name="_Hlk159488631"/>
      <w:r w:rsidR="00FA13DB" w:rsidRPr="000351E5">
        <w:rPr>
          <w:rFonts w:cs="Times New Roman"/>
          <w:szCs w:val="24"/>
        </w:rPr>
        <w:t xml:space="preserve"> </w:t>
      </w:r>
      <w:r w:rsidR="00FE49DE" w:rsidRPr="000351E5">
        <w:rPr>
          <w:rFonts w:cs="Times New Roman"/>
          <w:szCs w:val="24"/>
        </w:rPr>
        <w:t>Tendrá</w:t>
      </w:r>
      <w:r w:rsidR="00FA13DB" w:rsidRPr="000351E5">
        <w:rPr>
          <w:rFonts w:cs="Times New Roman"/>
          <w:szCs w:val="24"/>
        </w:rPr>
        <w:t xml:space="preserve"> una carga lectiva de </w:t>
      </w:r>
      <w:del w:id="82" w:author="Autor">
        <w:r w:rsidR="00FA13DB" w:rsidRPr="000351E5" w:rsidDel="00531F5F">
          <w:rPr>
            <w:rFonts w:cs="Times New Roman"/>
            <w:szCs w:val="24"/>
          </w:rPr>
          <w:delText xml:space="preserve">32 </w:delText>
        </w:r>
      </w:del>
      <w:ins w:id="83" w:author="Autor">
        <w:del w:id="84" w:author="Autor">
          <w:r w:rsidR="00531F5F" w:rsidRPr="000351E5" w:rsidDel="002B06C9">
            <w:rPr>
              <w:rFonts w:cs="Times New Roman"/>
              <w:szCs w:val="24"/>
            </w:rPr>
            <w:delText>64</w:delText>
          </w:r>
        </w:del>
        <w:r w:rsidR="002B06C9">
          <w:rPr>
            <w:rFonts w:cs="Times New Roman"/>
            <w:szCs w:val="24"/>
          </w:rPr>
          <w:t>32</w:t>
        </w:r>
        <w:r w:rsidR="00531F5F" w:rsidRPr="000351E5">
          <w:rPr>
            <w:rFonts w:cs="Times New Roman"/>
            <w:szCs w:val="24"/>
          </w:rPr>
          <w:t xml:space="preserve"> </w:t>
        </w:r>
      </w:ins>
      <w:r w:rsidR="00FA13DB" w:rsidRPr="000351E5">
        <w:rPr>
          <w:rFonts w:cs="Times New Roman"/>
          <w:szCs w:val="24"/>
        </w:rPr>
        <w:t>horas en primer curso (</w:t>
      </w:r>
      <w:del w:id="85" w:author="Autor">
        <w:r w:rsidR="00FA13DB" w:rsidRPr="000351E5" w:rsidDel="00531F5F">
          <w:rPr>
            <w:rFonts w:cs="Times New Roman"/>
            <w:szCs w:val="24"/>
          </w:rPr>
          <w:delText>1</w:delText>
        </w:r>
      </w:del>
      <w:ins w:id="86" w:author="Autor">
        <w:r w:rsidR="002B06C9">
          <w:rPr>
            <w:rFonts w:cs="Times New Roman"/>
            <w:szCs w:val="24"/>
          </w:rPr>
          <w:t>1</w:t>
        </w:r>
        <w:del w:id="87" w:author="Autor">
          <w:r w:rsidR="00531F5F" w:rsidRPr="000351E5" w:rsidDel="002B06C9">
            <w:rPr>
              <w:rFonts w:cs="Times New Roman"/>
              <w:szCs w:val="24"/>
            </w:rPr>
            <w:delText>2</w:delText>
          </w:r>
        </w:del>
      </w:ins>
      <w:r w:rsidR="00FA13DB" w:rsidRPr="000351E5">
        <w:rPr>
          <w:rFonts w:cs="Times New Roman"/>
          <w:szCs w:val="24"/>
        </w:rPr>
        <w:t xml:space="preserve"> hora</w:t>
      </w:r>
      <w:ins w:id="88" w:author="Autor">
        <w:r w:rsidR="00531F5F" w:rsidRPr="000351E5">
          <w:rPr>
            <w:rFonts w:cs="Times New Roman"/>
            <w:szCs w:val="24"/>
          </w:rPr>
          <w:t>s</w:t>
        </w:r>
      </w:ins>
      <w:r w:rsidR="00FA13DB" w:rsidRPr="000351E5">
        <w:rPr>
          <w:rFonts w:cs="Times New Roman"/>
          <w:szCs w:val="24"/>
        </w:rPr>
        <w:t xml:space="preserve"> semanal</w:t>
      </w:r>
      <w:ins w:id="89" w:author="Autor">
        <w:r w:rsidR="00531F5F" w:rsidRPr="000351E5">
          <w:rPr>
            <w:rFonts w:cs="Times New Roman"/>
            <w:szCs w:val="24"/>
          </w:rPr>
          <w:t>es</w:t>
        </w:r>
      </w:ins>
      <w:r w:rsidR="003B04B1" w:rsidRPr="000351E5">
        <w:rPr>
          <w:rFonts w:cs="Times New Roman"/>
          <w:szCs w:val="24"/>
        </w:rPr>
        <w:t>)</w:t>
      </w:r>
      <w:r w:rsidR="00F84416" w:rsidRPr="000351E5">
        <w:rPr>
          <w:rFonts w:cs="Times New Roman"/>
          <w:szCs w:val="24"/>
        </w:rPr>
        <w:t xml:space="preserve"> y </w:t>
      </w:r>
      <w:del w:id="90" w:author="Autor">
        <w:r w:rsidR="00F84416" w:rsidRPr="000351E5" w:rsidDel="00531F5F">
          <w:rPr>
            <w:rFonts w:cs="Times New Roman"/>
            <w:szCs w:val="24"/>
          </w:rPr>
          <w:delText xml:space="preserve">64 </w:delText>
        </w:r>
      </w:del>
      <w:ins w:id="91" w:author="Autor">
        <w:r w:rsidR="00531F5F" w:rsidRPr="000351E5">
          <w:rPr>
            <w:rFonts w:cs="Times New Roman"/>
            <w:szCs w:val="24"/>
          </w:rPr>
          <w:t xml:space="preserve">96 </w:t>
        </w:r>
      </w:ins>
      <w:r w:rsidR="00F84416" w:rsidRPr="000351E5">
        <w:rPr>
          <w:rFonts w:cs="Times New Roman"/>
          <w:szCs w:val="24"/>
        </w:rPr>
        <w:t>horas en segundo curso (</w:t>
      </w:r>
      <w:del w:id="92" w:author="Autor">
        <w:r w:rsidR="00F84416" w:rsidRPr="000351E5" w:rsidDel="00531F5F">
          <w:rPr>
            <w:rFonts w:cs="Times New Roman"/>
            <w:szCs w:val="24"/>
          </w:rPr>
          <w:delText xml:space="preserve">dos </w:delText>
        </w:r>
      </w:del>
      <w:ins w:id="93" w:author="Autor">
        <w:r w:rsidR="00531F5F" w:rsidRPr="000351E5">
          <w:rPr>
            <w:rFonts w:cs="Times New Roman"/>
            <w:szCs w:val="24"/>
          </w:rPr>
          <w:t xml:space="preserve">3 </w:t>
        </w:r>
      </w:ins>
      <w:r w:rsidR="00F84416" w:rsidRPr="000351E5">
        <w:rPr>
          <w:rFonts w:cs="Times New Roman"/>
          <w:szCs w:val="24"/>
        </w:rPr>
        <w:t>horas semanales)</w:t>
      </w:r>
      <w:r w:rsidR="003B04B1" w:rsidRPr="000351E5">
        <w:rPr>
          <w:rFonts w:cs="Times New Roman"/>
          <w:szCs w:val="24"/>
        </w:rPr>
        <w:t>.</w:t>
      </w:r>
    </w:p>
    <w:p w14:paraId="1FBA6022" w14:textId="77777777" w:rsidR="006F4CC0" w:rsidRPr="000351E5" w:rsidRDefault="006F4CC0" w:rsidP="000351E5">
      <w:pPr>
        <w:pStyle w:val="Ttulo1"/>
        <w:rPr>
          <w:lang w:eastAsia="es-ES" w:bidi="es-ES"/>
        </w:rPr>
      </w:pPr>
      <w:bookmarkStart w:id="94" w:name="_Toc166246215"/>
      <w:r w:rsidRPr="000351E5">
        <w:rPr>
          <w:lang w:eastAsia="es-ES" w:bidi="es-ES"/>
        </w:rPr>
        <w:lastRenderedPageBreak/>
        <w:t>Base quinta. Formación en empresa</w:t>
      </w:r>
      <w:bookmarkEnd w:id="94"/>
    </w:p>
    <w:p w14:paraId="4CC048D8" w14:textId="4BE76059" w:rsidR="00352007" w:rsidRPr="000351E5" w:rsidRDefault="004D6B43" w:rsidP="000351E5">
      <w:pPr>
        <w:spacing w:line="360" w:lineRule="auto"/>
        <w:rPr>
          <w:rFonts w:cs="Times New Roman"/>
          <w:szCs w:val="24"/>
          <w:lang w:eastAsia="es-ES" w:bidi="es-ES"/>
        </w:rPr>
      </w:pPr>
      <w:r w:rsidRPr="000351E5">
        <w:rPr>
          <w:rFonts w:cs="Times New Roman"/>
          <w:szCs w:val="24"/>
          <w:lang w:eastAsia="es-ES" w:bidi="es-ES"/>
        </w:rPr>
        <w:t xml:space="preserve">La formación en empresa u organismo </w:t>
      </w:r>
      <w:proofErr w:type="gramStart"/>
      <w:r w:rsidRPr="000351E5">
        <w:rPr>
          <w:rFonts w:cs="Times New Roman"/>
          <w:szCs w:val="24"/>
          <w:lang w:eastAsia="es-ES" w:bidi="es-ES"/>
        </w:rPr>
        <w:t>equiparado,</w:t>
      </w:r>
      <w:proofErr w:type="gramEnd"/>
      <w:r w:rsidRPr="000351E5">
        <w:rPr>
          <w:rFonts w:cs="Times New Roman"/>
          <w:szCs w:val="24"/>
          <w:lang w:eastAsia="es-ES" w:bidi="es-ES"/>
        </w:rPr>
        <w:t xml:space="preserve"> carece de currículo propio y diferenciado, contribuye al desarrollo de parte de los resultados de aprendizaje contemplados en los módulos profesionales del correspondiente currículo, así como de las competencias previstas en la oferta formativa, y se desarrollará en régimen general</w:t>
      </w:r>
      <w:r w:rsidR="00D91801" w:rsidRPr="000351E5">
        <w:rPr>
          <w:rFonts w:cs="Times New Roman"/>
          <w:szCs w:val="24"/>
          <w:lang w:eastAsia="es-ES" w:bidi="es-ES"/>
        </w:rPr>
        <w:t xml:space="preserve"> o intensivo</w:t>
      </w:r>
      <w:r w:rsidRPr="000351E5">
        <w:rPr>
          <w:rFonts w:cs="Times New Roman"/>
          <w:szCs w:val="24"/>
          <w:lang w:eastAsia="es-ES" w:bidi="es-ES"/>
        </w:rPr>
        <w:t>.</w:t>
      </w:r>
      <w:ins w:id="95" w:author="Autor">
        <w:r w:rsidR="00181FA9" w:rsidRPr="000351E5">
          <w:rPr>
            <w:rFonts w:cs="Times New Roman"/>
            <w:szCs w:val="24"/>
            <w:lang w:eastAsia="es-ES" w:bidi="es-ES"/>
          </w:rPr>
          <w:t xml:space="preserve"> No son por tanto susceptibles de distribución entre centro educativo y empresa u organismo equiparado y serán impartidos íntegramente en horario lectivo, los módulos </w:t>
        </w:r>
        <w:r w:rsidR="00327FF9" w:rsidRPr="000351E5">
          <w:rPr>
            <w:rFonts w:cs="Times New Roman"/>
            <w:szCs w:val="24"/>
            <w:lang w:eastAsia="es-ES" w:bidi="es-ES"/>
          </w:rPr>
          <w:t xml:space="preserve">asociados a orientación laboral, el emprendimiento, y competencias transversales y para la madurez profesional, así como el módulo de proyecto </w:t>
        </w:r>
        <w:proofErr w:type="spellStart"/>
        <w:r w:rsidR="00327FF9" w:rsidRPr="000351E5">
          <w:rPr>
            <w:rFonts w:cs="Times New Roman"/>
            <w:szCs w:val="24"/>
            <w:lang w:eastAsia="es-ES" w:bidi="es-ES"/>
          </w:rPr>
          <w:t>intermodular</w:t>
        </w:r>
        <w:proofErr w:type="spellEnd"/>
        <w:r w:rsidR="00327FF9" w:rsidRPr="000351E5">
          <w:rPr>
            <w:rFonts w:cs="Times New Roman"/>
            <w:szCs w:val="24"/>
            <w:lang w:eastAsia="es-ES" w:bidi="es-ES"/>
          </w:rPr>
          <w:t>.</w:t>
        </w:r>
      </w:ins>
    </w:p>
    <w:p w14:paraId="5E492ADF" w14:textId="10F02716" w:rsidR="00F60870" w:rsidRPr="000351E5" w:rsidRDefault="00D91801" w:rsidP="000351E5">
      <w:pPr>
        <w:spacing w:line="360" w:lineRule="auto"/>
        <w:rPr>
          <w:rFonts w:cs="Times New Roman"/>
          <w:szCs w:val="24"/>
          <w:lang w:eastAsia="es-ES" w:bidi="es-ES"/>
        </w:rPr>
      </w:pPr>
      <w:r w:rsidRPr="000351E5">
        <w:rPr>
          <w:rFonts w:cs="Times New Roman"/>
          <w:szCs w:val="24"/>
          <w:lang w:eastAsia="es-ES" w:bidi="es-ES"/>
        </w:rPr>
        <w:t>Según lo previsto en la Ley Orgánica 3/2022, p</w:t>
      </w:r>
      <w:r w:rsidR="00F60870" w:rsidRPr="000351E5">
        <w:rPr>
          <w:rFonts w:cs="Times New Roman"/>
          <w:szCs w:val="24"/>
          <w:lang w:eastAsia="es-ES" w:bidi="es-ES"/>
        </w:rPr>
        <w:t xml:space="preserve">ara iniciar la formación en la empresa u organismo equiparado el alumnado </w:t>
      </w:r>
      <w:r w:rsidRPr="000351E5">
        <w:rPr>
          <w:rFonts w:cs="Times New Roman"/>
          <w:szCs w:val="24"/>
          <w:lang w:eastAsia="es-ES" w:bidi="es-ES"/>
        </w:rPr>
        <w:t>deberá</w:t>
      </w:r>
      <w:r w:rsidR="00F60870" w:rsidRPr="000351E5">
        <w:rPr>
          <w:rFonts w:cs="Times New Roman"/>
          <w:szCs w:val="24"/>
          <w:lang w:eastAsia="es-ES" w:bidi="es-ES"/>
        </w:rPr>
        <w:t xml:space="preserve"> tener cumplidos los 16 años y haber adquirido las competencias relativas a los riesgos específicos y las medidas de prevención de riesgos laborales en las actividades profesionales correspondientes al perfil profesional, según se requiera en la normativa vigente en materia de prevención de riesgos laborales, por lo que resulta obligatoria su ubicación temporal en el primer trimestre del primer curso.</w:t>
      </w:r>
    </w:p>
    <w:p w14:paraId="5DF1B519" w14:textId="2236178E" w:rsidR="00B633FC" w:rsidRPr="000351E5" w:rsidRDefault="00352007" w:rsidP="000351E5">
      <w:pPr>
        <w:spacing w:line="360" w:lineRule="auto"/>
        <w:rPr>
          <w:rFonts w:cs="Times New Roman"/>
          <w:szCs w:val="24"/>
          <w:lang w:eastAsia="es-ES" w:bidi="es-ES"/>
        </w:rPr>
      </w:pPr>
      <w:r w:rsidRPr="000351E5">
        <w:rPr>
          <w:rFonts w:cs="Times New Roman"/>
          <w:szCs w:val="24"/>
          <w:lang w:eastAsia="es-ES" w:bidi="es-ES"/>
        </w:rPr>
        <w:t xml:space="preserve">En el régimen general, la formación en empresa u organismo equiparado representará </w:t>
      </w:r>
      <w:r w:rsidR="00D91801" w:rsidRPr="000351E5">
        <w:rPr>
          <w:rFonts w:cs="Times New Roman"/>
          <w:szCs w:val="24"/>
          <w:lang w:eastAsia="es-ES" w:bidi="es-ES"/>
        </w:rPr>
        <w:t xml:space="preserve">como mínimo </w:t>
      </w:r>
      <w:r w:rsidRPr="000351E5">
        <w:rPr>
          <w:rFonts w:cs="Times New Roman"/>
          <w:szCs w:val="24"/>
          <w:lang w:eastAsia="es-ES" w:bidi="es-ES"/>
        </w:rPr>
        <w:t>el 25 % de la duración total de la enseñanza (500 horas)</w:t>
      </w:r>
      <w:r w:rsidR="00B633FC" w:rsidRPr="000351E5">
        <w:rPr>
          <w:rFonts w:cs="Times New Roman"/>
          <w:szCs w:val="24"/>
          <w:lang w:eastAsia="es-ES" w:bidi="es-ES"/>
        </w:rPr>
        <w:t xml:space="preserve"> e incluirá </w:t>
      </w:r>
      <w:r w:rsidR="00D91801" w:rsidRPr="000351E5">
        <w:rPr>
          <w:rFonts w:cs="Times New Roman"/>
          <w:szCs w:val="24"/>
          <w:lang w:eastAsia="es-ES" w:bidi="es-ES"/>
        </w:rPr>
        <w:t xml:space="preserve">al menos </w:t>
      </w:r>
      <w:r w:rsidR="00B633FC" w:rsidRPr="000351E5">
        <w:rPr>
          <w:rFonts w:cs="Times New Roman"/>
          <w:szCs w:val="24"/>
          <w:lang w:eastAsia="es-ES" w:bidi="es-ES"/>
        </w:rPr>
        <w:t>el 10% de los resultados de aprendizaje, pudiendo desarrollarse en alguna de las siguientes modalidades:</w:t>
      </w:r>
    </w:p>
    <w:p w14:paraId="0A5835C4" w14:textId="56A385F5" w:rsidR="00B633FC" w:rsidRPr="000351E5" w:rsidRDefault="00B633FC" w:rsidP="000351E5">
      <w:pPr>
        <w:spacing w:line="360" w:lineRule="auto"/>
        <w:rPr>
          <w:rFonts w:cs="Times New Roman"/>
          <w:szCs w:val="24"/>
          <w:lang w:eastAsia="es-ES" w:bidi="es-ES"/>
        </w:rPr>
      </w:pPr>
      <w:r w:rsidRPr="000351E5">
        <w:rPr>
          <w:rFonts w:cs="Times New Roman"/>
          <w:szCs w:val="24"/>
          <w:lang w:eastAsia="es-ES" w:bidi="es-ES"/>
        </w:rPr>
        <w:t xml:space="preserve">a) Alternancia: A partir del segundo trimestre del primer curso, el alumnado </w:t>
      </w:r>
      <w:r w:rsidR="00D91801" w:rsidRPr="000351E5">
        <w:rPr>
          <w:rFonts w:cs="Times New Roman"/>
          <w:szCs w:val="24"/>
          <w:lang w:eastAsia="es-ES" w:bidi="es-ES"/>
        </w:rPr>
        <w:t>llevará a cabo el proceso de aprendizaje, alternando la formación en el centro educativo y en la empresa.</w:t>
      </w:r>
    </w:p>
    <w:p w14:paraId="0688B9F3" w14:textId="77777777" w:rsidR="00D91801" w:rsidRPr="000351E5" w:rsidRDefault="00B633FC" w:rsidP="000351E5">
      <w:pPr>
        <w:spacing w:line="360" w:lineRule="auto"/>
        <w:rPr>
          <w:rFonts w:cs="Times New Roman"/>
          <w:szCs w:val="24"/>
          <w:lang w:eastAsia="es-ES" w:bidi="es-ES"/>
        </w:rPr>
      </w:pPr>
      <w:r w:rsidRPr="000351E5">
        <w:rPr>
          <w:rFonts w:cs="Times New Roman"/>
          <w:szCs w:val="24"/>
          <w:lang w:eastAsia="es-ES" w:bidi="es-ES"/>
        </w:rPr>
        <w:t>b) Acumulada:</w:t>
      </w:r>
      <w:r w:rsidR="00D91801" w:rsidRPr="000351E5">
        <w:rPr>
          <w:rFonts w:cs="Times New Roman"/>
          <w:szCs w:val="24"/>
          <w:lang w:eastAsia="es-ES" w:bidi="es-ES"/>
        </w:rPr>
        <w:t xml:space="preserve"> El alumnado llevará a cabo</w:t>
      </w:r>
      <w:r w:rsidRPr="000351E5">
        <w:rPr>
          <w:rFonts w:cs="Times New Roman"/>
          <w:szCs w:val="24"/>
          <w:lang w:eastAsia="es-ES" w:bidi="es-ES"/>
        </w:rPr>
        <w:t xml:space="preserve"> la formación en empresa al final de cada uno de los dos cursos en los que se estructura el ciclo formativo, durante el tercer trimestre del curso. En este supuesto los centros educativos establecerán un día a la semana durante el que se impartirán los módulos </w:t>
      </w:r>
      <w:r w:rsidRPr="000351E5">
        <w:rPr>
          <w:rFonts w:eastAsia="Times New Roman" w:cs="Times New Roman"/>
          <w:szCs w:val="24"/>
          <w:lang w:eastAsia="es-ES" w:bidi="es-ES"/>
        </w:rPr>
        <w:t>asociados a las habilidades y capacidades transversales, a la orientación laboral y el emprendimiento</w:t>
      </w:r>
      <w:r w:rsidR="00CA3195" w:rsidRPr="000351E5">
        <w:rPr>
          <w:rFonts w:cs="Times New Roman"/>
          <w:szCs w:val="24"/>
          <w:lang w:eastAsia="es-ES" w:bidi="es-ES"/>
        </w:rPr>
        <w:t>, así como las horas correspondientes al módulo de proyecto.</w:t>
      </w:r>
    </w:p>
    <w:p w14:paraId="3BF3339A" w14:textId="623A6952" w:rsidR="00A2362F" w:rsidRPr="000351E5" w:rsidRDefault="00CA3195" w:rsidP="000351E5">
      <w:pPr>
        <w:spacing w:line="360" w:lineRule="auto"/>
        <w:rPr>
          <w:rFonts w:cs="Times New Roman"/>
          <w:szCs w:val="24"/>
          <w:lang w:eastAsia="es-ES" w:bidi="es-ES"/>
        </w:rPr>
      </w:pPr>
      <w:r w:rsidRPr="000351E5">
        <w:rPr>
          <w:rFonts w:cs="Times New Roman"/>
          <w:szCs w:val="24"/>
          <w:lang w:eastAsia="es-ES" w:bidi="es-ES"/>
        </w:rPr>
        <w:t xml:space="preserve">c) </w:t>
      </w:r>
      <w:r w:rsidR="00D91801" w:rsidRPr="000351E5">
        <w:rPr>
          <w:rFonts w:cs="Times New Roman"/>
          <w:szCs w:val="24"/>
          <w:lang w:eastAsia="es-ES" w:bidi="es-ES"/>
        </w:rPr>
        <w:t xml:space="preserve">Flexible: </w:t>
      </w:r>
      <w:r w:rsidR="00A2362F" w:rsidRPr="000351E5">
        <w:rPr>
          <w:rFonts w:cs="Times New Roman"/>
          <w:szCs w:val="24"/>
          <w:lang w:eastAsia="es-ES" w:bidi="es-ES"/>
        </w:rPr>
        <w:t xml:space="preserve">Si como consecuencia de la temporalidad de ciertas actividades </w:t>
      </w:r>
      <w:r w:rsidR="00101D57" w:rsidRPr="000351E5">
        <w:rPr>
          <w:rFonts w:cs="Times New Roman"/>
          <w:szCs w:val="24"/>
          <w:lang w:eastAsia="es-ES" w:bidi="es-ES"/>
        </w:rPr>
        <w:t>empresariales o en supuestos no contemplados en los apartados anteriores,</w:t>
      </w:r>
      <w:r w:rsidR="00A2362F" w:rsidRPr="000351E5">
        <w:rPr>
          <w:rFonts w:cs="Times New Roman"/>
          <w:szCs w:val="24"/>
          <w:lang w:eastAsia="es-ES" w:bidi="es-ES"/>
        </w:rPr>
        <w:t xml:space="preserve"> no resulta factible que el desarrollo de la estancia en empresa u organismo equiparado pueda ajustarse a l</w:t>
      </w:r>
      <w:r w:rsidR="00101D57" w:rsidRPr="000351E5">
        <w:rPr>
          <w:rFonts w:cs="Times New Roman"/>
          <w:szCs w:val="24"/>
          <w:lang w:eastAsia="es-ES" w:bidi="es-ES"/>
        </w:rPr>
        <w:t>o previsto en los mismos</w:t>
      </w:r>
      <w:r w:rsidR="00A2362F" w:rsidRPr="000351E5">
        <w:rPr>
          <w:rFonts w:cs="Times New Roman"/>
          <w:szCs w:val="24"/>
          <w:lang w:eastAsia="es-ES" w:bidi="es-ES"/>
        </w:rPr>
        <w:t xml:space="preserve">, este se podrá organizar en otros periodos, previa autorización de la Dirección </w:t>
      </w:r>
      <w:r w:rsidR="00D91801" w:rsidRPr="000351E5">
        <w:rPr>
          <w:rFonts w:cs="Times New Roman"/>
          <w:szCs w:val="24"/>
          <w:lang w:eastAsia="es-ES" w:bidi="es-ES"/>
        </w:rPr>
        <w:t>Territorial</w:t>
      </w:r>
      <w:r w:rsidR="00A2362F" w:rsidRPr="000351E5">
        <w:rPr>
          <w:rFonts w:cs="Times New Roman"/>
          <w:szCs w:val="24"/>
          <w:lang w:eastAsia="es-ES" w:bidi="es-ES"/>
        </w:rPr>
        <w:t xml:space="preserve"> correspondiente.</w:t>
      </w:r>
    </w:p>
    <w:p w14:paraId="3366944B" w14:textId="77777777" w:rsidR="002E0B85" w:rsidRPr="000351E5" w:rsidRDefault="003F75B2" w:rsidP="000351E5">
      <w:pPr>
        <w:pStyle w:val="Default"/>
        <w:suppressAutoHyphens/>
        <w:spacing w:line="360" w:lineRule="auto"/>
        <w:rPr>
          <w:rFonts w:ascii="Times New Roman" w:hAnsi="Times New Roman" w:cs="Times New Roman"/>
          <w:color w:val="auto"/>
        </w:rPr>
      </w:pPr>
      <w:r w:rsidRPr="000351E5">
        <w:rPr>
          <w:rFonts w:ascii="Times New Roman" w:hAnsi="Times New Roman" w:cs="Times New Roman"/>
          <w:lang w:eastAsia="es-ES" w:bidi="es-ES"/>
        </w:rPr>
        <w:lastRenderedPageBreak/>
        <w:t xml:space="preserve">En todos los casos, </w:t>
      </w:r>
      <w:r w:rsidRPr="000351E5">
        <w:rPr>
          <w:rFonts w:ascii="Times New Roman" w:hAnsi="Times New Roman" w:cs="Times New Roman"/>
          <w:color w:val="auto"/>
        </w:rPr>
        <w:t>en el número de horas establecido anteriormente se incluirán las horas correspondientes a las reuniones de tutoría quincenales que deben realizarse en el centro docente.</w:t>
      </w:r>
    </w:p>
    <w:p w14:paraId="339E6DE3" w14:textId="1F6CFE5A" w:rsidR="003F75B2" w:rsidRPr="000351E5" w:rsidRDefault="00F60870" w:rsidP="000351E5">
      <w:pPr>
        <w:spacing w:line="360" w:lineRule="auto"/>
        <w:rPr>
          <w:rFonts w:cs="Times New Roman"/>
          <w:szCs w:val="24"/>
          <w:lang w:eastAsia="es-ES" w:bidi="es-ES"/>
        </w:rPr>
      </w:pPr>
      <w:r w:rsidRPr="000351E5">
        <w:rPr>
          <w:rFonts w:cs="Times New Roman"/>
          <w:szCs w:val="24"/>
          <w:lang w:eastAsia="es-ES" w:bidi="es-ES"/>
        </w:rPr>
        <w:t xml:space="preserve">Los centros educativos que impartan estas enseñanzas ajustarán los tiempos y programas de formación a las características propias del territorio y de cada centro y de las empresas u organismos equiparados correspondientes y presentará ante la Dirección </w:t>
      </w:r>
      <w:r w:rsidR="00101D57" w:rsidRPr="000351E5">
        <w:rPr>
          <w:rFonts w:cs="Times New Roman"/>
          <w:szCs w:val="24"/>
          <w:lang w:eastAsia="es-ES" w:bidi="es-ES"/>
        </w:rPr>
        <w:t>Territorial</w:t>
      </w:r>
      <w:r w:rsidRPr="000351E5">
        <w:rPr>
          <w:rFonts w:cs="Times New Roman"/>
          <w:szCs w:val="24"/>
          <w:lang w:eastAsia="es-ES" w:bidi="es-ES"/>
        </w:rPr>
        <w:t xml:space="preserve"> competente en materia de </w:t>
      </w:r>
      <w:r w:rsidR="00101D57" w:rsidRPr="000351E5">
        <w:rPr>
          <w:rFonts w:cs="Times New Roman"/>
          <w:szCs w:val="24"/>
          <w:lang w:eastAsia="es-ES" w:bidi="es-ES"/>
        </w:rPr>
        <w:t>Educación</w:t>
      </w:r>
      <w:r w:rsidRPr="000351E5">
        <w:rPr>
          <w:rFonts w:cs="Times New Roman"/>
          <w:szCs w:val="24"/>
          <w:lang w:eastAsia="es-ES" w:bidi="es-ES"/>
        </w:rPr>
        <w:t xml:space="preserve">, para su autorización, la propuesta de distribución horaria entre la fase en el centro y la fase en empresa u organismo equiparado, y los resultados de aprendizaje que se trabajen de manera compartida en la fase de formación en empresa, teniendo en cuenta que la estancia en empresa u organismo equiparado se realizará siempre en régimen general o intensivo, y contará obligatoriamente con periodos en cada uno de los cursos académicos en que se desarrolle la formación, con las excepciones previstas en el apartado 5 del artículo 9 del </w:t>
      </w:r>
      <w:r w:rsidR="00F84416" w:rsidRPr="000351E5">
        <w:rPr>
          <w:rFonts w:cs="Times New Roman"/>
          <w:szCs w:val="24"/>
          <w:lang w:eastAsia="es-ES" w:bidi="es-ES"/>
        </w:rPr>
        <w:t>Real Decreto 659/2023, de 18 de julio, por el que se desarrolla la ordenación del Sistema de Formación Profesional.</w:t>
      </w:r>
    </w:p>
    <w:p w14:paraId="45D2719B" w14:textId="251903D4" w:rsidR="00352007" w:rsidRPr="000351E5" w:rsidRDefault="00C124FA" w:rsidP="000351E5">
      <w:pPr>
        <w:spacing w:line="360" w:lineRule="auto"/>
        <w:rPr>
          <w:rFonts w:cs="Times New Roman"/>
          <w:szCs w:val="24"/>
          <w:lang w:eastAsia="es-ES" w:bidi="es-ES"/>
        </w:rPr>
      </w:pPr>
      <w:r w:rsidRPr="000351E5">
        <w:rPr>
          <w:rFonts w:cs="Times New Roman"/>
          <w:szCs w:val="24"/>
          <w:lang w:eastAsia="es-ES" w:bidi="es-ES"/>
        </w:rPr>
        <w:t>Para garantizar que el</w:t>
      </w:r>
      <w:r w:rsidR="00101D57" w:rsidRPr="000351E5">
        <w:rPr>
          <w:rFonts w:cs="Times New Roman"/>
          <w:szCs w:val="24"/>
          <w:lang w:eastAsia="es-ES" w:bidi="es-ES"/>
        </w:rPr>
        <w:t xml:space="preserve"> alumnado </w:t>
      </w:r>
      <w:r w:rsidRPr="000351E5">
        <w:rPr>
          <w:rFonts w:cs="Times New Roman"/>
          <w:szCs w:val="24"/>
          <w:lang w:eastAsia="es-ES" w:bidi="es-ES"/>
        </w:rPr>
        <w:t xml:space="preserve">consolida </w:t>
      </w:r>
      <w:r w:rsidR="00101D57" w:rsidRPr="000351E5">
        <w:rPr>
          <w:rFonts w:cs="Times New Roman"/>
          <w:szCs w:val="24"/>
          <w:lang w:eastAsia="es-ES" w:bidi="es-ES"/>
        </w:rPr>
        <w:t xml:space="preserve">los resultados de aprendizaje </w:t>
      </w:r>
      <w:r w:rsidRPr="000351E5">
        <w:rPr>
          <w:rFonts w:cs="Times New Roman"/>
          <w:szCs w:val="24"/>
          <w:lang w:eastAsia="es-ES" w:bidi="es-ES"/>
        </w:rPr>
        <w:t>asociados al</w:t>
      </w:r>
      <w:r w:rsidR="00101D57" w:rsidRPr="000351E5">
        <w:rPr>
          <w:rFonts w:cs="Times New Roman"/>
          <w:szCs w:val="24"/>
          <w:lang w:eastAsia="es-ES" w:bidi="es-ES"/>
        </w:rPr>
        <w:t xml:space="preserve"> módulo tanto en el centro </w:t>
      </w:r>
      <w:r w:rsidRPr="000351E5">
        <w:rPr>
          <w:rFonts w:cs="Times New Roman"/>
          <w:szCs w:val="24"/>
          <w:lang w:eastAsia="es-ES" w:bidi="es-ES"/>
        </w:rPr>
        <w:t xml:space="preserve">educativo </w:t>
      </w:r>
      <w:r w:rsidR="00101D57" w:rsidRPr="000351E5">
        <w:rPr>
          <w:rFonts w:cs="Times New Roman"/>
          <w:szCs w:val="24"/>
          <w:lang w:eastAsia="es-ES" w:bidi="es-ES"/>
        </w:rPr>
        <w:t>como en la empresa</w:t>
      </w:r>
      <w:r w:rsidRPr="000351E5">
        <w:rPr>
          <w:rFonts w:cs="Times New Roman"/>
          <w:szCs w:val="24"/>
          <w:lang w:eastAsia="es-ES" w:bidi="es-ES"/>
        </w:rPr>
        <w:t>, e</w:t>
      </w:r>
      <w:r w:rsidR="00587237" w:rsidRPr="000351E5">
        <w:rPr>
          <w:rFonts w:cs="Times New Roman"/>
          <w:szCs w:val="24"/>
          <w:lang w:eastAsia="es-ES" w:bidi="es-ES"/>
        </w:rPr>
        <w:t>l equipo docente, de forma colegiada</w:t>
      </w:r>
      <w:r w:rsidR="00CA3195" w:rsidRPr="000351E5">
        <w:rPr>
          <w:rFonts w:cs="Times New Roman"/>
          <w:szCs w:val="24"/>
          <w:lang w:eastAsia="es-ES" w:bidi="es-ES"/>
        </w:rPr>
        <w:t xml:space="preserve"> y </w:t>
      </w:r>
      <w:r w:rsidR="00587237" w:rsidRPr="000351E5">
        <w:rPr>
          <w:rFonts w:cs="Times New Roman"/>
          <w:szCs w:val="24"/>
          <w:lang w:eastAsia="es-ES" w:bidi="es-ES"/>
        </w:rPr>
        <w:t>antes de comenzar el periodo de formación en empresa u organismo equiparado, decid</w:t>
      </w:r>
      <w:r w:rsidR="00CA3195" w:rsidRPr="000351E5">
        <w:rPr>
          <w:rFonts w:cs="Times New Roman"/>
          <w:szCs w:val="24"/>
          <w:lang w:eastAsia="es-ES" w:bidi="es-ES"/>
        </w:rPr>
        <w:t>irá</w:t>
      </w:r>
      <w:r w:rsidR="00587237" w:rsidRPr="000351E5">
        <w:rPr>
          <w:rFonts w:cs="Times New Roman"/>
          <w:szCs w:val="24"/>
          <w:lang w:eastAsia="es-ES" w:bidi="es-ES"/>
        </w:rPr>
        <w:t xml:space="preserve"> si el </w:t>
      </w:r>
      <w:r w:rsidRPr="000351E5">
        <w:rPr>
          <w:rFonts w:cs="Times New Roman"/>
          <w:szCs w:val="24"/>
          <w:lang w:eastAsia="es-ES" w:bidi="es-ES"/>
        </w:rPr>
        <w:t>mismo</w:t>
      </w:r>
      <w:r w:rsidR="00587237" w:rsidRPr="000351E5">
        <w:rPr>
          <w:rFonts w:cs="Times New Roman"/>
          <w:szCs w:val="24"/>
          <w:lang w:eastAsia="es-ES" w:bidi="es-ES"/>
        </w:rPr>
        <w:t xml:space="preserve"> está en disposición de acceder a la </w:t>
      </w:r>
      <w:r w:rsidRPr="000351E5">
        <w:rPr>
          <w:rFonts w:cs="Times New Roman"/>
          <w:szCs w:val="24"/>
          <w:lang w:eastAsia="es-ES" w:bidi="es-ES"/>
        </w:rPr>
        <w:t>citada formación</w:t>
      </w:r>
      <w:r w:rsidR="00587237" w:rsidRPr="000351E5">
        <w:rPr>
          <w:rFonts w:cs="Times New Roman"/>
          <w:szCs w:val="24"/>
          <w:lang w:eastAsia="es-ES" w:bidi="es-ES"/>
        </w:rPr>
        <w:t>, teniendo en cuenta aspectos como la asistencia al centro docente, la realización de actividades y trabajos, la capacidad para el trabajo en equipo o la capacidad para la toma de decisiones, entre otros, los cuales deberán quedar reflejados en el Proyecto Curricular de la oferta correspondiente</w:t>
      </w:r>
      <w:r w:rsidR="00F65737" w:rsidRPr="000351E5">
        <w:rPr>
          <w:rFonts w:cs="Times New Roman"/>
          <w:szCs w:val="24"/>
          <w:lang w:eastAsia="es-ES" w:bidi="es-ES"/>
        </w:rPr>
        <w:t>.</w:t>
      </w:r>
    </w:p>
    <w:p w14:paraId="0D788E69" w14:textId="6C44802A" w:rsidR="00A2362F" w:rsidRPr="000351E5" w:rsidRDefault="00A2362F" w:rsidP="000351E5">
      <w:pPr>
        <w:keepLines/>
        <w:spacing w:line="360" w:lineRule="auto"/>
        <w:rPr>
          <w:rFonts w:cs="Times New Roman"/>
          <w:szCs w:val="24"/>
          <w:lang w:eastAsia="es-ES" w:bidi="es-ES"/>
        </w:rPr>
      </w:pPr>
      <w:r w:rsidRPr="000351E5">
        <w:rPr>
          <w:rFonts w:cs="Times New Roman"/>
          <w:szCs w:val="24"/>
          <w:lang w:eastAsia="es-ES" w:bidi="es-ES"/>
        </w:rPr>
        <w:t xml:space="preserve">Si </w:t>
      </w:r>
      <w:r w:rsidR="00F65737" w:rsidRPr="000351E5">
        <w:rPr>
          <w:rFonts w:cs="Times New Roman"/>
          <w:szCs w:val="24"/>
          <w:lang w:eastAsia="es-ES" w:bidi="es-ES"/>
        </w:rPr>
        <w:t>la jefatura de estudios</w:t>
      </w:r>
      <w:r w:rsidRPr="000351E5">
        <w:rPr>
          <w:rFonts w:cs="Times New Roman"/>
          <w:szCs w:val="24"/>
          <w:lang w:eastAsia="es-ES" w:bidi="es-ES"/>
        </w:rPr>
        <w:t>, por razones totalmente justificadas, adopta la decisión de que un o una alumno o alumna no se incorpore al periodo de formación en empresa u organismo equiparado dicho alumnado continuará su formación en el centro educativo y será evaluado por cada profesor responsable de cada módulo, siendo la calificación provisional hasta tanto no desarrolle la totalidad del periodo de formación en empresa en segundo curso, integrando los resultados de aprendizaje de ambos cursos.</w:t>
      </w:r>
    </w:p>
    <w:p w14:paraId="317ADEB3" w14:textId="45536F8B" w:rsidR="00F65737" w:rsidRPr="000351E5" w:rsidRDefault="00F65737" w:rsidP="000351E5">
      <w:pPr>
        <w:keepLines/>
        <w:spacing w:line="360" w:lineRule="auto"/>
        <w:rPr>
          <w:rFonts w:cs="Times New Roman"/>
          <w:szCs w:val="24"/>
          <w:lang w:eastAsia="es-ES" w:bidi="es-ES"/>
        </w:rPr>
      </w:pPr>
      <w:r w:rsidRPr="000351E5">
        <w:rPr>
          <w:rFonts w:cs="Times New Roman"/>
          <w:szCs w:val="24"/>
          <w:lang w:eastAsia="es-ES" w:bidi="es-ES"/>
        </w:rPr>
        <w:lastRenderedPageBreak/>
        <w:t>Si por motivos de producción, tejido empresarial y factor socioeconómico de su entorno, no se adecúa el calendario de formación en empresa a las previstas para el aprendizaje del alumnado se podrán proponer y realizar la formación en empresa u organismo equiparado en otras fechas de manera flexible para todo el grupo de alumnos/as, siempre que se realicen dentro del mismo curso escolar, previo informe de la Inspección de Educación y autorización de la Dirección General competente en materia de Formación Profesional. De darse algún supuesto de excepcionalidad, el alumnado acumulará la duración total del periodo de estancia en empresa en el segundo curso. El centro educativo deberá notificarlo a la administración competente a través de la inspección educativa.</w:t>
      </w:r>
    </w:p>
    <w:p w14:paraId="4B828EDA" w14:textId="77777777" w:rsidR="002E0B85" w:rsidRPr="000351E5" w:rsidRDefault="00F65737" w:rsidP="000351E5">
      <w:pPr>
        <w:keepLines/>
        <w:spacing w:line="360" w:lineRule="auto"/>
        <w:rPr>
          <w:rFonts w:cs="Times New Roman"/>
          <w:szCs w:val="24"/>
          <w:lang w:eastAsia="es-ES" w:bidi="es-ES"/>
        </w:rPr>
      </w:pPr>
      <w:r w:rsidRPr="000351E5">
        <w:rPr>
          <w:rFonts w:cs="Times New Roman"/>
          <w:szCs w:val="24"/>
          <w:lang w:eastAsia="es-ES" w:bidi="es-ES"/>
        </w:rPr>
        <w:t xml:space="preserve">Los centros educativos y las entidades autorizadas que impartan ciclos formativos de Grado Medio y/o de Grado Superior, organizarán la realización de la formación en empresa u </w:t>
      </w:r>
      <w:proofErr w:type="spellStart"/>
      <w:r w:rsidRPr="000351E5">
        <w:rPr>
          <w:rFonts w:cs="Times New Roman"/>
          <w:szCs w:val="24"/>
          <w:lang w:eastAsia="es-ES" w:bidi="es-ES"/>
        </w:rPr>
        <w:t>organis-mo</w:t>
      </w:r>
      <w:proofErr w:type="spellEnd"/>
      <w:r w:rsidRPr="000351E5">
        <w:rPr>
          <w:rFonts w:cs="Times New Roman"/>
          <w:szCs w:val="24"/>
          <w:lang w:eastAsia="es-ES" w:bidi="es-ES"/>
        </w:rPr>
        <w:t xml:space="preserve"> equiparado mediante la suscripción de convenios de colaboración, firmados por la Dirección o la entidad titular del centro docente y el representante legal de la empresa u organismo </w:t>
      </w:r>
      <w:proofErr w:type="spellStart"/>
      <w:r w:rsidRPr="000351E5">
        <w:rPr>
          <w:rFonts w:cs="Times New Roman"/>
          <w:szCs w:val="24"/>
          <w:lang w:eastAsia="es-ES" w:bidi="es-ES"/>
        </w:rPr>
        <w:t>equi</w:t>
      </w:r>
      <w:proofErr w:type="spellEnd"/>
      <w:r w:rsidRPr="000351E5">
        <w:rPr>
          <w:rFonts w:cs="Times New Roman"/>
          <w:szCs w:val="24"/>
          <w:lang w:eastAsia="es-ES" w:bidi="es-ES"/>
        </w:rPr>
        <w:t>-parado. La relación entre alumno/alumna con la empresa u organismo equiparado durante el periodo de formación en empresa y cuando se trate de modalidad general, no tendrá en ningún caso naturaleza de relación laboral, no existiendo por tanto retribución económica.</w:t>
      </w:r>
    </w:p>
    <w:p w14:paraId="51F206A8" w14:textId="6235F846" w:rsidR="00587237" w:rsidRPr="000351E5" w:rsidDel="00310822" w:rsidRDefault="00CA3195" w:rsidP="000351E5">
      <w:pPr>
        <w:pStyle w:val="Default"/>
        <w:suppressAutoHyphens/>
        <w:spacing w:after="161" w:line="360" w:lineRule="auto"/>
        <w:jc w:val="both"/>
        <w:rPr>
          <w:del w:id="96" w:author="Autor"/>
          <w:rFonts w:ascii="Times New Roman" w:hAnsi="Times New Roman" w:cs="Times New Roman"/>
          <w:color w:val="auto"/>
        </w:rPr>
      </w:pPr>
      <w:r w:rsidRPr="000351E5">
        <w:rPr>
          <w:rFonts w:ascii="Times New Roman" w:hAnsi="Times New Roman" w:cs="Times New Roman"/>
          <w:color w:val="auto"/>
        </w:rPr>
        <w:t>No</w:t>
      </w:r>
      <w:r w:rsidR="00587237" w:rsidRPr="000351E5">
        <w:rPr>
          <w:rFonts w:ascii="Times New Roman" w:hAnsi="Times New Roman" w:cs="Times New Roman"/>
          <w:color w:val="auto"/>
        </w:rPr>
        <w:t xml:space="preserve"> podrá desarrollarse un módulo profesional del currículo básico, en su totalidad, en la empresa u organismo equiparado, ni asignarse a la estancia el equivalente a más del 65% de las horas de duración total </w:t>
      </w:r>
      <w:r w:rsidRPr="000351E5">
        <w:rPr>
          <w:rFonts w:ascii="Times New Roman" w:hAnsi="Times New Roman" w:cs="Times New Roman"/>
          <w:color w:val="auto"/>
        </w:rPr>
        <w:t>del ciclo formativo en caso de formación en empresa en régimen intensivo ni del 35% en régimen general</w:t>
      </w:r>
      <w:r w:rsidR="00587237" w:rsidRPr="000351E5">
        <w:rPr>
          <w:rFonts w:ascii="Times New Roman" w:hAnsi="Times New Roman" w:cs="Times New Roman"/>
          <w:color w:val="auto"/>
        </w:rPr>
        <w:t>.</w:t>
      </w:r>
      <w:del w:id="97" w:author="Autor">
        <w:r w:rsidR="00587237" w:rsidRPr="000351E5" w:rsidDel="00310822">
          <w:rPr>
            <w:rFonts w:ascii="Times New Roman" w:hAnsi="Times New Roman" w:cs="Times New Roman"/>
            <w:color w:val="auto"/>
          </w:rPr>
          <w:delText xml:space="preserve"> </w:delText>
        </w:r>
      </w:del>
    </w:p>
    <w:p w14:paraId="4F45D6FB" w14:textId="77777777" w:rsidR="00310822" w:rsidRDefault="00310822" w:rsidP="000351E5">
      <w:pPr>
        <w:pStyle w:val="Default"/>
        <w:suppressAutoHyphens/>
        <w:spacing w:after="161" w:line="360" w:lineRule="auto"/>
        <w:jc w:val="both"/>
        <w:rPr>
          <w:ins w:id="98" w:author="Autor"/>
          <w:rFonts w:ascii="Times New Roman" w:hAnsi="Times New Roman" w:cs="Times New Roman"/>
          <w:color w:val="auto"/>
        </w:rPr>
      </w:pPr>
    </w:p>
    <w:p w14:paraId="537266E7" w14:textId="666E3E08" w:rsidR="00F65737" w:rsidRPr="000351E5" w:rsidDel="00310822" w:rsidRDefault="00F65737" w:rsidP="000351E5">
      <w:pPr>
        <w:pStyle w:val="Default"/>
        <w:suppressAutoHyphens/>
        <w:spacing w:after="161" w:line="360" w:lineRule="auto"/>
        <w:jc w:val="both"/>
        <w:rPr>
          <w:del w:id="99" w:author="Autor"/>
          <w:rFonts w:ascii="Times New Roman" w:hAnsi="Times New Roman" w:cs="Times New Roman"/>
          <w:color w:val="auto"/>
        </w:rPr>
      </w:pPr>
      <w:r w:rsidRPr="000351E5">
        <w:rPr>
          <w:rFonts w:ascii="Times New Roman" w:hAnsi="Times New Roman" w:cs="Times New Roman"/>
          <w:color w:val="auto"/>
        </w:rPr>
        <w:t>La gestión de la formación en empresa se tramitará en la aplicación informática habilitada a tal fin, con la supervisión de la Inspección de Educación, que comprobará la adecuación del calen</w:t>
      </w:r>
      <w:del w:id="100" w:author="Autor">
        <w:r w:rsidRPr="000351E5" w:rsidDel="000351E5">
          <w:rPr>
            <w:rFonts w:ascii="Times New Roman" w:hAnsi="Times New Roman" w:cs="Times New Roman"/>
            <w:color w:val="auto"/>
          </w:rPr>
          <w:delText>-</w:delText>
        </w:r>
      </w:del>
      <w:r w:rsidRPr="000351E5">
        <w:rPr>
          <w:rFonts w:ascii="Times New Roman" w:hAnsi="Times New Roman" w:cs="Times New Roman"/>
          <w:color w:val="auto"/>
        </w:rPr>
        <w:t>dario de formación en empresa a lo establecido en la presente Orden.</w:t>
      </w:r>
      <w:del w:id="101" w:author="Autor">
        <w:r w:rsidRPr="000351E5" w:rsidDel="00310822">
          <w:rPr>
            <w:rFonts w:ascii="Times New Roman" w:hAnsi="Times New Roman" w:cs="Times New Roman"/>
            <w:color w:val="auto"/>
          </w:rPr>
          <w:delText xml:space="preserve"> </w:delText>
        </w:r>
      </w:del>
    </w:p>
    <w:p w14:paraId="45553061" w14:textId="77777777" w:rsidR="00310822" w:rsidRDefault="00310822" w:rsidP="000351E5">
      <w:pPr>
        <w:pStyle w:val="Default"/>
        <w:suppressAutoHyphens/>
        <w:spacing w:after="161" w:line="360" w:lineRule="auto"/>
        <w:jc w:val="both"/>
        <w:rPr>
          <w:ins w:id="102" w:author="Autor"/>
          <w:rFonts w:ascii="Times New Roman" w:hAnsi="Times New Roman" w:cs="Times New Roman"/>
          <w:color w:val="auto"/>
        </w:rPr>
      </w:pPr>
    </w:p>
    <w:p w14:paraId="66E28F7F" w14:textId="77777777" w:rsidR="00F65737" w:rsidRPr="000351E5" w:rsidRDefault="00F65737" w:rsidP="000351E5">
      <w:pPr>
        <w:pStyle w:val="Default"/>
        <w:suppressAutoHyphens/>
        <w:spacing w:after="161" w:line="360" w:lineRule="auto"/>
        <w:jc w:val="both"/>
        <w:rPr>
          <w:rFonts w:ascii="Times New Roman" w:hAnsi="Times New Roman" w:cs="Times New Roman"/>
          <w:color w:val="auto"/>
        </w:rPr>
      </w:pPr>
      <w:r w:rsidRPr="000351E5">
        <w:rPr>
          <w:rFonts w:ascii="Times New Roman" w:hAnsi="Times New Roman" w:cs="Times New Roman"/>
          <w:color w:val="auto"/>
        </w:rPr>
        <w:t xml:space="preserve">El alumnado que tenga módulos profesionales de primer curso evaluados parcialmente por no haber realizado el periodo de formación en empresa por razones debidamente </w:t>
      </w:r>
      <w:proofErr w:type="gramStart"/>
      <w:r w:rsidRPr="000351E5">
        <w:rPr>
          <w:rFonts w:ascii="Times New Roman" w:hAnsi="Times New Roman" w:cs="Times New Roman"/>
          <w:color w:val="auto"/>
        </w:rPr>
        <w:t>justificadas,</w:t>
      </w:r>
      <w:proofErr w:type="gramEnd"/>
      <w:r w:rsidRPr="000351E5">
        <w:rPr>
          <w:rFonts w:ascii="Times New Roman" w:hAnsi="Times New Roman" w:cs="Times New Roman"/>
          <w:color w:val="auto"/>
        </w:rPr>
        <w:t xml:space="preserve"> podrá matricularse de módulos de segundo curso.</w:t>
      </w:r>
    </w:p>
    <w:p w14:paraId="1CA7E457" w14:textId="135F93DE" w:rsidR="00F65737" w:rsidRPr="000351E5" w:rsidDel="00310822" w:rsidRDefault="00F65737" w:rsidP="000351E5">
      <w:pPr>
        <w:pStyle w:val="Default"/>
        <w:suppressAutoHyphens/>
        <w:spacing w:after="161" w:line="360" w:lineRule="auto"/>
        <w:jc w:val="both"/>
        <w:rPr>
          <w:del w:id="103" w:author="Autor"/>
          <w:rFonts w:ascii="Times New Roman" w:hAnsi="Times New Roman" w:cs="Times New Roman"/>
          <w:color w:val="auto"/>
        </w:rPr>
      </w:pPr>
      <w:r w:rsidRPr="000351E5">
        <w:rPr>
          <w:rFonts w:ascii="Times New Roman" w:hAnsi="Times New Roman" w:cs="Times New Roman"/>
          <w:color w:val="auto"/>
        </w:rPr>
        <w:t xml:space="preserve">Previa autorización de la Dirección General competente en materia de Formación Profesional, los centros educativos podrán optar por la formación en empresa u organismo equiparado en el régimen dual intensivo, que representará el 35 % de la duración total de la enseñanza (700 </w:t>
      </w:r>
      <w:r w:rsidRPr="000351E5">
        <w:rPr>
          <w:rFonts w:ascii="Times New Roman" w:hAnsi="Times New Roman" w:cs="Times New Roman"/>
          <w:color w:val="auto"/>
        </w:rPr>
        <w:lastRenderedPageBreak/>
        <w:t>ho</w:t>
      </w:r>
      <w:del w:id="104" w:author="Autor">
        <w:r w:rsidRPr="000351E5" w:rsidDel="000351E5">
          <w:rPr>
            <w:rFonts w:ascii="Times New Roman" w:hAnsi="Times New Roman" w:cs="Times New Roman"/>
            <w:color w:val="auto"/>
          </w:rPr>
          <w:delText>-</w:delText>
        </w:r>
      </w:del>
      <w:r w:rsidRPr="000351E5">
        <w:rPr>
          <w:rFonts w:ascii="Times New Roman" w:hAnsi="Times New Roman" w:cs="Times New Roman"/>
          <w:color w:val="auto"/>
        </w:rPr>
        <w:t>ras) y se desarrollará en dos periodos: uno, en primer curso, con una duración de 335 horas (11 semanas) y otro, en segundo curso, con una duración de 365 horas (12 semanas).</w:t>
      </w:r>
      <w:del w:id="105" w:author="Autor">
        <w:r w:rsidRPr="000351E5" w:rsidDel="00310822">
          <w:rPr>
            <w:rFonts w:ascii="Times New Roman" w:hAnsi="Times New Roman" w:cs="Times New Roman"/>
            <w:color w:val="auto"/>
          </w:rPr>
          <w:delText xml:space="preserve"> </w:delText>
        </w:r>
      </w:del>
    </w:p>
    <w:p w14:paraId="702DC0DE" w14:textId="77777777" w:rsidR="00310822" w:rsidRDefault="00310822" w:rsidP="000351E5">
      <w:pPr>
        <w:pStyle w:val="Default"/>
        <w:suppressAutoHyphens/>
        <w:spacing w:after="161" w:line="360" w:lineRule="auto"/>
        <w:jc w:val="both"/>
        <w:rPr>
          <w:ins w:id="106" w:author="Autor"/>
          <w:rFonts w:ascii="Times New Roman" w:hAnsi="Times New Roman" w:cs="Times New Roman"/>
          <w:color w:val="auto"/>
        </w:rPr>
      </w:pPr>
    </w:p>
    <w:p w14:paraId="58DDD01C" w14:textId="1FF67724" w:rsidR="00F65737" w:rsidRPr="000351E5" w:rsidRDefault="00F65737" w:rsidP="000351E5">
      <w:pPr>
        <w:pStyle w:val="Default"/>
        <w:suppressAutoHyphens/>
        <w:spacing w:after="161" w:line="360" w:lineRule="auto"/>
        <w:jc w:val="both"/>
        <w:rPr>
          <w:rFonts w:ascii="Times New Roman" w:hAnsi="Times New Roman" w:cs="Times New Roman"/>
          <w:color w:val="auto"/>
        </w:rPr>
      </w:pPr>
      <w:r w:rsidRPr="000351E5">
        <w:rPr>
          <w:rFonts w:ascii="Times New Roman" w:hAnsi="Times New Roman" w:cs="Times New Roman"/>
          <w:color w:val="auto"/>
        </w:rPr>
        <w:t xml:space="preserve">La Dirección General competente en materia de Formación Profesional dictará cuantas </w:t>
      </w:r>
      <w:del w:id="107" w:author="Autor">
        <w:r w:rsidRPr="000351E5" w:rsidDel="000351E5">
          <w:rPr>
            <w:rFonts w:ascii="Times New Roman" w:hAnsi="Times New Roman" w:cs="Times New Roman"/>
            <w:color w:val="auto"/>
          </w:rPr>
          <w:delText>resolu-ciones</w:delText>
        </w:r>
      </w:del>
      <w:ins w:id="108" w:author="Autor">
        <w:r w:rsidR="000351E5" w:rsidRPr="000351E5">
          <w:rPr>
            <w:rFonts w:ascii="Times New Roman" w:hAnsi="Times New Roman" w:cs="Times New Roman"/>
            <w:color w:val="auto"/>
          </w:rPr>
          <w:t>resoluciones</w:t>
        </w:r>
      </w:ins>
      <w:r w:rsidRPr="000351E5">
        <w:rPr>
          <w:rFonts w:ascii="Times New Roman" w:hAnsi="Times New Roman" w:cs="Times New Roman"/>
          <w:color w:val="auto"/>
        </w:rPr>
        <w:t xml:space="preserve"> resulten necesarias para el desarrollo y aplicación de lo contenido en esta base.</w:t>
      </w:r>
    </w:p>
    <w:p w14:paraId="6D5C7412" w14:textId="2787C3CC" w:rsidR="00EA017F" w:rsidRPr="000351E5" w:rsidRDefault="00EA017F" w:rsidP="000351E5">
      <w:pPr>
        <w:pStyle w:val="Ttulo1"/>
        <w:rPr>
          <w:lang w:eastAsia="es-ES" w:bidi="es-ES"/>
        </w:rPr>
      </w:pPr>
      <w:bookmarkStart w:id="109" w:name="_Toc166246216"/>
      <w:r w:rsidRPr="000351E5">
        <w:rPr>
          <w:lang w:eastAsia="es-ES" w:bidi="es-ES"/>
        </w:rPr>
        <w:t xml:space="preserve">Base </w:t>
      </w:r>
      <w:proofErr w:type="spellStart"/>
      <w:r w:rsidRPr="000351E5">
        <w:rPr>
          <w:lang w:eastAsia="es-ES" w:bidi="es-ES"/>
        </w:rPr>
        <w:t>sexta.</w:t>
      </w:r>
      <w:del w:id="110" w:author="Autor">
        <w:r w:rsidRPr="000351E5" w:rsidDel="00056728">
          <w:rPr>
            <w:lang w:eastAsia="es-ES" w:bidi="es-ES"/>
          </w:rPr>
          <w:delText xml:space="preserve"> Horario de los módulos que se imparten en primer curso cuya implantación se producirá en el curso 2024-2025</w:delText>
        </w:r>
      </w:del>
      <w:ins w:id="111" w:author="Autor">
        <w:r w:rsidR="00056728" w:rsidRPr="000351E5">
          <w:rPr>
            <w:lang w:eastAsia="es-ES" w:bidi="es-ES"/>
          </w:rPr>
          <w:t>Implantación</w:t>
        </w:r>
        <w:proofErr w:type="spellEnd"/>
        <w:r w:rsidR="00056728" w:rsidRPr="000351E5">
          <w:rPr>
            <w:lang w:eastAsia="es-ES" w:bidi="es-ES"/>
          </w:rPr>
          <w:t xml:space="preserve"> del módulo de Inglés Profesional</w:t>
        </w:r>
      </w:ins>
      <w:r w:rsidRPr="000351E5">
        <w:rPr>
          <w:lang w:eastAsia="es-ES" w:bidi="es-ES"/>
        </w:rPr>
        <w:t>.</w:t>
      </w:r>
      <w:bookmarkEnd w:id="109"/>
    </w:p>
    <w:p w14:paraId="1B8BF26B" w14:textId="63566D11" w:rsidR="00EA017F" w:rsidRPr="000351E5" w:rsidDel="00056728" w:rsidRDefault="002413AB" w:rsidP="000351E5">
      <w:pPr>
        <w:keepLines/>
        <w:spacing w:line="360" w:lineRule="auto"/>
        <w:rPr>
          <w:del w:id="112" w:author="Autor"/>
          <w:rFonts w:cs="Times New Roman"/>
          <w:szCs w:val="24"/>
          <w:lang w:eastAsia="es-ES" w:bidi="es-ES"/>
        </w:rPr>
      </w:pPr>
      <w:del w:id="113" w:author="Autor">
        <w:r w:rsidRPr="000351E5" w:rsidDel="00056728">
          <w:rPr>
            <w:rFonts w:cs="Times New Roman"/>
            <w:szCs w:val="24"/>
            <w:lang w:eastAsia="es-ES" w:bidi="es-ES"/>
          </w:rPr>
          <w:delText xml:space="preserve">Se relaciona como Anexo II a) </w:delText>
        </w:r>
        <w:r w:rsidR="00185BB9" w:rsidRPr="000351E5" w:rsidDel="00056728">
          <w:rPr>
            <w:rFonts w:cs="Times New Roman"/>
            <w:szCs w:val="24"/>
            <w:lang w:eastAsia="es-ES" w:bidi="es-ES"/>
          </w:rPr>
          <w:delText>la secuenciación</w:delText>
        </w:r>
        <w:r w:rsidRPr="000351E5" w:rsidDel="00056728">
          <w:rPr>
            <w:rFonts w:cs="Times New Roman"/>
            <w:szCs w:val="24"/>
            <w:lang w:eastAsia="es-ES" w:bidi="es-ES"/>
          </w:rPr>
          <w:delText xml:space="preserve"> de los módulos de Itinerario Personal para la Empleabilidad 1 e Inglés Profesional que se imparten en primer curso y cuya implantación se producirá </w:delText>
        </w:r>
        <w:r w:rsidR="00185BB9" w:rsidRPr="000351E5" w:rsidDel="00056728">
          <w:rPr>
            <w:rFonts w:cs="Times New Roman"/>
            <w:szCs w:val="24"/>
            <w:lang w:eastAsia="es-ES" w:bidi="es-ES"/>
          </w:rPr>
          <w:delText>en</w:delText>
        </w:r>
        <w:r w:rsidRPr="000351E5" w:rsidDel="00056728">
          <w:rPr>
            <w:rFonts w:cs="Times New Roman"/>
            <w:szCs w:val="24"/>
            <w:lang w:eastAsia="es-ES" w:bidi="es-ES"/>
          </w:rPr>
          <w:delText xml:space="preserve"> el curso 2024/2025.</w:delText>
        </w:r>
      </w:del>
    </w:p>
    <w:p w14:paraId="33C283C5" w14:textId="61E99A9C" w:rsidR="006C65A4" w:rsidRPr="000351E5" w:rsidRDefault="00F65737" w:rsidP="000351E5">
      <w:pPr>
        <w:keepLines/>
        <w:spacing w:line="360" w:lineRule="auto"/>
        <w:rPr>
          <w:ins w:id="114" w:author="Autor"/>
          <w:rFonts w:cs="Times New Roman"/>
          <w:szCs w:val="24"/>
          <w:lang w:eastAsia="es-ES" w:bidi="es-ES"/>
        </w:rPr>
      </w:pPr>
      <w:del w:id="115" w:author="Autor">
        <w:r w:rsidRPr="000351E5" w:rsidDel="002D7A16">
          <w:rPr>
            <w:rFonts w:cs="Times New Roman"/>
            <w:szCs w:val="24"/>
            <w:lang w:eastAsia="es-ES" w:bidi="es-ES"/>
          </w:rPr>
          <w:delText xml:space="preserve">Los ciclos </w:delText>
        </w:r>
        <w:r w:rsidRPr="000351E5" w:rsidDel="00A11402">
          <w:rPr>
            <w:rFonts w:cs="Times New Roman"/>
            <w:szCs w:val="24"/>
            <w:lang w:eastAsia="es-ES" w:bidi="es-ES"/>
          </w:rPr>
          <w:delText>formativos que según lo previsto en</w:delText>
        </w:r>
        <w:r w:rsidRPr="000351E5" w:rsidDel="002D7A16">
          <w:rPr>
            <w:rFonts w:cs="Times New Roman"/>
            <w:szCs w:val="24"/>
            <w:lang w:eastAsia="es-ES" w:bidi="es-ES"/>
          </w:rPr>
          <w:delText xml:space="preserve"> la LOE tenían el módulo </w:delText>
        </w:r>
        <w:r w:rsidRPr="000351E5" w:rsidDel="00A11402">
          <w:rPr>
            <w:rFonts w:cs="Times New Roman"/>
            <w:szCs w:val="24"/>
            <w:lang w:eastAsia="es-ES" w:bidi="es-ES"/>
          </w:rPr>
          <w:delText>de i</w:delText>
        </w:r>
        <w:r w:rsidRPr="000351E5" w:rsidDel="002D7A16">
          <w:rPr>
            <w:rFonts w:cs="Times New Roman"/>
            <w:szCs w:val="24"/>
            <w:lang w:eastAsia="es-ES" w:bidi="es-ES"/>
          </w:rPr>
          <w:delText xml:space="preserve">nglés establecido en su currículo básico, añadirán a la formación básica en inglés </w:delText>
        </w:r>
        <w:r w:rsidRPr="000351E5" w:rsidDel="00A11402">
          <w:rPr>
            <w:rFonts w:cs="Times New Roman"/>
            <w:szCs w:val="24"/>
            <w:lang w:eastAsia="es-ES" w:bidi="es-ES"/>
          </w:rPr>
          <w:delText xml:space="preserve">los </w:delText>
        </w:r>
        <w:r w:rsidRPr="000351E5" w:rsidDel="002D7A16">
          <w:rPr>
            <w:rFonts w:cs="Times New Roman"/>
            <w:szCs w:val="24"/>
            <w:lang w:eastAsia="es-ES" w:bidi="es-ES"/>
          </w:rPr>
          <w:delText xml:space="preserve">módulos de Inglés Técnico, hasta completar el total de horas de inglés </w:delText>
        </w:r>
        <w:r w:rsidRPr="000351E5" w:rsidDel="006C65A4">
          <w:rPr>
            <w:rFonts w:cs="Times New Roman"/>
            <w:szCs w:val="24"/>
            <w:lang w:eastAsia="es-ES" w:bidi="es-ES"/>
          </w:rPr>
          <w:delText xml:space="preserve">previsto </w:delText>
        </w:r>
        <w:r w:rsidRPr="000351E5" w:rsidDel="002D7A16">
          <w:rPr>
            <w:rFonts w:cs="Times New Roman"/>
            <w:szCs w:val="24"/>
            <w:lang w:eastAsia="es-ES" w:bidi="es-ES"/>
          </w:rPr>
          <w:delText>en sus currículos del anterior sistema de ordenación, según lo dispuesto en el Anexo II b) de la presente Orden.</w:delText>
        </w:r>
      </w:del>
      <w:ins w:id="116" w:author="Autor">
        <w:r w:rsidR="006C65A4" w:rsidRPr="000351E5">
          <w:rPr>
            <w:rFonts w:cs="Times New Roman"/>
            <w:szCs w:val="24"/>
            <w:lang w:eastAsia="es-ES" w:bidi="es-ES"/>
          </w:rPr>
          <w:t xml:space="preserve">Los módulos profesionales 0156 y 0179 de </w:t>
        </w:r>
        <w:proofErr w:type="gramStart"/>
        <w:r w:rsidR="006C65A4" w:rsidRPr="000351E5">
          <w:rPr>
            <w:rFonts w:cs="Times New Roman"/>
            <w:szCs w:val="24"/>
            <w:lang w:eastAsia="es-ES" w:bidi="es-ES"/>
          </w:rPr>
          <w:t>Inglés</w:t>
        </w:r>
        <w:proofErr w:type="gramEnd"/>
        <w:r w:rsidR="006C65A4" w:rsidRPr="000351E5">
          <w:rPr>
            <w:rFonts w:cs="Times New Roman"/>
            <w:szCs w:val="24"/>
            <w:lang w:eastAsia="es-ES" w:bidi="es-ES"/>
          </w:rPr>
          <w:t xml:space="preserve"> impartidos en los ciclos derivados de la LOE se suprimen, en aplicación del RD 659/2023, y se sustituyen por los módulos de idéntica codificación y denominación Inglés profesional de Grado Medio e Inglés profesional de Grado Superior con una carga horaria semanal de 2 horas lectivas y duración curricular de 64 horas anuales.</w:t>
        </w:r>
      </w:ins>
    </w:p>
    <w:p w14:paraId="3050D66C" w14:textId="47E303FF" w:rsidR="006C65A4" w:rsidRPr="000351E5" w:rsidRDefault="002D7A16" w:rsidP="000351E5">
      <w:pPr>
        <w:keepLines/>
        <w:spacing w:line="360" w:lineRule="auto"/>
        <w:rPr>
          <w:rFonts w:cs="Times New Roman"/>
          <w:szCs w:val="24"/>
          <w:lang w:eastAsia="es-ES" w:bidi="es-ES"/>
        </w:rPr>
      </w:pPr>
      <w:ins w:id="117" w:author="Autor">
        <w:r w:rsidRPr="000351E5">
          <w:rPr>
            <w:rFonts w:cs="Times New Roman"/>
            <w:szCs w:val="24"/>
            <w:lang w:eastAsia="es-ES" w:bidi="es-ES"/>
          </w:rPr>
          <w:t xml:space="preserve">Con el fin de mantener la totalidad de </w:t>
        </w:r>
        <w:r w:rsidR="006C65A4" w:rsidRPr="000351E5">
          <w:rPr>
            <w:rFonts w:cs="Times New Roman"/>
            <w:szCs w:val="24"/>
            <w:lang w:eastAsia="es-ES" w:bidi="es-ES"/>
          </w:rPr>
          <w:t>horas anuales de formación en inglés previstas en los currículums de estos ciclos, se amplía el módulo profesional establecido de Inglés Técnico</w:t>
        </w:r>
        <w:r w:rsidRPr="000351E5">
          <w:rPr>
            <w:rFonts w:cs="Times New Roman"/>
            <w:szCs w:val="24"/>
            <w:lang w:eastAsia="es-ES" w:bidi="es-ES"/>
          </w:rPr>
          <w:t xml:space="preserve">, códigos CV0001 y CV0003 </w:t>
        </w:r>
        <w:r w:rsidR="006C65A4" w:rsidRPr="000351E5">
          <w:rPr>
            <w:rFonts w:cs="Times New Roman"/>
            <w:szCs w:val="24"/>
            <w:lang w:eastAsia="es-ES" w:bidi="es-ES"/>
          </w:rPr>
          <w:t>en las horas curriculares anuales y carga</w:t>
        </w:r>
        <w:r w:rsidRPr="000351E5">
          <w:rPr>
            <w:rFonts w:cs="Times New Roman"/>
            <w:szCs w:val="24"/>
            <w:lang w:eastAsia="es-ES" w:bidi="es-ES"/>
          </w:rPr>
          <w:t>s</w:t>
        </w:r>
        <w:r w:rsidR="006C65A4" w:rsidRPr="000351E5">
          <w:rPr>
            <w:rFonts w:cs="Times New Roman"/>
            <w:szCs w:val="24"/>
            <w:lang w:eastAsia="es-ES" w:bidi="es-ES"/>
          </w:rPr>
          <w:t xml:space="preserve"> lectiva</w:t>
        </w:r>
        <w:r w:rsidRPr="000351E5">
          <w:rPr>
            <w:rFonts w:cs="Times New Roman"/>
            <w:szCs w:val="24"/>
            <w:lang w:eastAsia="es-ES" w:bidi="es-ES"/>
          </w:rPr>
          <w:t>s</w:t>
        </w:r>
        <w:r w:rsidR="006C65A4" w:rsidRPr="000351E5">
          <w:rPr>
            <w:rFonts w:cs="Times New Roman"/>
            <w:szCs w:val="24"/>
            <w:lang w:eastAsia="es-ES" w:bidi="es-ES"/>
          </w:rPr>
          <w:t xml:space="preserve"> semanal</w:t>
        </w:r>
        <w:r w:rsidRPr="000351E5">
          <w:rPr>
            <w:rFonts w:cs="Times New Roman"/>
            <w:szCs w:val="24"/>
            <w:lang w:eastAsia="es-ES" w:bidi="es-ES"/>
          </w:rPr>
          <w:t>es</w:t>
        </w:r>
        <w:r w:rsidR="006C65A4" w:rsidRPr="000351E5">
          <w:rPr>
            <w:rFonts w:cs="Times New Roman"/>
            <w:szCs w:val="24"/>
            <w:lang w:eastAsia="es-ES" w:bidi="es-ES"/>
          </w:rPr>
          <w:t xml:space="preserve"> necesarias para</w:t>
        </w:r>
        <w:r w:rsidRPr="000351E5">
          <w:rPr>
            <w:rFonts w:cs="Times New Roman"/>
            <w:szCs w:val="24"/>
            <w:lang w:eastAsia="es-ES" w:bidi="es-ES"/>
          </w:rPr>
          <w:t xml:space="preserve"> la formación en el idioma.</w:t>
        </w:r>
      </w:ins>
    </w:p>
    <w:p w14:paraId="6E5E64F3" w14:textId="31E4D59E" w:rsidR="00236E07" w:rsidRPr="000351E5" w:rsidRDefault="00236E07" w:rsidP="000351E5">
      <w:pPr>
        <w:keepLines/>
        <w:spacing w:line="360" w:lineRule="auto"/>
        <w:rPr>
          <w:rFonts w:cs="Times New Roman"/>
          <w:szCs w:val="24"/>
          <w:lang w:eastAsia="es-ES" w:bidi="es-ES"/>
        </w:rPr>
      </w:pPr>
      <w:r w:rsidRPr="000351E5">
        <w:rPr>
          <w:rFonts w:cs="Times New Roman"/>
          <w:szCs w:val="24"/>
          <w:lang w:eastAsia="es-ES" w:bidi="es-ES"/>
        </w:rPr>
        <w:t>Ello afecta a los ciclos formativos</w:t>
      </w:r>
      <w:ins w:id="118" w:author="Autor">
        <w:r w:rsidR="002D7A16" w:rsidRPr="000351E5">
          <w:rPr>
            <w:rFonts w:cs="Times New Roman"/>
            <w:szCs w:val="24"/>
            <w:lang w:eastAsia="es-ES" w:bidi="es-ES"/>
          </w:rPr>
          <w:t>, con el detalle del Anexo II b) de esta Orden</w:t>
        </w:r>
      </w:ins>
      <w:r w:rsidRPr="000351E5">
        <w:rPr>
          <w:rFonts w:cs="Times New Roman"/>
          <w:szCs w:val="24"/>
          <w:lang w:eastAsia="es-ES" w:bidi="es-ES"/>
        </w:rPr>
        <w:t>:</w:t>
      </w:r>
    </w:p>
    <w:p w14:paraId="3E73F169" w14:textId="401537CE"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Actividades comerciales</w:t>
      </w:r>
    </w:p>
    <w:p w14:paraId="01012217"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Comercialización de productos alimentarios</w:t>
      </w:r>
    </w:p>
    <w:p w14:paraId="238570C6"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Conducción de vehículos de transporte por carretera</w:t>
      </w:r>
    </w:p>
    <w:p w14:paraId="51441A0C"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Gestión administrativa</w:t>
      </w:r>
    </w:p>
    <w:p w14:paraId="3CA81397"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Mantenimiento de embarcaciones de recreo</w:t>
      </w:r>
    </w:p>
    <w:p w14:paraId="1704661E"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Mantenimiento</w:t>
      </w:r>
      <w:r w:rsidR="00185BB9" w:rsidRPr="000351E5">
        <w:rPr>
          <w:rFonts w:cs="Times New Roman"/>
          <w:szCs w:val="24"/>
          <w:lang w:eastAsia="es-ES" w:bidi="es-ES"/>
        </w:rPr>
        <w:t xml:space="preserve"> y </w:t>
      </w:r>
      <w:r w:rsidRPr="000351E5">
        <w:rPr>
          <w:rFonts w:cs="Times New Roman"/>
          <w:szCs w:val="24"/>
          <w:lang w:eastAsia="es-ES" w:bidi="es-ES"/>
        </w:rPr>
        <w:t>control de la maquinaria de buques y embarcaciones</w:t>
      </w:r>
    </w:p>
    <w:p w14:paraId="1ECE53B5"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Navegación y pesca de litoral</w:t>
      </w:r>
    </w:p>
    <w:p w14:paraId="6C6E132E"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CFM</w:t>
      </w:r>
      <w:r w:rsidRPr="000351E5">
        <w:rPr>
          <w:rFonts w:cs="Times New Roman"/>
          <w:szCs w:val="24"/>
          <w:lang w:eastAsia="es-ES" w:bidi="es-ES"/>
        </w:rPr>
        <w:tab/>
        <w:t>Servicios en restauración</w:t>
      </w:r>
    </w:p>
    <w:p w14:paraId="55E2B00A"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Administración y finanzas</w:t>
      </w:r>
    </w:p>
    <w:p w14:paraId="748851DC"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Agencias de viajes y gestión de eventos</w:t>
      </w:r>
    </w:p>
    <w:p w14:paraId="2CB96A25"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Animación sociocultural y turística</w:t>
      </w:r>
    </w:p>
    <w:p w14:paraId="6029E5C8"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Asistencia a la dirección</w:t>
      </w:r>
    </w:p>
    <w:p w14:paraId="4261096A"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Comercio internacional</w:t>
      </w:r>
    </w:p>
    <w:p w14:paraId="1FB30698"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Dirección de cocina</w:t>
      </w:r>
    </w:p>
    <w:p w14:paraId="3210BBF4"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Dirección de servicios de restauración</w:t>
      </w:r>
    </w:p>
    <w:p w14:paraId="47074519"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lastRenderedPageBreak/>
        <w:t>CFS</w:t>
      </w:r>
      <w:r w:rsidRPr="000351E5">
        <w:rPr>
          <w:rFonts w:cs="Times New Roman"/>
          <w:szCs w:val="24"/>
          <w:lang w:eastAsia="es-ES" w:bidi="es-ES"/>
        </w:rPr>
        <w:tab/>
        <w:t>Gestión de alojamientos turísticos</w:t>
      </w:r>
    </w:p>
    <w:p w14:paraId="7CF2B887"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Gestión de ventas y espacios comerciales</w:t>
      </w:r>
    </w:p>
    <w:p w14:paraId="069E1B31"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Guía, información y asistencia turísticas</w:t>
      </w:r>
    </w:p>
    <w:p w14:paraId="7A85DBEC"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Marketing y publicidad</w:t>
      </w:r>
    </w:p>
    <w:p w14:paraId="7C52E49E" w14:textId="2272ADB0"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Organización del mantenimiento de maquinaria de buques y embarcaciones</w:t>
      </w:r>
    </w:p>
    <w:p w14:paraId="13197338" w14:textId="77777777" w:rsidR="00236E07"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Transporte marítimo y pesca de altura</w:t>
      </w:r>
    </w:p>
    <w:p w14:paraId="1BAE78B1" w14:textId="77777777" w:rsidR="002E0B85" w:rsidRPr="000351E5" w:rsidRDefault="00236E07" w:rsidP="000351E5">
      <w:pPr>
        <w:keepLines/>
        <w:spacing w:after="0" w:line="360" w:lineRule="auto"/>
        <w:rPr>
          <w:rFonts w:cs="Times New Roman"/>
          <w:szCs w:val="24"/>
          <w:lang w:eastAsia="es-ES" w:bidi="es-ES"/>
        </w:rPr>
      </w:pPr>
      <w:r w:rsidRPr="000351E5">
        <w:rPr>
          <w:rFonts w:cs="Times New Roman"/>
          <w:szCs w:val="24"/>
          <w:lang w:eastAsia="es-ES" w:bidi="es-ES"/>
        </w:rPr>
        <w:t>CFS</w:t>
      </w:r>
      <w:r w:rsidRPr="000351E5">
        <w:rPr>
          <w:rFonts w:cs="Times New Roman"/>
          <w:szCs w:val="24"/>
          <w:lang w:eastAsia="es-ES" w:bidi="es-ES"/>
        </w:rPr>
        <w:tab/>
        <w:t>Transporte y logística</w:t>
      </w:r>
    </w:p>
    <w:p w14:paraId="7D7E9EBA" w14:textId="193F9F68" w:rsidR="002413AB" w:rsidRPr="000351E5" w:rsidRDefault="002413AB" w:rsidP="000351E5">
      <w:pPr>
        <w:keepLines/>
        <w:spacing w:line="360" w:lineRule="auto"/>
        <w:rPr>
          <w:rFonts w:cs="Times New Roman"/>
          <w:szCs w:val="24"/>
          <w:lang w:eastAsia="es-ES" w:bidi="es-ES"/>
        </w:rPr>
      </w:pPr>
      <w:r w:rsidRPr="000351E5">
        <w:rPr>
          <w:rFonts w:cs="Times New Roman"/>
          <w:szCs w:val="24"/>
          <w:lang w:eastAsia="es-ES" w:bidi="es-ES"/>
        </w:rPr>
        <w:t xml:space="preserve">Lo dispuesto en el artículo 126.3.a del Real Decreto 659/2023, de 18 julio, en cuanto a convalidación de módulos resultará sólo de aplicación </w:t>
      </w:r>
      <w:del w:id="119" w:author="Autor">
        <w:r w:rsidRPr="000351E5" w:rsidDel="000351E5">
          <w:rPr>
            <w:rFonts w:cs="Times New Roman"/>
            <w:szCs w:val="24"/>
            <w:lang w:eastAsia="es-ES" w:bidi="es-ES"/>
          </w:rPr>
          <w:delText>en el caso de</w:delText>
        </w:r>
      </w:del>
      <w:ins w:id="120" w:author="Autor">
        <w:r w:rsidR="000351E5">
          <w:rPr>
            <w:rFonts w:cs="Times New Roman"/>
            <w:szCs w:val="24"/>
            <w:lang w:eastAsia="es-ES" w:bidi="es-ES"/>
          </w:rPr>
          <w:t>a</w:t>
        </w:r>
      </w:ins>
      <w:r w:rsidRPr="000351E5">
        <w:rPr>
          <w:rFonts w:cs="Times New Roman"/>
          <w:szCs w:val="24"/>
          <w:lang w:eastAsia="es-ES" w:bidi="es-ES"/>
        </w:rPr>
        <w:t xml:space="preserve"> los módulos de Inglés Profesional.</w:t>
      </w:r>
    </w:p>
    <w:p w14:paraId="53AD50C9" w14:textId="66B04358" w:rsidR="005A4C8E" w:rsidRPr="000351E5" w:rsidRDefault="005A4C8E" w:rsidP="000351E5">
      <w:pPr>
        <w:pStyle w:val="Ttulo1"/>
        <w:rPr>
          <w:lang w:eastAsia="es-ES" w:bidi="es-ES"/>
        </w:rPr>
      </w:pPr>
      <w:bookmarkStart w:id="121" w:name="_Toc166246217"/>
      <w:r w:rsidRPr="000351E5">
        <w:rPr>
          <w:lang w:eastAsia="es-ES" w:bidi="es-ES"/>
        </w:rPr>
        <w:t>Base séptima. Autonomía de los centros</w:t>
      </w:r>
      <w:bookmarkEnd w:id="121"/>
    </w:p>
    <w:p w14:paraId="6C0B50FC" w14:textId="77777777" w:rsidR="00F65737" w:rsidRPr="000351E5" w:rsidDel="00310822" w:rsidRDefault="00F65737" w:rsidP="000351E5">
      <w:pPr>
        <w:keepLines/>
        <w:spacing w:line="360" w:lineRule="auto"/>
        <w:rPr>
          <w:del w:id="122" w:author="Autor"/>
          <w:rFonts w:cs="Times New Roman"/>
          <w:szCs w:val="24"/>
        </w:rPr>
      </w:pPr>
      <w:r w:rsidRPr="000351E5">
        <w:rPr>
          <w:rFonts w:cs="Times New Roman"/>
          <w:szCs w:val="24"/>
        </w:rPr>
        <w:t>Los centros autorizados para impartir alguno de los ciclos formativos regulados en la presente orden dispondrán, de acuerdo con la legislación aplicable en cada caso, de la necesaria autonomía pedagógica, de organización y de gestión económica para el desarrollo de las enseñanzas y su adaptación a las características concretas del entorno socioeconómico, cultural y profesional, con la supervisión de la Inspección de Educación.</w:t>
      </w:r>
      <w:del w:id="123" w:author="Autor">
        <w:r w:rsidRPr="000351E5" w:rsidDel="00310822">
          <w:rPr>
            <w:rFonts w:cs="Times New Roman"/>
            <w:szCs w:val="24"/>
          </w:rPr>
          <w:delText xml:space="preserve"> </w:delText>
        </w:r>
      </w:del>
    </w:p>
    <w:p w14:paraId="264CF75E" w14:textId="77777777" w:rsidR="00310822" w:rsidRDefault="00310822" w:rsidP="000351E5">
      <w:pPr>
        <w:keepLines/>
        <w:spacing w:line="360" w:lineRule="auto"/>
        <w:rPr>
          <w:ins w:id="124" w:author="Autor"/>
          <w:rFonts w:cs="Times New Roman"/>
          <w:szCs w:val="24"/>
        </w:rPr>
      </w:pPr>
    </w:p>
    <w:p w14:paraId="092EC478" w14:textId="77777777" w:rsidR="00F65737" w:rsidRPr="000351E5" w:rsidRDefault="00F65737" w:rsidP="000351E5">
      <w:pPr>
        <w:keepLines/>
        <w:spacing w:line="360" w:lineRule="auto"/>
        <w:rPr>
          <w:rFonts w:cs="Times New Roman"/>
          <w:szCs w:val="24"/>
        </w:rPr>
      </w:pPr>
      <w:r w:rsidRPr="000351E5">
        <w:rPr>
          <w:rFonts w:cs="Times New Roman"/>
          <w:szCs w:val="24"/>
        </w:rPr>
        <w:t>En el marco general del proyecto educativo, en función de las características de su entorno productivo y en uso de su autonomía pedagógica, los centros autorizados para impartir los ciclos formativos regulados en esta Orden concretarán y desarrollarán las medidas organizativas y curriculares más adecuadas a las características de su alumnado y de su entorno productivo, de manera flexible mediante la elaboración de las programaciones didácticas de cada uno de sus módulos profesionales.</w:t>
      </w:r>
    </w:p>
    <w:p w14:paraId="6233D8E1" w14:textId="77777777" w:rsidR="00F65737" w:rsidRPr="000351E5" w:rsidDel="00310822" w:rsidRDefault="00F65737" w:rsidP="000351E5">
      <w:pPr>
        <w:keepLines/>
        <w:spacing w:line="360" w:lineRule="auto"/>
        <w:rPr>
          <w:del w:id="125" w:author="Autor"/>
          <w:rFonts w:cs="Times New Roman"/>
          <w:szCs w:val="24"/>
        </w:rPr>
      </w:pPr>
      <w:r w:rsidRPr="000351E5">
        <w:rPr>
          <w:rFonts w:cs="Times New Roman"/>
          <w:szCs w:val="24"/>
        </w:rPr>
        <w:t>Se potenciará o creará la cultura de prevención de riesgos laborales en los espacios donde se impartan los diferentes módulos profesionales, así como una cultura de respeto ambiental, trabajo de calidad realizado conforme a las normas de calidad, creatividad, innovación, igualdad de género, respeto a cualquier diversidad, promoción de la igualdad de oportunidades y el diseño para todas las personas y la accesibilidad universal.</w:t>
      </w:r>
      <w:del w:id="126" w:author="Autor">
        <w:r w:rsidRPr="000351E5" w:rsidDel="00310822">
          <w:rPr>
            <w:rFonts w:cs="Times New Roman"/>
            <w:szCs w:val="24"/>
          </w:rPr>
          <w:delText xml:space="preserve"> </w:delText>
        </w:r>
      </w:del>
    </w:p>
    <w:p w14:paraId="71BA8838" w14:textId="77777777" w:rsidR="00310822" w:rsidRDefault="00310822" w:rsidP="000351E5">
      <w:pPr>
        <w:keepLines/>
        <w:spacing w:line="360" w:lineRule="auto"/>
        <w:rPr>
          <w:ins w:id="127" w:author="Autor"/>
          <w:rFonts w:cs="Times New Roman"/>
          <w:szCs w:val="24"/>
        </w:rPr>
      </w:pPr>
    </w:p>
    <w:p w14:paraId="04ACF48D" w14:textId="2220C474" w:rsidR="00465C66" w:rsidRPr="000351E5" w:rsidDel="00310822" w:rsidRDefault="00F65737" w:rsidP="000351E5">
      <w:pPr>
        <w:keepLines/>
        <w:spacing w:line="360" w:lineRule="auto"/>
        <w:rPr>
          <w:del w:id="128" w:author="Autor"/>
          <w:rFonts w:cs="Times New Roman"/>
          <w:szCs w:val="24"/>
        </w:rPr>
      </w:pPr>
      <w:r w:rsidRPr="000351E5">
        <w:rPr>
          <w:rFonts w:cs="Times New Roman"/>
          <w:szCs w:val="24"/>
        </w:rPr>
        <w:lastRenderedPageBreak/>
        <w:t>La Conselleria con competencias en estas enseñanzas de Formación Profesional favorecerá la elaboración de proyectos de innovación, así como de modelos de programación docente y de materiales didácticos, que faciliten al profesorado el desarrollo del currículo, prestando especial atención al aprendizaje basado en retos, por lo que los ciclos formativos se impartirán con una metodología flexible, basada en el autoaprendizaje, adaptada a las capacidades y necesidades del alumnado.</w:t>
      </w:r>
      <w:del w:id="129" w:author="Autor">
        <w:r w:rsidRPr="000351E5" w:rsidDel="00310822">
          <w:rPr>
            <w:rFonts w:cs="Times New Roman"/>
            <w:szCs w:val="24"/>
          </w:rPr>
          <w:delText xml:space="preserve"> </w:delText>
        </w:r>
      </w:del>
    </w:p>
    <w:p w14:paraId="1C08B997" w14:textId="77777777" w:rsidR="00310822" w:rsidRDefault="00310822" w:rsidP="000351E5">
      <w:pPr>
        <w:keepLines/>
        <w:spacing w:line="360" w:lineRule="auto"/>
        <w:rPr>
          <w:ins w:id="130" w:author="Autor"/>
          <w:rFonts w:cs="Times New Roman"/>
          <w:szCs w:val="24"/>
        </w:rPr>
      </w:pPr>
      <w:bookmarkStart w:id="131" w:name="_Toc166246218"/>
      <w:bookmarkEnd w:id="80"/>
      <w:bookmarkEnd w:id="81"/>
    </w:p>
    <w:p w14:paraId="17F615DA" w14:textId="41256C4C" w:rsidR="00F527BB" w:rsidRPr="000351E5" w:rsidRDefault="009B2431" w:rsidP="000351E5">
      <w:pPr>
        <w:pStyle w:val="Ttulo1"/>
      </w:pPr>
      <w:r w:rsidRPr="000351E5">
        <w:t>DISPOSICIONES ADICIONALES</w:t>
      </w:r>
      <w:bookmarkEnd w:id="131"/>
    </w:p>
    <w:p w14:paraId="6B12BBF6" w14:textId="0734AC67" w:rsidR="001139C0" w:rsidRPr="000351E5" w:rsidRDefault="00AC20D0" w:rsidP="000351E5">
      <w:pPr>
        <w:pStyle w:val="Ttulo1"/>
        <w:rPr>
          <w:lang w:eastAsia="es-ES" w:bidi="es-ES"/>
        </w:rPr>
      </w:pPr>
      <w:bookmarkStart w:id="132" w:name="_Toc166246219"/>
      <w:r w:rsidRPr="000351E5">
        <w:rPr>
          <w:lang w:eastAsia="es-ES" w:bidi="es-ES"/>
        </w:rPr>
        <w:t>Única</w:t>
      </w:r>
      <w:r w:rsidR="009B2431" w:rsidRPr="000351E5">
        <w:rPr>
          <w:lang w:eastAsia="es-ES" w:bidi="es-ES"/>
        </w:rPr>
        <w:t xml:space="preserve">. </w:t>
      </w:r>
      <w:r w:rsidR="00E908D3" w:rsidRPr="000351E5">
        <w:rPr>
          <w:lang w:eastAsia="es-ES" w:bidi="es-ES"/>
        </w:rPr>
        <w:t>Incidencia en las dotaciones de gasto</w:t>
      </w:r>
      <w:bookmarkEnd w:id="132"/>
    </w:p>
    <w:p w14:paraId="5180FFAC" w14:textId="7FD3583B" w:rsidR="001528A3" w:rsidRPr="000351E5" w:rsidRDefault="00E908D3" w:rsidP="000351E5">
      <w:pPr>
        <w:keepLines/>
        <w:tabs>
          <w:tab w:val="left" w:pos="924"/>
        </w:tabs>
        <w:spacing w:line="360" w:lineRule="auto"/>
        <w:textAlignment w:val="auto"/>
        <w:rPr>
          <w:rFonts w:eastAsia="Times New Roman" w:cs="Times New Roman"/>
          <w:szCs w:val="24"/>
          <w:lang w:eastAsia="es-ES" w:bidi="es-ES"/>
        </w:rPr>
      </w:pPr>
      <w:r w:rsidRPr="000351E5">
        <w:rPr>
          <w:rFonts w:eastAsia="Times New Roman" w:cs="Times New Roman"/>
          <w:szCs w:val="24"/>
          <w:lang w:eastAsia="es-ES" w:bidi="es-ES"/>
        </w:rPr>
        <w:t xml:space="preserve">La implementación y posterior desarrollo de </w:t>
      </w:r>
      <w:r w:rsidR="00F10F14" w:rsidRPr="000351E5">
        <w:rPr>
          <w:rFonts w:eastAsia="Times New Roman" w:cs="Times New Roman"/>
          <w:szCs w:val="24"/>
          <w:lang w:eastAsia="es-ES" w:bidi="es-ES"/>
        </w:rPr>
        <w:t>esta Orden</w:t>
      </w:r>
      <w:r w:rsidRPr="000351E5">
        <w:rPr>
          <w:rFonts w:eastAsia="Times New Roman" w:cs="Times New Roman"/>
          <w:szCs w:val="24"/>
          <w:lang w:eastAsia="es-ES" w:bidi="es-ES"/>
        </w:rPr>
        <w:t xml:space="preserve"> deberá ser atendida con los medios personales y materiales de la </w:t>
      </w:r>
      <w:r w:rsidR="009C135E" w:rsidRPr="000351E5">
        <w:rPr>
          <w:rFonts w:eastAsia="Times New Roman" w:cs="Times New Roman"/>
          <w:szCs w:val="24"/>
          <w:lang w:eastAsia="es-ES" w:bidi="es-ES"/>
        </w:rPr>
        <w:t>Conselleria</w:t>
      </w:r>
      <w:r w:rsidRPr="000351E5">
        <w:rPr>
          <w:rFonts w:eastAsia="Times New Roman" w:cs="Times New Roman"/>
          <w:szCs w:val="24"/>
          <w:lang w:eastAsia="es-ES" w:bidi="es-ES"/>
        </w:rPr>
        <w:t xml:space="preserve"> competente en estas enseñanzas de Formación Profesional, en la cuantía que prevean los correspondientes presupuestos anuales.</w:t>
      </w:r>
    </w:p>
    <w:p w14:paraId="204C7AC5" w14:textId="67646569" w:rsidR="002C22BF" w:rsidRPr="000351E5" w:rsidRDefault="002C22BF" w:rsidP="000351E5">
      <w:pPr>
        <w:pStyle w:val="Ttulo1"/>
      </w:pPr>
      <w:bookmarkStart w:id="133" w:name="_Toc166246220"/>
      <w:r w:rsidRPr="000351E5">
        <w:t>DISPOSICIONES TRANSITORIAS</w:t>
      </w:r>
      <w:bookmarkEnd w:id="133"/>
    </w:p>
    <w:p w14:paraId="0ADBC592" w14:textId="2D0586EE" w:rsidR="00397F50" w:rsidRPr="000351E5" w:rsidDel="00310822" w:rsidRDefault="00BD78FA" w:rsidP="000351E5">
      <w:pPr>
        <w:pStyle w:val="Ttulo1"/>
        <w:rPr>
          <w:del w:id="134" w:author="Autor"/>
        </w:rPr>
      </w:pPr>
      <w:bookmarkStart w:id="135" w:name="_Toc166246221"/>
      <w:r w:rsidRPr="000351E5">
        <w:t>Primera</w:t>
      </w:r>
      <w:r w:rsidR="00042CDE" w:rsidRPr="000351E5">
        <w:t xml:space="preserve">. Proceso de transición y derechos del alumnado que esté cursando un ciclo formativo según lo establecido para la obtención del título de Técnico o Técnica, Técnico o Técnica superior amparado por la Ley Orgánica </w:t>
      </w:r>
      <w:r w:rsidR="002A109D" w:rsidRPr="000351E5">
        <w:rPr>
          <w:rFonts w:eastAsia="TimesNewRomanPSMT;Times New Rom"/>
        </w:rPr>
        <w:t>Ley Orgánica 2/2006 de 3 de mayo, de Educación (LOE) y el Real Decreto 1147</w:t>
      </w:r>
      <w:r w:rsidR="00B35B76" w:rsidRPr="000351E5">
        <w:rPr>
          <w:rFonts w:eastAsia="TimesNewRomanPSMT;Times New Rom"/>
        </w:rPr>
        <w:t>/2011, de 29 de julio, por el que se establece la ordenación general de la formación profesional del sistema educativo</w:t>
      </w:r>
      <w:bookmarkEnd w:id="135"/>
      <w:del w:id="136" w:author="Autor">
        <w:r w:rsidR="00042CDE" w:rsidRPr="000351E5" w:rsidDel="00310822">
          <w:delText xml:space="preserve"> </w:delText>
        </w:r>
      </w:del>
    </w:p>
    <w:p w14:paraId="15C4A967" w14:textId="77777777" w:rsidR="00310822" w:rsidRDefault="00310822" w:rsidP="000351E5">
      <w:pPr>
        <w:pStyle w:val="Ttulo1"/>
        <w:rPr>
          <w:ins w:id="137" w:author="Autor"/>
        </w:rPr>
      </w:pPr>
    </w:p>
    <w:p w14:paraId="255DB5EF" w14:textId="77777777" w:rsidR="00281D4E" w:rsidRPr="000351E5" w:rsidRDefault="00281D4E" w:rsidP="000351E5">
      <w:pPr>
        <w:keepLines/>
        <w:spacing w:line="360" w:lineRule="auto"/>
        <w:rPr>
          <w:rFonts w:cs="Times New Roman"/>
          <w:bCs/>
          <w:szCs w:val="24"/>
        </w:rPr>
      </w:pPr>
      <w:r w:rsidRPr="000351E5">
        <w:rPr>
          <w:rFonts w:cs="Times New Roman"/>
          <w:bCs/>
          <w:szCs w:val="24"/>
        </w:rPr>
        <w:t>La Ley Orgánica 2/2006 de 3 de mayo, de Educación (LOE) establece la ordenación general del sistema educativo, y en consecuencia de la Formación Profesional.</w:t>
      </w:r>
    </w:p>
    <w:p w14:paraId="17195DF4" w14:textId="77777777" w:rsidR="00281D4E" w:rsidRPr="000351E5" w:rsidRDefault="00281D4E" w:rsidP="000351E5">
      <w:pPr>
        <w:keepLines/>
        <w:spacing w:line="360" w:lineRule="auto"/>
        <w:rPr>
          <w:rFonts w:cs="Times New Roman"/>
          <w:bCs/>
          <w:szCs w:val="24"/>
        </w:rPr>
      </w:pPr>
      <w:r w:rsidRPr="000351E5">
        <w:rPr>
          <w:rFonts w:cs="Times New Roman"/>
          <w:bCs/>
          <w:szCs w:val="24"/>
        </w:rPr>
        <w:t>Ley Orgánica 3/2022, de 31 de marzo, de ordenación e integración de la Formación Profesional, junto con el Real Decreto 659/2023, de 18 de julio, desarrollan la ordenación específica del Sistema de Formación Profesional.</w:t>
      </w:r>
    </w:p>
    <w:p w14:paraId="43362219" w14:textId="2FBA9D30" w:rsidR="00281D4E" w:rsidRPr="000351E5" w:rsidRDefault="00281D4E" w:rsidP="000351E5">
      <w:pPr>
        <w:keepLines/>
        <w:spacing w:line="360" w:lineRule="auto"/>
        <w:rPr>
          <w:rFonts w:cs="Times New Roman"/>
          <w:bCs/>
          <w:szCs w:val="24"/>
        </w:rPr>
      </w:pPr>
      <w:r w:rsidRPr="000351E5">
        <w:rPr>
          <w:rFonts w:cs="Times New Roman"/>
          <w:bCs/>
          <w:szCs w:val="24"/>
        </w:rPr>
        <w:t>El Real Decreto 278/2023, de 11 de abril, establece el calendario de implantación del Sistema de Formación Profesional establecido por la Ley Orgánica 3/2022, de 31 de marzo, de ordenación e integración de la Formación Profesional.</w:t>
      </w:r>
    </w:p>
    <w:p w14:paraId="0EC6E55D" w14:textId="0F8EC7BE" w:rsidR="00281D4E" w:rsidRPr="000351E5" w:rsidRDefault="00281D4E" w:rsidP="000351E5">
      <w:pPr>
        <w:keepLines/>
        <w:spacing w:line="360" w:lineRule="auto"/>
        <w:rPr>
          <w:rFonts w:cs="Times New Roman"/>
          <w:bCs/>
          <w:szCs w:val="24"/>
        </w:rPr>
      </w:pPr>
      <w:r w:rsidRPr="000351E5">
        <w:rPr>
          <w:rFonts w:cs="Times New Roman"/>
          <w:bCs/>
          <w:szCs w:val="24"/>
        </w:rPr>
        <w:lastRenderedPageBreak/>
        <w:t>De todo ello se concluye de forma transitoria que el alumnado que al finalizar el curso escolar 2023-2024 cumpla las condiciones requeridas para cursar las enseñanzas del segundo curso de un ciclo formativo amparado por la legislación anterior a la entrada en vigor de la presente Orden, y que no haya superado alguno de los módulos profesionales del primer curso que no tiene continuidad en las enseñanzas del ciclo del correspondiente título, contará con dos convocatorias para poder superar dichos módulos profesionales.</w:t>
      </w:r>
    </w:p>
    <w:p w14:paraId="7F59D0D0" w14:textId="77777777" w:rsidR="00281D4E" w:rsidRPr="000351E5" w:rsidRDefault="00281D4E" w:rsidP="000351E5">
      <w:pPr>
        <w:keepLines/>
        <w:spacing w:line="360" w:lineRule="auto"/>
        <w:rPr>
          <w:rFonts w:cs="Times New Roman"/>
          <w:bCs/>
          <w:szCs w:val="24"/>
        </w:rPr>
      </w:pPr>
      <w:r w:rsidRPr="000351E5">
        <w:rPr>
          <w:rFonts w:cs="Times New Roman"/>
          <w:bCs/>
          <w:szCs w:val="24"/>
        </w:rPr>
        <w:t>Transcurrido dicho periodo, en el curso escolar 2026-2027, se le aplicarán las convalidaciones para los módulos superados establecidas en el Capítulo VI del Real Decreto 659/2023, de 18 de julio, o norma básica que lo desarrolle.</w:t>
      </w:r>
    </w:p>
    <w:p w14:paraId="33ACA5F6" w14:textId="739173AD" w:rsidR="00281D4E" w:rsidRPr="000351E5" w:rsidRDefault="00281D4E" w:rsidP="000351E5">
      <w:pPr>
        <w:keepLines/>
        <w:spacing w:line="360" w:lineRule="auto"/>
        <w:rPr>
          <w:rFonts w:cs="Times New Roman"/>
          <w:szCs w:val="24"/>
        </w:rPr>
      </w:pPr>
      <w:r w:rsidRPr="000351E5">
        <w:rPr>
          <w:rFonts w:cs="Times New Roman"/>
          <w:bCs/>
          <w:szCs w:val="24"/>
        </w:rPr>
        <w:t xml:space="preserve">Así </w:t>
      </w:r>
      <w:r w:rsidR="00BD78FA" w:rsidRPr="000351E5">
        <w:rPr>
          <w:rFonts w:cs="Times New Roman"/>
          <w:bCs/>
          <w:szCs w:val="24"/>
        </w:rPr>
        <w:t>mismo</w:t>
      </w:r>
      <w:r w:rsidRPr="000351E5">
        <w:rPr>
          <w:rFonts w:cs="Times New Roman"/>
          <w:bCs/>
          <w:szCs w:val="24"/>
        </w:rPr>
        <w:t xml:space="preserve">, el alumnado que al finalizar el curso escolar 2024-2025 no haya superado alguno de los módulos profesionales del segundo curso que no tiene continuidad en las enseñanzas del ciclo del correspondiente título, contará con dos convocatorias para poder </w:t>
      </w:r>
      <w:r w:rsidRPr="000351E5">
        <w:rPr>
          <w:rFonts w:cs="Times New Roman"/>
          <w:szCs w:val="24"/>
        </w:rPr>
        <w:t>superar dichos módulos profesionales.</w:t>
      </w:r>
    </w:p>
    <w:p w14:paraId="721AF282" w14:textId="77777777" w:rsidR="00281D4E" w:rsidRPr="000351E5" w:rsidRDefault="00281D4E" w:rsidP="000351E5">
      <w:pPr>
        <w:keepLines/>
        <w:spacing w:line="360" w:lineRule="auto"/>
        <w:rPr>
          <w:rFonts w:cs="Times New Roman"/>
          <w:szCs w:val="24"/>
        </w:rPr>
      </w:pPr>
      <w:r w:rsidRPr="000351E5">
        <w:rPr>
          <w:rFonts w:cs="Times New Roman"/>
          <w:szCs w:val="24"/>
        </w:rPr>
        <w:t>Transcurrido dicho periodo, en el curso escolar 2027-2028, se le aplicarán las convalidaciones para los módulos superados establecidas en el Capítulo VI del Real Decreto 656/2023, de 18 de julio, o norma básica que lo desarrolle.</w:t>
      </w:r>
    </w:p>
    <w:p w14:paraId="5BED0CCC" w14:textId="26051BFD" w:rsidR="00BD78FA" w:rsidRPr="000351E5" w:rsidRDefault="00BD78FA" w:rsidP="000351E5">
      <w:pPr>
        <w:pStyle w:val="Ttulo1"/>
      </w:pPr>
      <w:bookmarkStart w:id="138" w:name="_Toc166246222"/>
      <w:bookmarkStart w:id="139" w:name="_Hlk166237029"/>
      <w:r w:rsidRPr="000351E5">
        <w:t>Segunda. Formación en Centros de Trabajo</w:t>
      </w:r>
      <w:bookmarkEnd w:id="138"/>
    </w:p>
    <w:bookmarkEnd w:id="139"/>
    <w:p w14:paraId="17B0FB8C" w14:textId="7D85672B" w:rsidR="00BD78FA" w:rsidRPr="000351E5" w:rsidRDefault="00BD78FA" w:rsidP="000351E5">
      <w:pPr>
        <w:keepLines/>
        <w:spacing w:line="360" w:lineRule="auto"/>
        <w:rPr>
          <w:rFonts w:cs="Times New Roman"/>
          <w:szCs w:val="24"/>
        </w:rPr>
      </w:pPr>
      <w:r w:rsidRPr="000351E5">
        <w:rPr>
          <w:rFonts w:cs="Times New Roman"/>
          <w:szCs w:val="24"/>
        </w:rPr>
        <w:t xml:space="preserve">Seguirá vigente y por tanto resultará de aplicación a la Formación en Centros de Trabajo durante el periodo transitorio establecido en la Disposición Transitoria Primera, lo dispuesto en la Orden 12/2022, de 9 de marzo, de la Conselleria de Educación, Cultura y Deporte, por la que se regula el módulo profesional de Formación en Centros de Trabajo (FCT) de los ciclos formativos de grado medio y superior, Formación Profesional Básica, Programas Formativos de Cualificación Básica, Cursos de Especialización y Bloque de Formación Práctica (BFP) de las Enseñanzas de Régimen Especial, en el ámbito territorial de la </w:t>
      </w:r>
      <w:proofErr w:type="spellStart"/>
      <w:r w:rsidRPr="000351E5">
        <w:rPr>
          <w:rFonts w:cs="Times New Roman"/>
          <w:szCs w:val="24"/>
        </w:rPr>
        <w:t>Comunitat</w:t>
      </w:r>
      <w:proofErr w:type="spellEnd"/>
      <w:r w:rsidRPr="000351E5">
        <w:rPr>
          <w:rFonts w:cs="Times New Roman"/>
          <w:szCs w:val="24"/>
        </w:rPr>
        <w:t xml:space="preserve"> Valenciana y su normativa de desarrollo.</w:t>
      </w:r>
    </w:p>
    <w:p w14:paraId="12079E74" w14:textId="2AD5954D" w:rsidR="00D37544" w:rsidRPr="000351E5" w:rsidRDefault="00D37544" w:rsidP="000351E5">
      <w:pPr>
        <w:keepLines/>
        <w:spacing w:line="360" w:lineRule="auto"/>
        <w:rPr>
          <w:rFonts w:cs="Times New Roman"/>
          <w:szCs w:val="24"/>
        </w:rPr>
      </w:pPr>
      <w:r w:rsidRPr="000351E5">
        <w:rPr>
          <w:rFonts w:cs="Times New Roman"/>
          <w:szCs w:val="24"/>
        </w:rPr>
        <w:t xml:space="preserve">Transcurrido dicho periodo transitorio, el contenido de la Orden 12/2022, de 9 de marzo, </w:t>
      </w:r>
      <w:r w:rsidR="00FB18DC" w:rsidRPr="000351E5">
        <w:rPr>
          <w:rFonts w:cs="Times New Roman"/>
          <w:szCs w:val="24"/>
        </w:rPr>
        <w:t xml:space="preserve">así como su normativa de desarrollo, </w:t>
      </w:r>
      <w:r w:rsidRPr="000351E5">
        <w:rPr>
          <w:rFonts w:cs="Times New Roman"/>
          <w:szCs w:val="24"/>
        </w:rPr>
        <w:t>continuará vigente y resultará de aplicación a los ciclos formativos que se siguen rigiendo por lo dispuesto en la Ley Orgánica 1/1990, de 3 de octubre, de Ordenación General del Sistema Educativo y que actualmente son</w:t>
      </w:r>
      <w:r w:rsidR="009B525D" w:rsidRPr="000351E5">
        <w:rPr>
          <w:rFonts w:cs="Times New Roman"/>
          <w:szCs w:val="24"/>
        </w:rPr>
        <w:t xml:space="preserve"> los regulados mediante</w:t>
      </w:r>
      <w:r w:rsidRPr="000351E5">
        <w:rPr>
          <w:rFonts w:cs="Times New Roman"/>
          <w:szCs w:val="24"/>
        </w:rPr>
        <w:t>:</w:t>
      </w:r>
    </w:p>
    <w:p w14:paraId="07936537" w14:textId="77777777" w:rsidR="009B525D" w:rsidRPr="000351E5" w:rsidRDefault="009B525D" w:rsidP="000351E5">
      <w:pPr>
        <w:keepLines/>
        <w:spacing w:line="360" w:lineRule="auto"/>
        <w:rPr>
          <w:rFonts w:cs="Times New Roman"/>
          <w:szCs w:val="24"/>
        </w:rPr>
      </w:pPr>
      <w:r w:rsidRPr="000351E5">
        <w:rPr>
          <w:rFonts w:cs="Times New Roman"/>
          <w:szCs w:val="24"/>
        </w:rPr>
        <w:lastRenderedPageBreak/>
        <w:t>Real Decreto 498/2003, de 2 de mayo, por el que se establece el título de Técnico en Joyería y las correspondientes enseñanzas comunes.</w:t>
      </w:r>
    </w:p>
    <w:p w14:paraId="3C9E9B0A" w14:textId="77777777" w:rsidR="009B525D" w:rsidRPr="000351E5" w:rsidRDefault="009B525D" w:rsidP="000351E5">
      <w:pPr>
        <w:keepLines/>
        <w:spacing w:line="360" w:lineRule="auto"/>
        <w:rPr>
          <w:rFonts w:cs="Times New Roman"/>
          <w:szCs w:val="24"/>
        </w:rPr>
      </w:pPr>
      <w:r w:rsidRPr="000351E5">
        <w:rPr>
          <w:rFonts w:cs="Times New Roman"/>
          <w:szCs w:val="24"/>
        </w:rPr>
        <w:t xml:space="preserve">Real Decreto 370/2001, de 6 de abril, por el que se establece el título de Técnico superior en Óptica de </w:t>
      </w:r>
      <w:proofErr w:type="spellStart"/>
      <w:r w:rsidRPr="000351E5">
        <w:rPr>
          <w:rFonts w:cs="Times New Roman"/>
          <w:szCs w:val="24"/>
        </w:rPr>
        <w:t>Anteojería</w:t>
      </w:r>
      <w:proofErr w:type="spellEnd"/>
      <w:r w:rsidRPr="000351E5">
        <w:rPr>
          <w:rFonts w:cs="Times New Roman"/>
          <w:szCs w:val="24"/>
        </w:rPr>
        <w:t xml:space="preserve"> y las correspondientes enseñanzas mínimas.</w:t>
      </w:r>
    </w:p>
    <w:p w14:paraId="2BAEA0FB" w14:textId="77777777" w:rsidR="009B525D" w:rsidRPr="000351E5" w:rsidRDefault="009B525D" w:rsidP="000351E5">
      <w:pPr>
        <w:keepLines/>
        <w:spacing w:line="360" w:lineRule="auto"/>
        <w:rPr>
          <w:rFonts w:cs="Times New Roman"/>
          <w:szCs w:val="24"/>
        </w:rPr>
      </w:pPr>
      <w:r w:rsidRPr="000351E5">
        <w:rPr>
          <w:rFonts w:cs="Times New Roman"/>
          <w:szCs w:val="24"/>
        </w:rPr>
        <w:t>Real Decreto 1161/2001, de 26 de octubre, por el que se establece el título de Técnico superior en Prevención de Riesgos Profesionales y las correspondientes enseñanzas mínimas.</w:t>
      </w:r>
    </w:p>
    <w:p w14:paraId="6562888F" w14:textId="77777777" w:rsidR="009B525D" w:rsidRPr="000351E5" w:rsidRDefault="009B525D" w:rsidP="000351E5">
      <w:pPr>
        <w:keepLines/>
        <w:spacing w:line="360" w:lineRule="auto"/>
        <w:rPr>
          <w:rFonts w:cs="Times New Roman"/>
          <w:szCs w:val="24"/>
        </w:rPr>
      </w:pPr>
      <w:r w:rsidRPr="000351E5">
        <w:rPr>
          <w:rFonts w:cs="Times New Roman"/>
          <w:szCs w:val="24"/>
        </w:rPr>
        <w:t>Real Decreto 546/1995, de 7 de abril, por el que se establece el título de Técnico en Cuidados Auxiliares de Enfermería y las correspondientes enseñanzas mínimas.</w:t>
      </w:r>
    </w:p>
    <w:p w14:paraId="32282E00" w14:textId="101DCBD1" w:rsidR="00D37544" w:rsidRPr="000351E5" w:rsidRDefault="009B525D" w:rsidP="000351E5">
      <w:pPr>
        <w:keepLines/>
        <w:spacing w:line="360" w:lineRule="auto"/>
        <w:rPr>
          <w:rFonts w:cs="Times New Roman"/>
          <w:szCs w:val="24"/>
        </w:rPr>
      </w:pPr>
      <w:r w:rsidRPr="000351E5">
        <w:rPr>
          <w:rFonts w:cs="Times New Roman"/>
          <w:szCs w:val="24"/>
        </w:rPr>
        <w:t>Real Decreto 536/1995, de 7 de abril, por el que se establece el título de Técnico superior en Dietética y las correspondientes enseñanzas mínimas.</w:t>
      </w:r>
    </w:p>
    <w:p w14:paraId="76425EEF" w14:textId="3EF7A221" w:rsidR="00F65737" w:rsidRPr="000351E5" w:rsidRDefault="00F65737" w:rsidP="000351E5">
      <w:pPr>
        <w:spacing w:line="360" w:lineRule="auto"/>
        <w:outlineLvl w:val="0"/>
        <w:rPr>
          <w:rFonts w:cs="Times New Roman"/>
          <w:b/>
          <w:szCs w:val="24"/>
        </w:rPr>
      </w:pPr>
      <w:bookmarkStart w:id="140" w:name="_Toc166246223"/>
      <w:r w:rsidRPr="000351E5">
        <w:rPr>
          <w:rFonts w:cs="Times New Roman"/>
          <w:b/>
          <w:szCs w:val="24"/>
        </w:rPr>
        <w:t xml:space="preserve">Tercera. Formación </w:t>
      </w:r>
      <w:r w:rsidR="00373195" w:rsidRPr="000351E5">
        <w:rPr>
          <w:rFonts w:cs="Times New Roman"/>
          <w:b/>
          <w:szCs w:val="24"/>
        </w:rPr>
        <w:t>Profesional Dual</w:t>
      </w:r>
      <w:bookmarkEnd w:id="140"/>
    </w:p>
    <w:p w14:paraId="4C90C0AD" w14:textId="02EBED12" w:rsidR="00F65737" w:rsidRPr="000351E5" w:rsidDel="00310822" w:rsidRDefault="00373195" w:rsidP="000351E5">
      <w:pPr>
        <w:keepLines/>
        <w:spacing w:line="360" w:lineRule="auto"/>
        <w:rPr>
          <w:del w:id="141" w:author="Autor"/>
          <w:rFonts w:cs="Times New Roman"/>
          <w:szCs w:val="24"/>
        </w:rPr>
      </w:pPr>
      <w:r w:rsidRPr="000351E5">
        <w:rPr>
          <w:rFonts w:cs="Times New Roman"/>
          <w:szCs w:val="24"/>
        </w:rPr>
        <w:t>Transcurrido el periodo transitorio establecido en la Disposición Transitoria Primera,</w:t>
      </w:r>
      <w:r w:rsidRPr="000351E5">
        <w:rPr>
          <w:rFonts w:cs="Times New Roman"/>
        </w:rPr>
        <w:t xml:space="preserve"> </w:t>
      </w:r>
      <w:r w:rsidRPr="000351E5">
        <w:rPr>
          <w:rFonts w:cs="Times New Roman"/>
          <w:szCs w:val="24"/>
        </w:rPr>
        <w:t>continuará vigente y resultará de aplicación a los ciclos formativos que se siguen rigiendo por lo dispuesto en la Ley Orgánica 1/1990, de 3 de octubre, de Ordenación General del Sistema Educativo</w:t>
      </w:r>
      <w:r w:rsidR="0064540A" w:rsidRPr="000351E5">
        <w:rPr>
          <w:rFonts w:cs="Times New Roman"/>
          <w:szCs w:val="24"/>
        </w:rPr>
        <w:t>, l</w:t>
      </w:r>
      <w:r w:rsidRPr="000351E5">
        <w:rPr>
          <w:rFonts w:cs="Times New Roman"/>
          <w:szCs w:val="24"/>
        </w:rPr>
        <w:t xml:space="preserve">o dispuesto en el Decreto 74/2013, de 14 de junio, del Consell, por el que se regula la Formación Profesional Dual del sistema educativo en la </w:t>
      </w:r>
      <w:proofErr w:type="spellStart"/>
      <w:r w:rsidRPr="000351E5">
        <w:rPr>
          <w:rFonts w:cs="Times New Roman"/>
          <w:szCs w:val="24"/>
        </w:rPr>
        <w:t>Comunitat</w:t>
      </w:r>
      <w:proofErr w:type="spellEnd"/>
      <w:r w:rsidRPr="000351E5">
        <w:rPr>
          <w:rFonts w:cs="Times New Roman"/>
          <w:szCs w:val="24"/>
        </w:rPr>
        <w:t xml:space="preserve"> Valenciana, modificado mediante Decreto 47/2021, de 26 de marzo, del Consell y su normativa de desarrollo,</w:t>
      </w:r>
      <w:del w:id="142" w:author="Autor">
        <w:r w:rsidRPr="000351E5" w:rsidDel="00310822">
          <w:rPr>
            <w:rFonts w:cs="Times New Roman"/>
            <w:szCs w:val="24"/>
          </w:rPr>
          <w:delText xml:space="preserve"> </w:delText>
        </w:r>
      </w:del>
    </w:p>
    <w:p w14:paraId="34A39C33" w14:textId="77777777" w:rsidR="00310822" w:rsidRDefault="00310822" w:rsidP="000351E5">
      <w:pPr>
        <w:keepLines/>
        <w:spacing w:line="360" w:lineRule="auto"/>
        <w:rPr>
          <w:ins w:id="143" w:author="Autor"/>
          <w:rFonts w:cs="Times New Roman"/>
          <w:szCs w:val="24"/>
        </w:rPr>
      </w:pPr>
      <w:bookmarkStart w:id="144" w:name="_Toc166246224"/>
    </w:p>
    <w:p w14:paraId="62A5D49E" w14:textId="39B86582" w:rsidR="00F527BB" w:rsidRPr="000351E5" w:rsidRDefault="009B2431" w:rsidP="000351E5">
      <w:pPr>
        <w:pStyle w:val="Ttulo1"/>
      </w:pPr>
      <w:r w:rsidRPr="000351E5">
        <w:t>DISPOSICIÓN DEROGATORIA</w:t>
      </w:r>
      <w:bookmarkEnd w:id="144"/>
    </w:p>
    <w:p w14:paraId="2F783EAE" w14:textId="15921341" w:rsidR="001139C0" w:rsidRPr="000351E5" w:rsidRDefault="009B2431" w:rsidP="000351E5">
      <w:pPr>
        <w:pStyle w:val="Ttulo1"/>
        <w:rPr>
          <w:lang w:eastAsia="es-ES" w:bidi="es-ES"/>
        </w:rPr>
      </w:pPr>
      <w:bookmarkStart w:id="145" w:name="_Toc166246225"/>
      <w:r w:rsidRPr="000351E5">
        <w:rPr>
          <w:lang w:eastAsia="es-ES" w:bidi="es-ES"/>
        </w:rPr>
        <w:t>Única. Derogación normativa</w:t>
      </w:r>
      <w:bookmarkEnd w:id="145"/>
    </w:p>
    <w:p w14:paraId="0EDA8A57" w14:textId="69164583" w:rsidR="00F527BB" w:rsidRPr="000351E5" w:rsidRDefault="004E5090" w:rsidP="000351E5">
      <w:pPr>
        <w:keepLines/>
        <w:spacing w:line="360" w:lineRule="auto"/>
        <w:textAlignment w:val="auto"/>
        <w:rPr>
          <w:rFonts w:eastAsia="Times New Roman" w:cs="Times New Roman"/>
          <w:bCs/>
          <w:szCs w:val="24"/>
          <w:lang w:eastAsia="es-ES" w:bidi="es-ES"/>
        </w:rPr>
      </w:pPr>
      <w:r w:rsidRPr="000351E5">
        <w:rPr>
          <w:rFonts w:eastAsia="Times New Roman" w:cs="Times New Roman"/>
          <w:bCs/>
          <w:szCs w:val="24"/>
          <w:lang w:eastAsia="es-ES" w:bidi="es-ES"/>
        </w:rPr>
        <w:t>Quedan derogadas</w:t>
      </w:r>
      <w:r w:rsidR="006062A2" w:rsidRPr="000351E5">
        <w:rPr>
          <w:rFonts w:eastAsia="Times New Roman" w:cs="Times New Roman"/>
          <w:bCs/>
          <w:szCs w:val="24"/>
          <w:lang w:eastAsia="es-ES" w:bidi="es-ES"/>
        </w:rPr>
        <w:t xml:space="preserve">, </w:t>
      </w:r>
      <w:r w:rsidR="009B2431" w:rsidRPr="000351E5">
        <w:rPr>
          <w:rFonts w:eastAsia="Times New Roman" w:cs="Times New Roman"/>
          <w:bCs/>
          <w:szCs w:val="24"/>
          <w:lang w:eastAsia="es-ES" w:bidi="es-ES"/>
        </w:rPr>
        <w:t>cuantas disposiciones de igual o inferior rango se opongan a lo establecido en la presente norma.</w:t>
      </w:r>
    </w:p>
    <w:p w14:paraId="70F9F662" w14:textId="2F990727" w:rsidR="00F527BB" w:rsidRPr="000351E5" w:rsidRDefault="009B2431" w:rsidP="000351E5">
      <w:pPr>
        <w:pStyle w:val="Ttulo1"/>
      </w:pPr>
      <w:bookmarkStart w:id="146" w:name="_Toc166246226"/>
      <w:r w:rsidRPr="000351E5">
        <w:t>DISPOSICIONES FINALES</w:t>
      </w:r>
      <w:bookmarkEnd w:id="146"/>
    </w:p>
    <w:p w14:paraId="6BB904A7" w14:textId="733E9487" w:rsidR="001139C0" w:rsidRPr="000351E5" w:rsidRDefault="008A0965" w:rsidP="000351E5">
      <w:pPr>
        <w:pStyle w:val="Ttulo1"/>
        <w:rPr>
          <w:lang w:eastAsia="es-ES" w:bidi="es-ES"/>
        </w:rPr>
      </w:pPr>
      <w:bookmarkStart w:id="147" w:name="_Toc166246227"/>
      <w:r w:rsidRPr="000351E5">
        <w:rPr>
          <w:lang w:eastAsia="es-ES" w:bidi="es-ES"/>
        </w:rPr>
        <w:t>Única</w:t>
      </w:r>
      <w:r w:rsidR="009B2431" w:rsidRPr="000351E5">
        <w:rPr>
          <w:lang w:eastAsia="es-ES" w:bidi="es-ES"/>
        </w:rPr>
        <w:t>. Entrada en vigor</w:t>
      </w:r>
      <w:bookmarkEnd w:id="147"/>
    </w:p>
    <w:p w14:paraId="406DF215" w14:textId="775573DD" w:rsidR="00F527BB" w:rsidRPr="000351E5" w:rsidRDefault="00EB727C" w:rsidP="000351E5">
      <w:pPr>
        <w:keepLines/>
        <w:spacing w:line="360" w:lineRule="auto"/>
        <w:textAlignment w:val="auto"/>
        <w:rPr>
          <w:rFonts w:cs="Times New Roman"/>
          <w:szCs w:val="24"/>
        </w:rPr>
      </w:pPr>
      <w:r w:rsidRPr="000351E5">
        <w:rPr>
          <w:rFonts w:eastAsia="Times New Roman" w:cs="Times New Roman"/>
          <w:szCs w:val="24"/>
          <w:lang w:eastAsia="es-ES" w:bidi="es-ES"/>
        </w:rPr>
        <w:t xml:space="preserve">La presente Orden </w:t>
      </w:r>
      <w:r w:rsidR="009B2431" w:rsidRPr="000351E5">
        <w:rPr>
          <w:rFonts w:eastAsia="Times New Roman" w:cs="Times New Roman"/>
          <w:szCs w:val="24"/>
          <w:lang w:eastAsia="es-ES" w:bidi="es-ES"/>
        </w:rPr>
        <w:t xml:space="preserve">entrará en vigor el día siguiente al de su publicación en el </w:t>
      </w:r>
      <w:proofErr w:type="spellStart"/>
      <w:r w:rsidR="009B2431" w:rsidRPr="000351E5">
        <w:rPr>
          <w:rFonts w:eastAsia="Times New Roman" w:cs="Times New Roman"/>
          <w:i/>
          <w:szCs w:val="24"/>
          <w:lang w:eastAsia="es-ES" w:bidi="es-ES"/>
        </w:rPr>
        <w:t>Diari</w:t>
      </w:r>
      <w:proofErr w:type="spellEnd"/>
      <w:r w:rsidR="009B2431" w:rsidRPr="000351E5">
        <w:rPr>
          <w:rFonts w:eastAsia="Times New Roman" w:cs="Times New Roman"/>
          <w:i/>
          <w:szCs w:val="24"/>
          <w:lang w:eastAsia="es-ES" w:bidi="es-ES"/>
        </w:rPr>
        <w:t xml:space="preserve"> Oficial de la Generalitat Valenciana.</w:t>
      </w:r>
      <w:bookmarkStart w:id="148" w:name="_Hlk156392295"/>
    </w:p>
    <w:p w14:paraId="3411970D" w14:textId="40DA684B" w:rsidR="001139C0" w:rsidRPr="000351E5" w:rsidRDefault="00EB727C" w:rsidP="000351E5">
      <w:pPr>
        <w:keepLines/>
        <w:spacing w:line="360" w:lineRule="auto"/>
        <w:jc w:val="right"/>
        <w:textAlignment w:val="auto"/>
        <w:rPr>
          <w:rFonts w:eastAsia="Times New Roman" w:cs="Times New Roman"/>
          <w:szCs w:val="24"/>
          <w:lang w:eastAsia="es-ES" w:bidi="es-ES"/>
        </w:rPr>
      </w:pPr>
      <w:r w:rsidRPr="000351E5">
        <w:rPr>
          <w:rFonts w:eastAsia="Times New Roman" w:cs="Times New Roman"/>
          <w:szCs w:val="24"/>
          <w:lang w:eastAsia="es-ES" w:bidi="es-ES"/>
        </w:rPr>
        <w:t>El conseller de Educación, Universidades y Empleo</w:t>
      </w:r>
    </w:p>
    <w:p w14:paraId="54ECD96F" w14:textId="60176C7C" w:rsidR="00F527BB" w:rsidRPr="000351E5" w:rsidDel="000351E5" w:rsidRDefault="00EB727C" w:rsidP="000351E5">
      <w:pPr>
        <w:keepLines/>
        <w:spacing w:line="360" w:lineRule="auto"/>
        <w:jc w:val="right"/>
        <w:textAlignment w:val="auto"/>
        <w:rPr>
          <w:del w:id="149" w:author="Autor"/>
          <w:rFonts w:eastAsia="Times New Roman" w:cs="Times New Roman"/>
          <w:szCs w:val="24"/>
          <w:lang w:eastAsia="es-ES" w:bidi="es-ES"/>
        </w:rPr>
      </w:pPr>
      <w:r w:rsidRPr="000351E5">
        <w:rPr>
          <w:rFonts w:eastAsia="Times New Roman" w:cs="Times New Roman"/>
          <w:szCs w:val="24"/>
          <w:lang w:eastAsia="es-ES" w:bidi="es-ES"/>
        </w:rPr>
        <w:t>José Antonio Rovira Jover</w:t>
      </w:r>
      <w:bookmarkEnd w:id="148"/>
    </w:p>
    <w:p w14:paraId="2A47E484" w14:textId="77777777" w:rsidR="002E0B85" w:rsidRPr="000351E5" w:rsidRDefault="00751C8F" w:rsidP="000351E5">
      <w:pPr>
        <w:keepLines/>
        <w:spacing w:line="360" w:lineRule="auto"/>
        <w:jc w:val="right"/>
        <w:textAlignment w:val="auto"/>
        <w:rPr>
          <w:rFonts w:eastAsia="Times New Roman" w:cs="Times New Roman"/>
          <w:szCs w:val="24"/>
          <w:lang w:eastAsia="es-ES" w:bidi="es-ES"/>
        </w:rPr>
      </w:pPr>
      <w:del w:id="150" w:author="Autor">
        <w:r w:rsidRPr="000351E5" w:rsidDel="000351E5">
          <w:rPr>
            <w:rFonts w:eastAsia="Times New Roman" w:cs="Times New Roman"/>
            <w:szCs w:val="24"/>
            <w:lang w:eastAsia="es-ES" w:bidi="es-ES"/>
          </w:rPr>
          <w:br w:type="page"/>
        </w:r>
      </w:del>
    </w:p>
    <w:p w14:paraId="53B48E6E" w14:textId="1C5EA505" w:rsidR="00B260B9" w:rsidRPr="000351E5" w:rsidRDefault="009B2431" w:rsidP="000351E5">
      <w:pPr>
        <w:pStyle w:val="Ttulo1"/>
        <w:rPr>
          <w:highlight w:val="yellow"/>
        </w:rPr>
      </w:pPr>
      <w:bookmarkStart w:id="151" w:name="_Toc166246228"/>
      <w:r w:rsidRPr="000351E5">
        <w:lastRenderedPageBreak/>
        <w:t>ANEXO I</w:t>
      </w:r>
      <w:r w:rsidR="002248B0" w:rsidRPr="000351E5">
        <w:t xml:space="preserve"> Currículum de los m</w:t>
      </w:r>
      <w:r w:rsidR="00FB7824" w:rsidRPr="000351E5">
        <w:rPr>
          <w:lang w:eastAsia="es-ES" w:bidi="es-ES"/>
        </w:rPr>
        <w:t>ódulos asociados a las habilidades y capacidades transversales, y a la orientación laboral y el emprendimiento</w:t>
      </w:r>
      <w:bookmarkEnd w:id="151"/>
    </w:p>
    <w:p w14:paraId="17384E33" w14:textId="2AE2D076" w:rsidR="004F05E7" w:rsidRPr="000351E5" w:rsidDel="00310822" w:rsidRDefault="006C0419" w:rsidP="000351E5">
      <w:pPr>
        <w:pStyle w:val="Ttulo2"/>
        <w:spacing w:line="360" w:lineRule="auto"/>
        <w:rPr>
          <w:del w:id="152" w:author="Autor"/>
          <w:rFonts w:eastAsia="Times New Roman" w:cs="Times New Roman"/>
          <w:szCs w:val="24"/>
          <w:lang w:eastAsia="es-ES" w:bidi="es-ES"/>
        </w:rPr>
      </w:pPr>
      <w:r w:rsidRPr="000351E5">
        <w:rPr>
          <w:rFonts w:eastAsia="Times New Roman" w:cs="Times New Roman"/>
          <w:szCs w:val="24"/>
          <w:lang w:eastAsia="es-ES" w:bidi="es-ES"/>
        </w:rPr>
        <w:t>01</w:t>
      </w:r>
      <w:r w:rsidR="004F05E7" w:rsidRPr="000351E5">
        <w:rPr>
          <w:rFonts w:eastAsia="Times New Roman" w:cs="Times New Roman"/>
          <w:szCs w:val="24"/>
          <w:lang w:eastAsia="es-ES" w:bidi="es-ES"/>
        </w:rPr>
        <w:t>. Módulo profesional: Itinerario personal para la empleabilidad I</w:t>
      </w:r>
      <w:del w:id="153" w:author="Autor">
        <w:r w:rsidR="004F05E7" w:rsidRPr="000351E5" w:rsidDel="00310822">
          <w:rPr>
            <w:rFonts w:eastAsia="Times New Roman" w:cs="Times New Roman"/>
            <w:szCs w:val="24"/>
            <w:lang w:eastAsia="es-ES" w:bidi="es-ES"/>
          </w:rPr>
          <w:delText xml:space="preserve"> </w:delText>
        </w:r>
      </w:del>
    </w:p>
    <w:p w14:paraId="03AC2AD2" w14:textId="77777777" w:rsidR="00310822" w:rsidRDefault="00310822" w:rsidP="000351E5">
      <w:pPr>
        <w:pStyle w:val="Ttulo2"/>
        <w:spacing w:line="360" w:lineRule="auto"/>
        <w:rPr>
          <w:ins w:id="154" w:author="Autor"/>
          <w:rFonts w:eastAsia="Times New Roman" w:cs="Times New Roman"/>
          <w:szCs w:val="24"/>
          <w:lang w:eastAsia="es-ES" w:bidi="es-ES"/>
        </w:rPr>
      </w:pPr>
    </w:p>
    <w:p w14:paraId="661CCB99" w14:textId="77777777" w:rsidR="004F05E7" w:rsidRPr="000351E5" w:rsidRDefault="004F05E7" w:rsidP="000351E5">
      <w:pPr>
        <w:pStyle w:val="Ttulo2"/>
        <w:spacing w:line="360" w:lineRule="auto"/>
        <w:rPr>
          <w:ins w:id="155" w:author="Autor"/>
          <w:rFonts w:eastAsia="Times New Roman" w:cs="Times New Roman"/>
          <w:szCs w:val="24"/>
          <w:lang w:eastAsia="es-ES" w:bidi="es-ES"/>
        </w:rPr>
      </w:pPr>
      <w:r w:rsidRPr="000351E5">
        <w:rPr>
          <w:rFonts w:eastAsia="Times New Roman" w:cs="Times New Roman"/>
          <w:szCs w:val="24"/>
          <w:lang w:eastAsia="es-ES" w:bidi="es-ES"/>
        </w:rPr>
        <w:t>Código: 1709</w:t>
      </w:r>
    </w:p>
    <w:p w14:paraId="088337AB" w14:textId="49B63740" w:rsidR="00891205" w:rsidRPr="000351E5" w:rsidRDefault="00891205" w:rsidP="000351E5">
      <w:pPr>
        <w:rPr>
          <w:rFonts w:cs="Times New Roman"/>
          <w:i/>
          <w:iCs/>
          <w:lang w:eastAsia="es-ES" w:bidi="es-ES"/>
        </w:rPr>
      </w:pPr>
      <w:ins w:id="156" w:author="Autor">
        <w:r w:rsidRPr="000351E5">
          <w:rPr>
            <w:rFonts w:cs="Times New Roman"/>
            <w:i/>
            <w:iCs/>
            <w:lang w:eastAsia="es-ES" w:bidi="es-ES"/>
          </w:rPr>
          <w:t>96 horas</w:t>
        </w:r>
      </w:ins>
    </w:p>
    <w:p w14:paraId="70E2A572" w14:textId="77777777" w:rsidR="002E0B8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Resultados de aprendizaje y criterios de evaluación</w:t>
      </w:r>
    </w:p>
    <w:p w14:paraId="01A1F947" w14:textId="6BC7F3D8"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RA1. Alcanza las competencias necesarias para la obtención del Título de técnico básico en Prevención de Riesgos Laborales.</w:t>
      </w:r>
    </w:p>
    <w:p w14:paraId="3DE4C84C" w14:textId="77777777" w:rsidR="000127C5" w:rsidRPr="000351E5" w:rsidDel="00310822" w:rsidRDefault="000127C5" w:rsidP="000351E5">
      <w:pPr>
        <w:keepLines/>
        <w:spacing w:line="360" w:lineRule="auto"/>
        <w:rPr>
          <w:del w:id="157" w:author="Autor"/>
          <w:rFonts w:eastAsia="Times New Roman" w:cs="Times New Roman"/>
          <w:szCs w:val="24"/>
          <w:lang w:eastAsia="es-ES" w:bidi="es-ES"/>
        </w:rPr>
      </w:pPr>
      <w:r w:rsidRPr="000351E5">
        <w:rPr>
          <w:rFonts w:eastAsia="Times New Roman" w:cs="Times New Roman"/>
          <w:szCs w:val="24"/>
          <w:lang w:eastAsia="es-ES" w:bidi="es-ES"/>
        </w:rPr>
        <w:t xml:space="preserve"> a) Se ha valorado la importancia de la cultura preventiva en todos los ámbitos actividades de la empresa u organismo equiparado relacionado las condiciones laborales con la salud de la persona trabajadora identificando y clasificando los factores de riesgo en la actividad y los daños derivados de los mismos, especialmente las situaciones de riesgo más habituales en los entornos de trabajo del sector profesional relacionado con el título.</w:t>
      </w:r>
      <w:del w:id="158" w:author="Autor">
        <w:r w:rsidRPr="000351E5" w:rsidDel="00310822">
          <w:rPr>
            <w:rFonts w:eastAsia="Times New Roman" w:cs="Times New Roman"/>
            <w:szCs w:val="24"/>
            <w:lang w:eastAsia="es-ES" w:bidi="es-ES"/>
          </w:rPr>
          <w:delText xml:space="preserve"> </w:delText>
        </w:r>
      </w:del>
    </w:p>
    <w:p w14:paraId="7EF3690A" w14:textId="77777777" w:rsidR="00310822" w:rsidRDefault="00310822" w:rsidP="000351E5">
      <w:pPr>
        <w:keepLines/>
        <w:spacing w:line="360" w:lineRule="auto"/>
        <w:rPr>
          <w:ins w:id="159" w:author="Autor"/>
          <w:rFonts w:eastAsia="Times New Roman" w:cs="Times New Roman"/>
          <w:szCs w:val="24"/>
          <w:lang w:eastAsia="es-ES" w:bidi="es-ES"/>
        </w:rPr>
      </w:pPr>
    </w:p>
    <w:p w14:paraId="0CE4EB99" w14:textId="77777777" w:rsidR="000127C5" w:rsidRPr="000351E5" w:rsidDel="00310822" w:rsidRDefault="000127C5" w:rsidP="000351E5">
      <w:pPr>
        <w:keepLines/>
        <w:spacing w:line="360" w:lineRule="auto"/>
        <w:rPr>
          <w:del w:id="160" w:author="Autor"/>
          <w:rFonts w:eastAsia="Times New Roman" w:cs="Times New Roman"/>
          <w:szCs w:val="24"/>
          <w:lang w:eastAsia="es-ES" w:bidi="es-ES"/>
        </w:rPr>
      </w:pPr>
      <w:r w:rsidRPr="000351E5">
        <w:rPr>
          <w:rFonts w:eastAsia="Times New Roman" w:cs="Times New Roman"/>
          <w:szCs w:val="24"/>
          <w:lang w:eastAsia="es-ES" w:bidi="es-ES"/>
        </w:rPr>
        <w:t>b) Se han clasificado y descrito los tipos de daños profesionales, con especial referencia a accidentes de trabajo y enfermedades profesionales, relacionados con el perfil profesional del título.</w:t>
      </w:r>
      <w:del w:id="161" w:author="Autor">
        <w:r w:rsidRPr="000351E5" w:rsidDel="00310822">
          <w:rPr>
            <w:rFonts w:eastAsia="Times New Roman" w:cs="Times New Roman"/>
            <w:szCs w:val="24"/>
            <w:lang w:eastAsia="es-ES" w:bidi="es-ES"/>
          </w:rPr>
          <w:delText xml:space="preserve"> </w:delText>
        </w:r>
      </w:del>
    </w:p>
    <w:p w14:paraId="5B11B205" w14:textId="77777777" w:rsidR="00310822" w:rsidRDefault="00310822" w:rsidP="000351E5">
      <w:pPr>
        <w:keepLines/>
        <w:spacing w:line="360" w:lineRule="auto"/>
        <w:rPr>
          <w:ins w:id="162" w:author="Autor"/>
          <w:rFonts w:eastAsia="Times New Roman" w:cs="Times New Roman"/>
          <w:szCs w:val="24"/>
          <w:lang w:eastAsia="es-ES" w:bidi="es-ES"/>
        </w:rPr>
      </w:pPr>
    </w:p>
    <w:p w14:paraId="452EFF4F" w14:textId="77777777" w:rsidR="000127C5" w:rsidRPr="000351E5" w:rsidDel="00310822" w:rsidRDefault="000127C5" w:rsidP="000351E5">
      <w:pPr>
        <w:keepLines/>
        <w:spacing w:line="360" w:lineRule="auto"/>
        <w:rPr>
          <w:del w:id="163" w:author="Autor"/>
          <w:rFonts w:eastAsia="Times New Roman" w:cs="Times New Roman"/>
          <w:szCs w:val="24"/>
          <w:lang w:eastAsia="es-ES" w:bidi="es-ES"/>
        </w:rPr>
      </w:pPr>
      <w:r w:rsidRPr="000351E5">
        <w:rPr>
          <w:rFonts w:eastAsia="Times New Roman" w:cs="Times New Roman"/>
          <w:szCs w:val="24"/>
          <w:lang w:eastAsia="es-ES" w:bidi="es-ES"/>
        </w:rPr>
        <w:t>c) Se ha determinado la evaluación de riesgos en la empresa u organismo equiparado y definido las técnicas de prevención y de protección que deben aplicarse para evitar los daños en su origen y minimizar sus consecuencias.</w:t>
      </w:r>
      <w:del w:id="164" w:author="Autor">
        <w:r w:rsidRPr="000351E5" w:rsidDel="00310822">
          <w:rPr>
            <w:rFonts w:eastAsia="Times New Roman" w:cs="Times New Roman"/>
            <w:szCs w:val="24"/>
            <w:lang w:eastAsia="es-ES" w:bidi="es-ES"/>
          </w:rPr>
          <w:delText xml:space="preserve"> </w:delText>
        </w:r>
      </w:del>
    </w:p>
    <w:p w14:paraId="50E760BA" w14:textId="77777777" w:rsidR="00310822" w:rsidRDefault="00310822" w:rsidP="000351E5">
      <w:pPr>
        <w:keepLines/>
        <w:spacing w:line="360" w:lineRule="auto"/>
        <w:rPr>
          <w:ins w:id="165" w:author="Autor"/>
          <w:rFonts w:eastAsia="Times New Roman" w:cs="Times New Roman"/>
          <w:szCs w:val="24"/>
          <w:lang w:eastAsia="es-ES" w:bidi="es-ES"/>
        </w:rPr>
      </w:pPr>
    </w:p>
    <w:p w14:paraId="3705526A" w14:textId="77777777" w:rsidR="000127C5" w:rsidRPr="000351E5" w:rsidDel="00310822" w:rsidRDefault="000127C5" w:rsidP="000351E5">
      <w:pPr>
        <w:keepLines/>
        <w:spacing w:line="360" w:lineRule="auto"/>
        <w:rPr>
          <w:del w:id="166" w:author="Autor"/>
          <w:rFonts w:eastAsia="Times New Roman" w:cs="Times New Roman"/>
          <w:szCs w:val="24"/>
          <w:lang w:eastAsia="es-ES" w:bidi="es-ES"/>
        </w:rPr>
      </w:pPr>
      <w:r w:rsidRPr="000351E5">
        <w:rPr>
          <w:rFonts w:eastAsia="Times New Roman" w:cs="Times New Roman"/>
          <w:szCs w:val="24"/>
          <w:lang w:eastAsia="es-ES" w:bidi="es-ES"/>
        </w:rPr>
        <w:t>d) Se han analizado los protocolos de actuación en caso de emergencia.</w:t>
      </w:r>
      <w:del w:id="167" w:author="Autor">
        <w:r w:rsidRPr="000351E5" w:rsidDel="00310822">
          <w:rPr>
            <w:rFonts w:eastAsia="Times New Roman" w:cs="Times New Roman"/>
            <w:szCs w:val="24"/>
            <w:lang w:eastAsia="es-ES" w:bidi="es-ES"/>
          </w:rPr>
          <w:delText xml:space="preserve"> </w:delText>
        </w:r>
      </w:del>
    </w:p>
    <w:p w14:paraId="5776A386" w14:textId="77777777" w:rsidR="00310822" w:rsidRDefault="00310822" w:rsidP="000351E5">
      <w:pPr>
        <w:keepLines/>
        <w:spacing w:line="360" w:lineRule="auto"/>
        <w:rPr>
          <w:ins w:id="168" w:author="Autor"/>
          <w:rFonts w:eastAsia="Times New Roman" w:cs="Times New Roman"/>
          <w:szCs w:val="24"/>
          <w:lang w:eastAsia="es-ES" w:bidi="es-ES"/>
        </w:rPr>
      </w:pPr>
    </w:p>
    <w:p w14:paraId="623788BE" w14:textId="77777777" w:rsidR="000127C5" w:rsidRPr="000351E5" w:rsidDel="00310822" w:rsidRDefault="000127C5" w:rsidP="000351E5">
      <w:pPr>
        <w:keepLines/>
        <w:spacing w:line="360" w:lineRule="auto"/>
        <w:rPr>
          <w:del w:id="169" w:author="Autor"/>
          <w:rFonts w:eastAsia="Times New Roman" w:cs="Times New Roman"/>
          <w:szCs w:val="24"/>
          <w:lang w:eastAsia="es-ES" w:bidi="es-ES"/>
        </w:rPr>
      </w:pPr>
      <w:r w:rsidRPr="000351E5">
        <w:rPr>
          <w:rFonts w:eastAsia="Times New Roman" w:cs="Times New Roman"/>
          <w:szCs w:val="24"/>
          <w:lang w:eastAsia="es-ES" w:bidi="es-ES"/>
        </w:rPr>
        <w:t>e) Se han determinado los principales derechos y deberes en materia de prevención de riesgos laborales.</w:t>
      </w:r>
      <w:del w:id="170" w:author="Autor">
        <w:r w:rsidRPr="000351E5" w:rsidDel="00310822">
          <w:rPr>
            <w:rFonts w:eastAsia="Times New Roman" w:cs="Times New Roman"/>
            <w:szCs w:val="24"/>
            <w:lang w:eastAsia="es-ES" w:bidi="es-ES"/>
          </w:rPr>
          <w:delText xml:space="preserve"> </w:delText>
        </w:r>
      </w:del>
    </w:p>
    <w:p w14:paraId="7D6C315B" w14:textId="77777777" w:rsidR="00310822" w:rsidRDefault="00310822" w:rsidP="000351E5">
      <w:pPr>
        <w:keepLines/>
        <w:spacing w:line="360" w:lineRule="auto"/>
        <w:rPr>
          <w:ins w:id="171" w:author="Autor"/>
          <w:rFonts w:eastAsia="Times New Roman" w:cs="Times New Roman"/>
          <w:szCs w:val="24"/>
          <w:lang w:eastAsia="es-ES" w:bidi="es-ES"/>
        </w:rPr>
      </w:pPr>
    </w:p>
    <w:p w14:paraId="0785D1DF" w14:textId="77777777" w:rsidR="000127C5" w:rsidRPr="000351E5" w:rsidDel="00310822" w:rsidRDefault="000127C5" w:rsidP="000351E5">
      <w:pPr>
        <w:keepLines/>
        <w:spacing w:line="360" w:lineRule="auto"/>
        <w:rPr>
          <w:del w:id="172" w:author="Autor"/>
          <w:rFonts w:eastAsia="Times New Roman" w:cs="Times New Roman"/>
          <w:szCs w:val="24"/>
          <w:lang w:eastAsia="es-ES" w:bidi="es-ES"/>
        </w:rPr>
      </w:pPr>
      <w:r w:rsidRPr="000351E5">
        <w:rPr>
          <w:rFonts w:eastAsia="Times New Roman" w:cs="Times New Roman"/>
          <w:szCs w:val="24"/>
          <w:lang w:eastAsia="es-ES" w:bidi="es-ES"/>
        </w:rPr>
        <w:t>f) Se han clasificado las distintas formas de gestión de la prevención en la empresa u organismo equiparado, en función de los distintos criterios establecidos en la normativa sobre prevención de riesgos laborales y determinado las formas de representación de las personas trabajadoras en la empresa u organismo equiparado en materia de prevención de riesgos.</w:t>
      </w:r>
      <w:del w:id="173" w:author="Autor">
        <w:r w:rsidRPr="000351E5" w:rsidDel="00310822">
          <w:rPr>
            <w:rFonts w:eastAsia="Times New Roman" w:cs="Times New Roman"/>
            <w:szCs w:val="24"/>
            <w:lang w:eastAsia="es-ES" w:bidi="es-ES"/>
          </w:rPr>
          <w:delText xml:space="preserve"> </w:delText>
        </w:r>
      </w:del>
    </w:p>
    <w:p w14:paraId="3AAE5C8E" w14:textId="77777777" w:rsidR="00310822" w:rsidRDefault="00310822" w:rsidP="000351E5">
      <w:pPr>
        <w:keepLines/>
        <w:spacing w:line="360" w:lineRule="auto"/>
        <w:rPr>
          <w:ins w:id="174" w:author="Autor"/>
          <w:rFonts w:eastAsia="Times New Roman" w:cs="Times New Roman"/>
          <w:szCs w:val="24"/>
          <w:lang w:eastAsia="es-ES" w:bidi="es-ES"/>
        </w:rPr>
      </w:pPr>
    </w:p>
    <w:p w14:paraId="33D0FA41" w14:textId="77777777" w:rsidR="000127C5" w:rsidRPr="000351E5" w:rsidDel="00310822" w:rsidRDefault="000127C5" w:rsidP="000351E5">
      <w:pPr>
        <w:keepLines/>
        <w:spacing w:line="360" w:lineRule="auto"/>
        <w:rPr>
          <w:del w:id="175" w:author="Autor"/>
          <w:rFonts w:eastAsia="Times New Roman" w:cs="Times New Roman"/>
          <w:szCs w:val="24"/>
          <w:lang w:eastAsia="es-ES" w:bidi="es-ES"/>
        </w:rPr>
      </w:pPr>
      <w:r w:rsidRPr="000351E5">
        <w:rPr>
          <w:rFonts w:eastAsia="Times New Roman" w:cs="Times New Roman"/>
          <w:szCs w:val="24"/>
          <w:lang w:eastAsia="es-ES" w:bidi="es-ES"/>
        </w:rPr>
        <w:t xml:space="preserve">g) Se ha valorado la importancia de la existencia de un plan preventivo en la empresa u organismo equiparado que incluya la secuenciación de 16 actuaciones a realizar en caso de emergencia y reflexionado sobre el contenido </w:t>
      </w:r>
      <w:proofErr w:type="gramStart"/>
      <w:r w:rsidRPr="000351E5">
        <w:rPr>
          <w:rFonts w:eastAsia="Times New Roman" w:cs="Times New Roman"/>
          <w:szCs w:val="24"/>
          <w:lang w:eastAsia="es-ES" w:bidi="es-ES"/>
        </w:rPr>
        <w:t>del mismo</w:t>
      </w:r>
      <w:proofErr w:type="gramEnd"/>
      <w:r w:rsidRPr="000351E5">
        <w:rPr>
          <w:rFonts w:eastAsia="Times New Roman" w:cs="Times New Roman"/>
          <w:szCs w:val="24"/>
          <w:lang w:eastAsia="es-ES" w:bidi="es-ES"/>
        </w:rPr>
        <w:t>.</w:t>
      </w:r>
      <w:del w:id="176" w:author="Autor">
        <w:r w:rsidRPr="000351E5" w:rsidDel="00310822">
          <w:rPr>
            <w:rFonts w:eastAsia="Times New Roman" w:cs="Times New Roman"/>
            <w:szCs w:val="24"/>
            <w:lang w:eastAsia="es-ES" w:bidi="es-ES"/>
          </w:rPr>
          <w:delText xml:space="preserve"> </w:delText>
        </w:r>
      </w:del>
    </w:p>
    <w:p w14:paraId="4E218E06" w14:textId="77777777" w:rsidR="00310822" w:rsidRDefault="00310822" w:rsidP="000351E5">
      <w:pPr>
        <w:keepLines/>
        <w:spacing w:line="360" w:lineRule="auto"/>
        <w:rPr>
          <w:ins w:id="177" w:author="Autor"/>
          <w:rFonts w:eastAsia="Times New Roman" w:cs="Times New Roman"/>
          <w:szCs w:val="24"/>
          <w:lang w:eastAsia="es-ES" w:bidi="es-ES"/>
        </w:rPr>
      </w:pPr>
    </w:p>
    <w:p w14:paraId="731D69D3" w14:textId="77777777" w:rsidR="000127C5" w:rsidRPr="000351E5" w:rsidDel="00310822" w:rsidRDefault="000127C5" w:rsidP="000351E5">
      <w:pPr>
        <w:keepLines/>
        <w:spacing w:line="360" w:lineRule="auto"/>
        <w:rPr>
          <w:del w:id="178" w:author="Autor"/>
          <w:rFonts w:eastAsia="Times New Roman" w:cs="Times New Roman"/>
          <w:szCs w:val="24"/>
          <w:lang w:eastAsia="es-ES" w:bidi="es-ES"/>
        </w:rPr>
      </w:pPr>
      <w:r w:rsidRPr="000351E5">
        <w:rPr>
          <w:rFonts w:eastAsia="Times New Roman" w:cs="Times New Roman"/>
          <w:szCs w:val="24"/>
          <w:lang w:eastAsia="es-ES" w:bidi="es-ES"/>
        </w:rPr>
        <w:lastRenderedPageBreak/>
        <w:t>h) Se han determinado los requisitos y condiciones para la vigilancia de la salud de la persona trabajadora y su importancia como medida de prevención.</w:t>
      </w:r>
      <w:del w:id="179" w:author="Autor">
        <w:r w:rsidRPr="000351E5" w:rsidDel="00310822">
          <w:rPr>
            <w:rFonts w:eastAsia="Times New Roman" w:cs="Times New Roman"/>
            <w:szCs w:val="24"/>
            <w:lang w:eastAsia="es-ES" w:bidi="es-ES"/>
          </w:rPr>
          <w:delText xml:space="preserve"> </w:delText>
        </w:r>
      </w:del>
    </w:p>
    <w:p w14:paraId="78525F3B" w14:textId="77777777" w:rsidR="00310822" w:rsidRDefault="00310822" w:rsidP="000351E5">
      <w:pPr>
        <w:keepLines/>
        <w:spacing w:line="360" w:lineRule="auto"/>
        <w:rPr>
          <w:ins w:id="180" w:author="Autor"/>
          <w:rFonts w:eastAsia="Times New Roman" w:cs="Times New Roman"/>
          <w:szCs w:val="24"/>
          <w:lang w:eastAsia="es-ES" w:bidi="es-ES"/>
        </w:rPr>
      </w:pPr>
    </w:p>
    <w:p w14:paraId="6CDC60E0" w14:textId="77777777" w:rsidR="002E0B85" w:rsidRPr="000351E5" w:rsidDel="00310822" w:rsidRDefault="000127C5" w:rsidP="000351E5">
      <w:pPr>
        <w:keepLines/>
        <w:spacing w:line="360" w:lineRule="auto"/>
        <w:rPr>
          <w:del w:id="181" w:author="Autor"/>
          <w:rFonts w:eastAsia="Times New Roman" w:cs="Times New Roman"/>
          <w:szCs w:val="24"/>
          <w:lang w:eastAsia="es-ES" w:bidi="es-ES"/>
        </w:rPr>
      </w:pPr>
      <w:r w:rsidRPr="000351E5">
        <w:rPr>
          <w:rFonts w:eastAsia="Times New Roman" w:cs="Times New Roman"/>
          <w:szCs w:val="24"/>
          <w:lang w:eastAsia="es-ES" w:bidi="es-ES"/>
        </w:rPr>
        <w:t>i) Se han identificado las técnicas básicas de primeros auxilios que han de ser aplicadas en el lugar del accidente ante distintos tipos de daños y la composición y uso del botiquín.</w:t>
      </w:r>
      <w:del w:id="182" w:author="Autor">
        <w:r w:rsidRPr="000351E5" w:rsidDel="00310822">
          <w:rPr>
            <w:rFonts w:eastAsia="Times New Roman" w:cs="Times New Roman"/>
            <w:szCs w:val="24"/>
            <w:lang w:eastAsia="es-ES" w:bidi="es-ES"/>
          </w:rPr>
          <w:delText xml:space="preserve"> </w:delText>
        </w:r>
      </w:del>
    </w:p>
    <w:p w14:paraId="0B1C5F96" w14:textId="77777777" w:rsidR="00310822" w:rsidRDefault="00310822" w:rsidP="000351E5">
      <w:pPr>
        <w:keepLines/>
        <w:spacing w:line="360" w:lineRule="auto"/>
        <w:rPr>
          <w:ins w:id="183" w:author="Autor"/>
          <w:rFonts w:eastAsia="Times New Roman" w:cs="Times New Roman"/>
          <w:szCs w:val="24"/>
          <w:lang w:eastAsia="es-ES" w:bidi="es-ES"/>
        </w:rPr>
      </w:pPr>
    </w:p>
    <w:p w14:paraId="76B00C95" w14:textId="41E0EC77" w:rsidR="000127C5" w:rsidRPr="000351E5" w:rsidDel="00310822" w:rsidRDefault="000127C5" w:rsidP="000351E5">
      <w:pPr>
        <w:keepLines/>
        <w:spacing w:line="360" w:lineRule="auto"/>
        <w:rPr>
          <w:del w:id="184" w:author="Autor"/>
          <w:rFonts w:eastAsia="Times New Roman" w:cs="Times New Roman"/>
          <w:szCs w:val="24"/>
          <w:lang w:eastAsia="es-ES" w:bidi="es-ES"/>
        </w:rPr>
      </w:pPr>
      <w:r w:rsidRPr="000351E5">
        <w:rPr>
          <w:rFonts w:eastAsia="Times New Roman" w:cs="Times New Roman"/>
          <w:szCs w:val="24"/>
          <w:lang w:eastAsia="es-ES" w:bidi="es-ES"/>
        </w:rPr>
        <w:t>RA2. Distingue las características del sector productivo y define los puestos de trabajo relacionándolos con las competencias profesionales expresadas en el título</w:t>
      </w:r>
      <w:del w:id="185" w:author="Autor">
        <w:r w:rsidRPr="000351E5" w:rsidDel="00310822">
          <w:rPr>
            <w:rFonts w:eastAsia="Times New Roman" w:cs="Times New Roman"/>
            <w:szCs w:val="24"/>
            <w:lang w:eastAsia="es-ES" w:bidi="es-ES"/>
          </w:rPr>
          <w:delText xml:space="preserve"> </w:delText>
        </w:r>
      </w:del>
    </w:p>
    <w:p w14:paraId="5A8BA86D" w14:textId="77777777" w:rsidR="00310822" w:rsidRDefault="00310822" w:rsidP="000351E5">
      <w:pPr>
        <w:keepLines/>
        <w:spacing w:line="360" w:lineRule="auto"/>
        <w:rPr>
          <w:ins w:id="186" w:author="Autor"/>
          <w:rFonts w:eastAsia="Times New Roman" w:cs="Times New Roman"/>
          <w:szCs w:val="24"/>
          <w:lang w:eastAsia="es-ES" w:bidi="es-ES"/>
        </w:rPr>
      </w:pPr>
    </w:p>
    <w:p w14:paraId="5ADFAD55" w14:textId="77777777" w:rsidR="000127C5" w:rsidRPr="000351E5" w:rsidDel="00310822" w:rsidRDefault="000127C5" w:rsidP="000351E5">
      <w:pPr>
        <w:keepLines/>
        <w:spacing w:line="360" w:lineRule="auto"/>
        <w:rPr>
          <w:del w:id="187" w:author="Autor"/>
          <w:rFonts w:eastAsia="Times New Roman" w:cs="Times New Roman"/>
          <w:szCs w:val="24"/>
          <w:lang w:eastAsia="es-ES" w:bidi="es-ES"/>
        </w:rPr>
      </w:pPr>
      <w:r w:rsidRPr="000351E5">
        <w:rPr>
          <w:rFonts w:eastAsia="Times New Roman" w:cs="Times New Roman"/>
          <w:szCs w:val="24"/>
          <w:lang w:eastAsia="es-ES" w:bidi="es-ES"/>
        </w:rPr>
        <w:t xml:space="preserve">a) Se han analizado las principales oportunidades de empleo y de inserción laboral en el sector profesional, identificando las posibilidades de empleo, analizado sus requerimientos actuales para el perfil </w:t>
      </w:r>
      <w:proofErr w:type="spellStart"/>
      <w:r w:rsidRPr="000351E5">
        <w:rPr>
          <w:rFonts w:eastAsia="Times New Roman" w:cs="Times New Roman"/>
          <w:szCs w:val="24"/>
          <w:lang w:eastAsia="es-ES" w:bidi="es-ES"/>
        </w:rPr>
        <w:t>profesional.</w:t>
      </w:r>
      <w:proofErr w:type="spellEnd"/>
      <w:del w:id="188" w:author="Autor">
        <w:r w:rsidRPr="000351E5" w:rsidDel="00310822">
          <w:rPr>
            <w:rFonts w:eastAsia="Times New Roman" w:cs="Times New Roman"/>
            <w:szCs w:val="24"/>
            <w:lang w:eastAsia="es-ES" w:bidi="es-ES"/>
          </w:rPr>
          <w:delText xml:space="preserve"> </w:delText>
        </w:r>
      </w:del>
    </w:p>
    <w:p w14:paraId="3AC93A82" w14:textId="77777777" w:rsidR="00310822" w:rsidRDefault="00310822" w:rsidP="000351E5">
      <w:pPr>
        <w:keepLines/>
        <w:spacing w:line="360" w:lineRule="auto"/>
        <w:rPr>
          <w:ins w:id="189" w:author="Autor"/>
          <w:rFonts w:eastAsia="Times New Roman" w:cs="Times New Roman"/>
          <w:szCs w:val="24"/>
          <w:lang w:eastAsia="es-ES" w:bidi="es-ES"/>
        </w:rPr>
      </w:pPr>
    </w:p>
    <w:p w14:paraId="520983CC" w14:textId="77777777" w:rsidR="000127C5" w:rsidRPr="000351E5" w:rsidDel="00310822" w:rsidRDefault="000127C5" w:rsidP="000351E5">
      <w:pPr>
        <w:keepLines/>
        <w:spacing w:line="360" w:lineRule="auto"/>
        <w:rPr>
          <w:del w:id="190" w:author="Autor"/>
          <w:rFonts w:eastAsia="Times New Roman" w:cs="Times New Roman"/>
          <w:szCs w:val="24"/>
          <w:lang w:eastAsia="es-ES" w:bidi="es-ES"/>
        </w:rPr>
      </w:pPr>
      <w:r w:rsidRPr="000351E5">
        <w:rPr>
          <w:rFonts w:eastAsia="Times New Roman" w:cs="Times New Roman"/>
          <w:szCs w:val="24"/>
          <w:lang w:eastAsia="es-ES" w:bidi="es-ES"/>
        </w:rPr>
        <w:t>b) Se ha comparado los diferentes requerimientos exigidos por el mercado laboral con las exigencias para el trabajo en la función pública relacionados con el sector privado.</w:t>
      </w:r>
      <w:del w:id="191" w:author="Autor">
        <w:r w:rsidRPr="000351E5" w:rsidDel="00310822">
          <w:rPr>
            <w:rFonts w:eastAsia="Times New Roman" w:cs="Times New Roman"/>
            <w:szCs w:val="24"/>
            <w:lang w:eastAsia="es-ES" w:bidi="es-ES"/>
          </w:rPr>
          <w:delText xml:space="preserve"> </w:delText>
        </w:r>
      </w:del>
    </w:p>
    <w:p w14:paraId="54D6700E" w14:textId="77777777" w:rsidR="00310822" w:rsidRDefault="00310822" w:rsidP="000351E5">
      <w:pPr>
        <w:keepLines/>
        <w:spacing w:line="360" w:lineRule="auto"/>
        <w:rPr>
          <w:ins w:id="192" w:author="Autor"/>
          <w:rFonts w:eastAsia="Times New Roman" w:cs="Times New Roman"/>
          <w:szCs w:val="24"/>
          <w:lang w:eastAsia="es-ES" w:bidi="es-ES"/>
        </w:rPr>
      </w:pPr>
    </w:p>
    <w:p w14:paraId="06EDC23E" w14:textId="77777777" w:rsidR="002E0B8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reflexionado sobre las actitudes y aptitudes requeridas actualmente para la actividad profesional relacionadas con el título, así como las competencias personales y sociales más relevantes para el sector, identificando nuestra zona de desarrollo próximo.</w:t>
      </w:r>
    </w:p>
    <w:p w14:paraId="78302088" w14:textId="6C8D61CC" w:rsidR="000127C5" w:rsidRPr="000351E5" w:rsidDel="00310822" w:rsidRDefault="000127C5" w:rsidP="000351E5">
      <w:pPr>
        <w:keepLines/>
        <w:spacing w:line="360" w:lineRule="auto"/>
        <w:rPr>
          <w:del w:id="193" w:author="Autor"/>
          <w:rFonts w:eastAsia="Times New Roman" w:cs="Times New Roman"/>
          <w:szCs w:val="24"/>
          <w:lang w:eastAsia="es-ES" w:bidi="es-ES"/>
        </w:rPr>
      </w:pPr>
      <w:r w:rsidRPr="000351E5">
        <w:rPr>
          <w:rFonts w:eastAsia="Times New Roman" w:cs="Times New Roman"/>
          <w:szCs w:val="24"/>
          <w:lang w:eastAsia="es-ES" w:bidi="es-ES"/>
        </w:rPr>
        <w:t>RA3. Analiza sus condiciones laborales como persona trabajadora por cuenta ajena identificándolas en los principales tipos de contratos, cambios y vicisitudes relevantes que se pueden presentar en la relación laboral en la normativa laboral y especialmente en el convenio colectivo del sector.</w:t>
      </w:r>
      <w:del w:id="194" w:author="Autor">
        <w:r w:rsidRPr="000351E5" w:rsidDel="00310822">
          <w:rPr>
            <w:rFonts w:eastAsia="Times New Roman" w:cs="Times New Roman"/>
            <w:szCs w:val="24"/>
            <w:lang w:eastAsia="es-ES" w:bidi="es-ES"/>
          </w:rPr>
          <w:delText xml:space="preserve"> </w:delText>
        </w:r>
      </w:del>
    </w:p>
    <w:p w14:paraId="4195B954" w14:textId="77777777" w:rsidR="00310822" w:rsidRDefault="00310822" w:rsidP="000351E5">
      <w:pPr>
        <w:keepLines/>
        <w:spacing w:line="360" w:lineRule="auto"/>
        <w:rPr>
          <w:ins w:id="195" w:author="Autor"/>
          <w:rFonts w:eastAsia="Times New Roman" w:cs="Times New Roman"/>
          <w:szCs w:val="24"/>
          <w:lang w:eastAsia="es-ES" w:bidi="es-ES"/>
        </w:rPr>
      </w:pPr>
    </w:p>
    <w:p w14:paraId="695D02CE" w14:textId="77777777" w:rsidR="000127C5" w:rsidRPr="000351E5" w:rsidDel="00310822" w:rsidRDefault="000127C5" w:rsidP="000351E5">
      <w:pPr>
        <w:keepLines/>
        <w:spacing w:line="360" w:lineRule="auto"/>
        <w:rPr>
          <w:del w:id="196" w:author="Autor"/>
          <w:rFonts w:eastAsia="Times New Roman" w:cs="Times New Roman"/>
          <w:szCs w:val="24"/>
          <w:lang w:eastAsia="es-ES" w:bidi="es-ES"/>
        </w:rPr>
      </w:pPr>
      <w:r w:rsidRPr="000351E5">
        <w:rPr>
          <w:rFonts w:eastAsia="Times New Roman" w:cs="Times New Roman"/>
          <w:szCs w:val="24"/>
          <w:lang w:eastAsia="es-ES" w:bidi="es-ES"/>
        </w:rPr>
        <w:t>a) Se han analizado los derechos y obligaciones derivados de la relación laboral, así como las condiciones de trabajo pactadas en un convenio colectivo aplicable al sector profesional relacionado con el título.</w:t>
      </w:r>
      <w:del w:id="197" w:author="Autor">
        <w:r w:rsidRPr="000351E5" w:rsidDel="00310822">
          <w:rPr>
            <w:rFonts w:eastAsia="Times New Roman" w:cs="Times New Roman"/>
            <w:szCs w:val="24"/>
            <w:lang w:eastAsia="es-ES" w:bidi="es-ES"/>
          </w:rPr>
          <w:delText xml:space="preserve"> </w:delText>
        </w:r>
      </w:del>
    </w:p>
    <w:p w14:paraId="27F3A91A" w14:textId="77777777" w:rsidR="00310822" w:rsidRDefault="00310822" w:rsidP="000351E5">
      <w:pPr>
        <w:keepLines/>
        <w:spacing w:line="360" w:lineRule="auto"/>
        <w:rPr>
          <w:ins w:id="198" w:author="Autor"/>
          <w:rFonts w:eastAsia="Times New Roman" w:cs="Times New Roman"/>
          <w:szCs w:val="24"/>
          <w:lang w:eastAsia="es-ES" w:bidi="es-ES"/>
        </w:rPr>
      </w:pPr>
    </w:p>
    <w:p w14:paraId="30418D5A"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comparado las principales modalidades de contratación, localizando los diferentes modelos en las fuentes oficiales.</w:t>
      </w:r>
    </w:p>
    <w:p w14:paraId="5DD87A7A" w14:textId="71C02199"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identificado las características definitorias de los nuevos entornos de organización del trabajo y los derechos que conlleva</w:t>
      </w:r>
      <w:del w:id="199" w:author="Autor">
        <w:r w:rsidRPr="000351E5">
          <w:rPr>
            <w:rFonts w:eastAsia="Times New Roman" w:cs="Times New Roman"/>
            <w:szCs w:val="24"/>
            <w:lang w:eastAsia="es-ES" w:bidi="es-ES"/>
          </w:rPr>
          <w:delText>l</w:delText>
        </w:r>
      </w:del>
      <w:r w:rsidRPr="000351E5">
        <w:rPr>
          <w:rFonts w:eastAsia="Times New Roman" w:cs="Times New Roman"/>
          <w:szCs w:val="24"/>
          <w:lang w:eastAsia="es-ES" w:bidi="es-ES"/>
        </w:rPr>
        <w:t>.</w:t>
      </w:r>
    </w:p>
    <w:p w14:paraId="54DF90C8" w14:textId="77777777" w:rsidR="000127C5" w:rsidRPr="000351E5" w:rsidDel="00310822" w:rsidRDefault="000127C5" w:rsidP="000351E5">
      <w:pPr>
        <w:keepLines/>
        <w:spacing w:line="360" w:lineRule="auto"/>
        <w:rPr>
          <w:del w:id="200" w:author="Autor"/>
          <w:rFonts w:eastAsia="Times New Roman" w:cs="Times New Roman"/>
          <w:szCs w:val="24"/>
          <w:lang w:eastAsia="es-ES" w:bidi="es-ES"/>
        </w:rPr>
      </w:pPr>
      <w:r w:rsidRPr="000351E5">
        <w:rPr>
          <w:rFonts w:eastAsia="Times New Roman" w:cs="Times New Roman"/>
          <w:szCs w:val="24"/>
          <w:lang w:eastAsia="es-ES" w:bidi="es-ES"/>
        </w:rPr>
        <w:t>d) Se han identificado los diferentes componentes del recibo de salario.</w:t>
      </w:r>
      <w:del w:id="201" w:author="Autor">
        <w:r w:rsidRPr="000351E5" w:rsidDel="00310822">
          <w:rPr>
            <w:rFonts w:eastAsia="Times New Roman" w:cs="Times New Roman"/>
            <w:szCs w:val="24"/>
            <w:lang w:eastAsia="es-ES" w:bidi="es-ES"/>
          </w:rPr>
          <w:delText xml:space="preserve"> </w:delText>
        </w:r>
      </w:del>
    </w:p>
    <w:p w14:paraId="49AB1F44" w14:textId="77777777" w:rsidR="00310822" w:rsidRDefault="00310822" w:rsidP="000351E5">
      <w:pPr>
        <w:keepLines/>
        <w:spacing w:line="360" w:lineRule="auto"/>
        <w:rPr>
          <w:ins w:id="202" w:author="Autor"/>
          <w:rFonts w:eastAsia="Times New Roman" w:cs="Times New Roman"/>
          <w:szCs w:val="24"/>
          <w:lang w:eastAsia="es-ES" w:bidi="es-ES"/>
        </w:rPr>
      </w:pPr>
    </w:p>
    <w:p w14:paraId="1FC2292B" w14:textId="77777777" w:rsidR="000127C5" w:rsidRPr="000351E5" w:rsidDel="00310822" w:rsidRDefault="000127C5" w:rsidP="000351E5">
      <w:pPr>
        <w:keepLines/>
        <w:spacing w:line="360" w:lineRule="auto"/>
        <w:rPr>
          <w:del w:id="203" w:author="Autor"/>
          <w:rFonts w:eastAsia="Times New Roman" w:cs="Times New Roman"/>
          <w:szCs w:val="24"/>
          <w:lang w:eastAsia="es-ES" w:bidi="es-ES"/>
        </w:rPr>
      </w:pPr>
      <w:r w:rsidRPr="000351E5">
        <w:rPr>
          <w:rFonts w:eastAsia="Times New Roman" w:cs="Times New Roman"/>
          <w:szCs w:val="24"/>
          <w:lang w:eastAsia="es-ES" w:bidi="es-ES"/>
        </w:rPr>
        <w:t>e) Se han identificado los recursos laborales existentes ante las diferentes vicisitudes que se pueden dar en la relación laboral,</w:t>
      </w:r>
      <w:del w:id="204" w:author="Autor">
        <w:r w:rsidRPr="000351E5" w:rsidDel="00310822">
          <w:rPr>
            <w:rFonts w:eastAsia="Times New Roman" w:cs="Times New Roman"/>
            <w:szCs w:val="24"/>
            <w:lang w:eastAsia="es-ES" w:bidi="es-ES"/>
          </w:rPr>
          <w:delText xml:space="preserve"> </w:delText>
        </w:r>
      </w:del>
    </w:p>
    <w:p w14:paraId="44DB3EDB" w14:textId="77777777" w:rsidR="00310822" w:rsidRDefault="00310822" w:rsidP="000351E5">
      <w:pPr>
        <w:keepLines/>
        <w:spacing w:line="360" w:lineRule="auto"/>
        <w:rPr>
          <w:ins w:id="205" w:author="Autor"/>
          <w:rFonts w:eastAsia="Times New Roman" w:cs="Times New Roman"/>
          <w:szCs w:val="24"/>
          <w:lang w:eastAsia="es-ES" w:bidi="es-ES"/>
        </w:rPr>
      </w:pPr>
    </w:p>
    <w:p w14:paraId="76B2084C" w14:textId="77777777" w:rsidR="000127C5" w:rsidRPr="000351E5" w:rsidDel="00310822" w:rsidRDefault="000127C5" w:rsidP="000351E5">
      <w:pPr>
        <w:keepLines/>
        <w:spacing w:line="360" w:lineRule="auto"/>
        <w:rPr>
          <w:del w:id="206" w:author="Autor"/>
          <w:rFonts w:eastAsia="Times New Roman" w:cs="Times New Roman"/>
          <w:szCs w:val="24"/>
          <w:lang w:eastAsia="es-ES" w:bidi="es-ES"/>
        </w:rPr>
      </w:pPr>
      <w:r w:rsidRPr="000351E5">
        <w:rPr>
          <w:rFonts w:eastAsia="Times New Roman" w:cs="Times New Roman"/>
          <w:szCs w:val="24"/>
          <w:lang w:eastAsia="es-ES" w:bidi="es-ES"/>
        </w:rPr>
        <w:lastRenderedPageBreak/>
        <w:t>f) Se ha valorado el papel de la Seguridad Social como pilar esencial para la mejora de la calidad de vida de los ciudadanos.</w:t>
      </w:r>
      <w:del w:id="207" w:author="Autor">
        <w:r w:rsidRPr="000351E5" w:rsidDel="00310822">
          <w:rPr>
            <w:rFonts w:eastAsia="Times New Roman" w:cs="Times New Roman"/>
            <w:szCs w:val="24"/>
            <w:lang w:eastAsia="es-ES" w:bidi="es-ES"/>
          </w:rPr>
          <w:delText xml:space="preserve"> </w:delText>
        </w:r>
      </w:del>
    </w:p>
    <w:p w14:paraId="2A073884" w14:textId="77777777" w:rsidR="00310822" w:rsidRDefault="00310822" w:rsidP="000351E5">
      <w:pPr>
        <w:keepLines/>
        <w:spacing w:line="360" w:lineRule="auto"/>
        <w:rPr>
          <w:ins w:id="208" w:author="Autor"/>
          <w:rFonts w:eastAsia="Times New Roman" w:cs="Times New Roman"/>
          <w:szCs w:val="24"/>
          <w:lang w:eastAsia="es-ES" w:bidi="es-ES"/>
        </w:rPr>
      </w:pPr>
    </w:p>
    <w:p w14:paraId="0D01B078" w14:textId="77777777" w:rsidR="002E0B8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han analizado las principales prestaciones derivadas de la suspensión y extinción de la relación laboral.</w:t>
      </w:r>
    </w:p>
    <w:p w14:paraId="1B58D92D" w14:textId="77777777" w:rsidR="002E0B85" w:rsidRPr="000351E5" w:rsidDel="00310822" w:rsidRDefault="000127C5" w:rsidP="000351E5">
      <w:pPr>
        <w:keepLines/>
        <w:spacing w:line="360" w:lineRule="auto"/>
        <w:rPr>
          <w:del w:id="209" w:author="Autor"/>
          <w:rFonts w:eastAsia="Times New Roman" w:cs="Times New Roman"/>
          <w:szCs w:val="24"/>
          <w:lang w:eastAsia="es-ES" w:bidi="es-ES"/>
        </w:rPr>
      </w:pPr>
      <w:r w:rsidRPr="000351E5">
        <w:rPr>
          <w:rFonts w:eastAsia="Times New Roman" w:cs="Times New Roman"/>
          <w:szCs w:val="24"/>
          <w:lang w:eastAsia="es-ES" w:bidi="es-ES"/>
        </w:rPr>
        <w:t>RA4. Analiza y evalúa su potencial profesional y sus intereses para guiarse en el proceso de auto orientación y elabora una hoja de ruta para la inserción profesional en base al análisis de las competencias, intereses y destrezas personales.</w:t>
      </w:r>
      <w:del w:id="210" w:author="Autor">
        <w:r w:rsidRPr="000351E5" w:rsidDel="00310822">
          <w:rPr>
            <w:rFonts w:eastAsia="Times New Roman" w:cs="Times New Roman"/>
            <w:szCs w:val="24"/>
            <w:lang w:eastAsia="es-ES" w:bidi="es-ES"/>
          </w:rPr>
          <w:delText xml:space="preserve"> </w:delText>
        </w:r>
      </w:del>
    </w:p>
    <w:p w14:paraId="720FFB70" w14:textId="77777777" w:rsidR="00310822" w:rsidRDefault="00310822" w:rsidP="000351E5">
      <w:pPr>
        <w:keepLines/>
        <w:spacing w:line="360" w:lineRule="auto"/>
        <w:rPr>
          <w:ins w:id="211" w:author="Autor"/>
          <w:rFonts w:eastAsia="Times New Roman" w:cs="Times New Roman"/>
          <w:szCs w:val="24"/>
          <w:lang w:eastAsia="es-ES" w:bidi="es-ES"/>
        </w:rPr>
      </w:pPr>
    </w:p>
    <w:p w14:paraId="729A04DF" w14:textId="7CAD31B5" w:rsidR="000127C5" w:rsidRPr="000351E5" w:rsidDel="00310822" w:rsidRDefault="000127C5" w:rsidP="000351E5">
      <w:pPr>
        <w:keepLines/>
        <w:spacing w:line="360" w:lineRule="auto"/>
        <w:rPr>
          <w:del w:id="212" w:author="Autor"/>
          <w:rFonts w:eastAsia="Times New Roman" w:cs="Times New Roman"/>
          <w:szCs w:val="24"/>
          <w:lang w:eastAsia="es-ES" w:bidi="es-ES"/>
        </w:rPr>
      </w:pPr>
      <w:r w:rsidRPr="000351E5">
        <w:rPr>
          <w:rFonts w:eastAsia="Times New Roman" w:cs="Times New Roman"/>
          <w:szCs w:val="24"/>
          <w:lang w:eastAsia="es-ES" w:bidi="es-ES"/>
        </w:rPr>
        <w:t>a) Se han evaluado los propios intereses, motivaciones, habilidades y destrezas en el marco de un proceso de autoconocimiento.</w:t>
      </w:r>
      <w:del w:id="213" w:author="Autor">
        <w:r w:rsidRPr="000351E5" w:rsidDel="00310822">
          <w:rPr>
            <w:rFonts w:eastAsia="Times New Roman" w:cs="Times New Roman"/>
            <w:szCs w:val="24"/>
            <w:lang w:eastAsia="es-ES" w:bidi="es-ES"/>
          </w:rPr>
          <w:delText xml:space="preserve"> </w:delText>
        </w:r>
      </w:del>
    </w:p>
    <w:p w14:paraId="6A2DEF92" w14:textId="77777777" w:rsidR="00310822" w:rsidRDefault="00310822" w:rsidP="000351E5">
      <w:pPr>
        <w:keepLines/>
        <w:spacing w:line="360" w:lineRule="auto"/>
        <w:rPr>
          <w:ins w:id="214" w:author="Autor"/>
          <w:rFonts w:eastAsia="Times New Roman" w:cs="Times New Roman"/>
          <w:szCs w:val="24"/>
          <w:lang w:eastAsia="es-ES" w:bidi="es-ES"/>
        </w:rPr>
      </w:pPr>
    </w:p>
    <w:p w14:paraId="19B9DF97" w14:textId="77777777" w:rsidR="000127C5" w:rsidRPr="000351E5" w:rsidDel="00310822" w:rsidRDefault="000127C5" w:rsidP="000351E5">
      <w:pPr>
        <w:keepLines/>
        <w:spacing w:line="360" w:lineRule="auto"/>
        <w:rPr>
          <w:del w:id="215" w:author="Autor"/>
          <w:rFonts w:eastAsia="Times New Roman" w:cs="Times New Roman"/>
          <w:szCs w:val="24"/>
          <w:lang w:eastAsia="es-ES" w:bidi="es-ES"/>
        </w:rPr>
      </w:pPr>
      <w:r w:rsidRPr="000351E5">
        <w:rPr>
          <w:rFonts w:eastAsia="Times New Roman" w:cs="Times New Roman"/>
          <w:szCs w:val="24"/>
          <w:lang w:eastAsia="es-ES" w:bidi="es-ES"/>
        </w:rPr>
        <w:t>b) Se han analizado las cualidades y competencias personales afines a la actividad profesional relacionada con el perfil del título.</w:t>
      </w:r>
      <w:del w:id="216" w:author="Autor">
        <w:r w:rsidRPr="000351E5" w:rsidDel="00310822">
          <w:rPr>
            <w:rFonts w:eastAsia="Times New Roman" w:cs="Times New Roman"/>
            <w:szCs w:val="24"/>
            <w:lang w:eastAsia="es-ES" w:bidi="es-ES"/>
          </w:rPr>
          <w:delText xml:space="preserve"> </w:delText>
        </w:r>
      </w:del>
    </w:p>
    <w:p w14:paraId="7F4CA5DA" w14:textId="77777777" w:rsidR="00310822" w:rsidRDefault="00310822" w:rsidP="000351E5">
      <w:pPr>
        <w:keepLines/>
        <w:spacing w:line="360" w:lineRule="auto"/>
        <w:rPr>
          <w:ins w:id="217" w:author="Autor"/>
          <w:rFonts w:eastAsia="Times New Roman" w:cs="Times New Roman"/>
          <w:szCs w:val="24"/>
          <w:lang w:eastAsia="es-ES" w:bidi="es-ES"/>
        </w:rPr>
      </w:pPr>
    </w:p>
    <w:p w14:paraId="0AC37202" w14:textId="77777777" w:rsidR="000127C5" w:rsidRPr="000351E5" w:rsidDel="00310822" w:rsidRDefault="000127C5" w:rsidP="000351E5">
      <w:pPr>
        <w:keepLines/>
        <w:spacing w:line="360" w:lineRule="auto"/>
        <w:rPr>
          <w:del w:id="218" w:author="Autor"/>
          <w:rFonts w:eastAsia="Times New Roman" w:cs="Times New Roman"/>
          <w:szCs w:val="24"/>
          <w:lang w:eastAsia="es-ES" w:bidi="es-ES"/>
        </w:rPr>
      </w:pPr>
      <w:r w:rsidRPr="000351E5">
        <w:rPr>
          <w:rFonts w:eastAsia="Times New Roman" w:cs="Times New Roman"/>
          <w:szCs w:val="24"/>
          <w:lang w:eastAsia="es-ES" w:bidi="es-ES"/>
        </w:rPr>
        <w:t>c) Se han determinado las competencias personales y sociales con valor para el empleo.</w:t>
      </w:r>
      <w:del w:id="219" w:author="Autor">
        <w:r w:rsidRPr="000351E5" w:rsidDel="00310822">
          <w:rPr>
            <w:rFonts w:eastAsia="Times New Roman" w:cs="Times New Roman"/>
            <w:szCs w:val="24"/>
            <w:lang w:eastAsia="es-ES" w:bidi="es-ES"/>
          </w:rPr>
          <w:delText xml:space="preserve"> </w:delText>
        </w:r>
      </w:del>
    </w:p>
    <w:p w14:paraId="3A839907" w14:textId="77777777" w:rsidR="00310822" w:rsidRDefault="00310822" w:rsidP="000351E5">
      <w:pPr>
        <w:keepLines/>
        <w:spacing w:line="360" w:lineRule="auto"/>
        <w:rPr>
          <w:ins w:id="220" w:author="Autor"/>
          <w:rFonts w:eastAsia="Times New Roman" w:cs="Times New Roman"/>
          <w:szCs w:val="24"/>
          <w:lang w:eastAsia="es-ES" w:bidi="es-ES"/>
        </w:rPr>
      </w:pPr>
    </w:p>
    <w:p w14:paraId="06F97B84" w14:textId="77777777" w:rsidR="000127C5" w:rsidRPr="000351E5" w:rsidDel="00310822" w:rsidRDefault="000127C5" w:rsidP="000351E5">
      <w:pPr>
        <w:keepLines/>
        <w:spacing w:line="360" w:lineRule="auto"/>
        <w:rPr>
          <w:del w:id="221" w:author="Autor"/>
          <w:rFonts w:eastAsia="Times New Roman" w:cs="Times New Roman"/>
          <w:szCs w:val="24"/>
          <w:lang w:eastAsia="es-ES" w:bidi="es-ES"/>
        </w:rPr>
      </w:pPr>
      <w:r w:rsidRPr="000351E5">
        <w:rPr>
          <w:rFonts w:eastAsia="Times New Roman" w:cs="Times New Roman"/>
          <w:szCs w:val="24"/>
          <w:lang w:eastAsia="es-ES" w:bidi="es-ES"/>
        </w:rPr>
        <w:t xml:space="preserve">d) Se han señalado las preferencias profesionales, intereses y metas en el marco de un proyecto </w:t>
      </w:r>
      <w:proofErr w:type="spellStart"/>
      <w:r w:rsidRPr="000351E5">
        <w:rPr>
          <w:rFonts w:eastAsia="Times New Roman" w:cs="Times New Roman"/>
          <w:szCs w:val="24"/>
          <w:lang w:eastAsia="es-ES" w:bidi="es-ES"/>
        </w:rPr>
        <w:t>profesional.</w:t>
      </w:r>
      <w:proofErr w:type="spellEnd"/>
      <w:del w:id="222" w:author="Autor">
        <w:r w:rsidRPr="000351E5" w:rsidDel="00310822">
          <w:rPr>
            <w:rFonts w:eastAsia="Times New Roman" w:cs="Times New Roman"/>
            <w:szCs w:val="24"/>
            <w:lang w:eastAsia="es-ES" w:bidi="es-ES"/>
          </w:rPr>
          <w:delText xml:space="preserve"> </w:delText>
        </w:r>
      </w:del>
    </w:p>
    <w:p w14:paraId="65926CB2" w14:textId="77777777" w:rsidR="00310822" w:rsidRDefault="00310822" w:rsidP="000351E5">
      <w:pPr>
        <w:keepLines/>
        <w:spacing w:line="360" w:lineRule="auto"/>
        <w:rPr>
          <w:ins w:id="223" w:author="Autor"/>
          <w:rFonts w:eastAsia="Times New Roman" w:cs="Times New Roman"/>
          <w:szCs w:val="24"/>
          <w:lang w:eastAsia="es-ES" w:bidi="es-ES"/>
        </w:rPr>
      </w:pPr>
    </w:p>
    <w:p w14:paraId="2C0420B1" w14:textId="77777777" w:rsidR="000127C5" w:rsidRPr="000351E5" w:rsidDel="00310822" w:rsidRDefault="000127C5" w:rsidP="000351E5">
      <w:pPr>
        <w:keepLines/>
        <w:spacing w:line="360" w:lineRule="auto"/>
        <w:rPr>
          <w:del w:id="224" w:author="Autor"/>
          <w:rFonts w:eastAsia="Times New Roman" w:cs="Times New Roman"/>
          <w:szCs w:val="24"/>
          <w:lang w:eastAsia="es-ES" w:bidi="es-ES"/>
        </w:rPr>
      </w:pPr>
      <w:r w:rsidRPr="000351E5">
        <w:rPr>
          <w:rFonts w:eastAsia="Times New Roman" w:cs="Times New Roman"/>
          <w:szCs w:val="24"/>
          <w:lang w:eastAsia="es-ES" w:bidi="es-ES"/>
        </w:rPr>
        <w:t>e) Se ha valorado el concepto de autoestima en el proceso de búsqueda de empleo.</w:t>
      </w:r>
      <w:del w:id="225" w:author="Autor">
        <w:r w:rsidRPr="000351E5" w:rsidDel="00310822">
          <w:rPr>
            <w:rFonts w:eastAsia="Times New Roman" w:cs="Times New Roman"/>
            <w:szCs w:val="24"/>
            <w:lang w:eastAsia="es-ES" w:bidi="es-ES"/>
          </w:rPr>
          <w:delText xml:space="preserve"> </w:delText>
        </w:r>
      </w:del>
    </w:p>
    <w:p w14:paraId="3D60C99F" w14:textId="77777777" w:rsidR="00310822" w:rsidRDefault="00310822" w:rsidP="000351E5">
      <w:pPr>
        <w:keepLines/>
        <w:spacing w:line="360" w:lineRule="auto"/>
        <w:rPr>
          <w:ins w:id="226" w:author="Autor"/>
          <w:rFonts w:eastAsia="Times New Roman" w:cs="Times New Roman"/>
          <w:szCs w:val="24"/>
          <w:lang w:eastAsia="es-ES" w:bidi="es-ES"/>
        </w:rPr>
      </w:pPr>
    </w:p>
    <w:p w14:paraId="3566E072" w14:textId="77777777" w:rsidR="000127C5" w:rsidRPr="000351E5" w:rsidDel="00310822" w:rsidRDefault="000127C5" w:rsidP="000351E5">
      <w:pPr>
        <w:keepLines/>
        <w:spacing w:line="360" w:lineRule="auto"/>
        <w:rPr>
          <w:del w:id="227" w:author="Autor"/>
          <w:rFonts w:eastAsia="Times New Roman" w:cs="Times New Roman"/>
          <w:szCs w:val="24"/>
          <w:lang w:eastAsia="es-ES" w:bidi="es-ES"/>
        </w:rPr>
      </w:pPr>
      <w:r w:rsidRPr="000351E5">
        <w:rPr>
          <w:rFonts w:eastAsia="Times New Roman" w:cs="Times New Roman"/>
          <w:szCs w:val="24"/>
          <w:lang w:eastAsia="es-ES" w:bidi="es-ES"/>
        </w:rPr>
        <w:t xml:space="preserve">f) Se han identificado las fortalezas, debilidades, amenazas y oportunidades propias para la inserción </w:t>
      </w:r>
      <w:proofErr w:type="spellStart"/>
      <w:r w:rsidRPr="000351E5">
        <w:rPr>
          <w:rFonts w:eastAsia="Times New Roman" w:cs="Times New Roman"/>
          <w:szCs w:val="24"/>
          <w:lang w:eastAsia="es-ES" w:bidi="es-ES"/>
        </w:rPr>
        <w:t>profesional.</w:t>
      </w:r>
      <w:proofErr w:type="spellEnd"/>
      <w:del w:id="228" w:author="Autor">
        <w:r w:rsidRPr="000351E5" w:rsidDel="00310822">
          <w:rPr>
            <w:rFonts w:eastAsia="Times New Roman" w:cs="Times New Roman"/>
            <w:szCs w:val="24"/>
            <w:lang w:eastAsia="es-ES" w:bidi="es-ES"/>
          </w:rPr>
          <w:delText xml:space="preserve"> </w:delText>
        </w:r>
      </w:del>
    </w:p>
    <w:p w14:paraId="4523B440" w14:textId="77777777" w:rsidR="00310822" w:rsidRDefault="00310822" w:rsidP="000351E5">
      <w:pPr>
        <w:keepLines/>
        <w:spacing w:line="360" w:lineRule="auto"/>
        <w:rPr>
          <w:ins w:id="229" w:author="Autor"/>
          <w:rFonts w:eastAsia="Times New Roman" w:cs="Times New Roman"/>
          <w:szCs w:val="24"/>
          <w:lang w:eastAsia="es-ES" w:bidi="es-ES"/>
        </w:rPr>
      </w:pPr>
    </w:p>
    <w:p w14:paraId="46BD4D74" w14:textId="77777777" w:rsidR="000127C5" w:rsidRPr="000351E5" w:rsidDel="00310822" w:rsidRDefault="000127C5" w:rsidP="000351E5">
      <w:pPr>
        <w:keepLines/>
        <w:spacing w:line="360" w:lineRule="auto"/>
        <w:rPr>
          <w:del w:id="230" w:author="Autor"/>
          <w:rFonts w:eastAsia="Times New Roman" w:cs="Times New Roman"/>
          <w:szCs w:val="24"/>
          <w:lang w:eastAsia="es-ES" w:bidi="es-ES"/>
        </w:rPr>
      </w:pPr>
      <w:r w:rsidRPr="000351E5">
        <w:rPr>
          <w:rFonts w:eastAsia="Times New Roman" w:cs="Times New Roman"/>
          <w:szCs w:val="24"/>
          <w:lang w:eastAsia="es-ES" w:bidi="es-ES"/>
        </w:rPr>
        <w:t>g) Se han identificado expectativas de futuro para inserción profesional analizando competencias, intereses y destrezas personales.</w:t>
      </w:r>
      <w:del w:id="231" w:author="Autor">
        <w:r w:rsidRPr="000351E5" w:rsidDel="00310822">
          <w:rPr>
            <w:rFonts w:eastAsia="Times New Roman" w:cs="Times New Roman"/>
            <w:szCs w:val="24"/>
            <w:lang w:eastAsia="es-ES" w:bidi="es-ES"/>
          </w:rPr>
          <w:delText xml:space="preserve"> </w:delText>
        </w:r>
      </w:del>
    </w:p>
    <w:p w14:paraId="05C6CCC7" w14:textId="77777777" w:rsidR="00310822" w:rsidRDefault="00310822" w:rsidP="000351E5">
      <w:pPr>
        <w:keepLines/>
        <w:spacing w:line="360" w:lineRule="auto"/>
        <w:rPr>
          <w:ins w:id="232" w:author="Autor"/>
          <w:rFonts w:eastAsia="Times New Roman" w:cs="Times New Roman"/>
          <w:szCs w:val="24"/>
          <w:lang w:eastAsia="es-ES" w:bidi="es-ES"/>
        </w:rPr>
      </w:pPr>
    </w:p>
    <w:p w14:paraId="67514563"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 Se han valorado hitos importantes en la trayectoria vital con valor profesionalizador.</w:t>
      </w:r>
    </w:p>
    <w:p w14:paraId="33DFD689" w14:textId="77777777" w:rsidR="000127C5" w:rsidRPr="000351E5" w:rsidDel="00310822" w:rsidRDefault="000127C5" w:rsidP="000351E5">
      <w:pPr>
        <w:keepLines/>
        <w:spacing w:line="360" w:lineRule="auto"/>
        <w:rPr>
          <w:del w:id="233" w:author="Autor"/>
          <w:rFonts w:eastAsia="Times New Roman" w:cs="Times New Roman"/>
          <w:szCs w:val="24"/>
          <w:lang w:eastAsia="es-ES" w:bidi="es-ES"/>
        </w:rPr>
      </w:pPr>
      <w:r w:rsidRPr="000351E5">
        <w:rPr>
          <w:rFonts w:eastAsia="Times New Roman" w:cs="Times New Roman"/>
          <w:szCs w:val="24"/>
          <w:lang w:eastAsia="es-ES" w:bidi="es-ES"/>
        </w:rPr>
        <w:t xml:space="preserve">i) Se han identificado los itinerarios formativos profesionales relacionados con el perfil </w:t>
      </w:r>
      <w:proofErr w:type="spellStart"/>
      <w:r w:rsidRPr="000351E5">
        <w:rPr>
          <w:rFonts w:eastAsia="Times New Roman" w:cs="Times New Roman"/>
          <w:szCs w:val="24"/>
          <w:lang w:eastAsia="es-ES" w:bidi="es-ES"/>
        </w:rPr>
        <w:t>profesional.</w:t>
      </w:r>
      <w:proofErr w:type="spellEnd"/>
      <w:del w:id="234" w:author="Autor">
        <w:r w:rsidRPr="000351E5" w:rsidDel="00310822">
          <w:rPr>
            <w:rFonts w:eastAsia="Times New Roman" w:cs="Times New Roman"/>
            <w:szCs w:val="24"/>
            <w:lang w:eastAsia="es-ES" w:bidi="es-ES"/>
          </w:rPr>
          <w:delText xml:space="preserve"> </w:delText>
        </w:r>
      </w:del>
    </w:p>
    <w:p w14:paraId="36AA9362" w14:textId="77777777" w:rsidR="00310822" w:rsidRDefault="00310822" w:rsidP="000351E5">
      <w:pPr>
        <w:keepLines/>
        <w:spacing w:line="360" w:lineRule="auto"/>
        <w:rPr>
          <w:ins w:id="235" w:author="Autor"/>
          <w:rFonts w:eastAsia="Times New Roman" w:cs="Times New Roman"/>
          <w:szCs w:val="24"/>
          <w:lang w:eastAsia="es-ES" w:bidi="es-ES"/>
        </w:rPr>
      </w:pPr>
    </w:p>
    <w:p w14:paraId="2D360B01" w14:textId="77777777" w:rsidR="000127C5" w:rsidRPr="000351E5" w:rsidDel="00310822" w:rsidRDefault="000127C5" w:rsidP="000351E5">
      <w:pPr>
        <w:keepLines/>
        <w:spacing w:line="360" w:lineRule="auto"/>
        <w:rPr>
          <w:del w:id="236" w:author="Autor"/>
          <w:rFonts w:eastAsia="Times New Roman" w:cs="Times New Roman"/>
          <w:szCs w:val="24"/>
          <w:lang w:eastAsia="es-ES" w:bidi="es-ES"/>
        </w:rPr>
      </w:pPr>
      <w:r w:rsidRPr="000351E5">
        <w:rPr>
          <w:rFonts w:eastAsia="Times New Roman" w:cs="Times New Roman"/>
          <w:szCs w:val="24"/>
          <w:lang w:eastAsia="es-ES" w:bidi="es-ES"/>
        </w:rPr>
        <w:t>j) Se han formulado objetivos profesionales y se ha determinado metas personales y profesionales para la mejora de la empleabilidad y las condiciones de inserción laboral.</w:t>
      </w:r>
      <w:del w:id="237" w:author="Autor">
        <w:r w:rsidRPr="000351E5" w:rsidDel="00310822">
          <w:rPr>
            <w:rFonts w:eastAsia="Times New Roman" w:cs="Times New Roman"/>
            <w:szCs w:val="24"/>
            <w:lang w:eastAsia="es-ES" w:bidi="es-ES"/>
          </w:rPr>
          <w:delText xml:space="preserve"> </w:delText>
        </w:r>
      </w:del>
    </w:p>
    <w:p w14:paraId="48E4ED12" w14:textId="77777777" w:rsidR="00310822" w:rsidRDefault="00310822" w:rsidP="000351E5">
      <w:pPr>
        <w:keepLines/>
        <w:spacing w:line="360" w:lineRule="auto"/>
        <w:rPr>
          <w:ins w:id="238" w:author="Autor"/>
          <w:rFonts w:eastAsia="Times New Roman" w:cs="Times New Roman"/>
          <w:szCs w:val="24"/>
          <w:lang w:eastAsia="es-ES" w:bidi="es-ES"/>
        </w:rPr>
      </w:pPr>
    </w:p>
    <w:p w14:paraId="4A525660" w14:textId="77777777" w:rsidR="002E0B8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k) Se ha trazado un plan de acción para desarrollar las áreas de mejora y potenciar las fortalezas personales con valor para el empleo.</w:t>
      </w:r>
    </w:p>
    <w:p w14:paraId="538791E3" w14:textId="1D6517E4"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RA5. Aplica las estrategias para el aprendizaje autónomo reconociendo su valor profesionalizador, diseñando y optimizando su propio entorno de aprendizaje haciendo uso de las tecnologías digitales como herramientas de aprendizaje autónomo, siendo coherente con su identidad digital y sus propios objetivos profesionales planteados en su plan de desarrollo individual.</w:t>
      </w:r>
    </w:p>
    <w:p w14:paraId="12F486A9" w14:textId="77777777" w:rsidR="000127C5" w:rsidRPr="000351E5" w:rsidDel="00310822" w:rsidRDefault="000127C5" w:rsidP="000351E5">
      <w:pPr>
        <w:keepLines/>
        <w:spacing w:line="360" w:lineRule="auto"/>
        <w:rPr>
          <w:del w:id="239" w:author="Autor"/>
          <w:rFonts w:eastAsia="Times New Roman" w:cs="Times New Roman"/>
          <w:szCs w:val="24"/>
          <w:lang w:eastAsia="es-ES" w:bidi="es-ES"/>
        </w:rPr>
      </w:pPr>
      <w:r w:rsidRPr="000351E5">
        <w:rPr>
          <w:rFonts w:eastAsia="Times New Roman" w:cs="Times New Roman"/>
          <w:szCs w:val="24"/>
          <w:lang w:eastAsia="es-ES" w:bidi="es-ES"/>
        </w:rPr>
        <w:t>a) Se ha tomado conciencia de la responsabilidad individual en el desarrollo profesional valorando la actitud de aprendizaje permanente para el desarrollo de propias y nuevas competencias.</w:t>
      </w:r>
      <w:del w:id="240" w:author="Autor">
        <w:r w:rsidRPr="000351E5" w:rsidDel="00310822">
          <w:rPr>
            <w:rFonts w:eastAsia="Times New Roman" w:cs="Times New Roman"/>
            <w:szCs w:val="24"/>
            <w:lang w:eastAsia="es-ES" w:bidi="es-ES"/>
          </w:rPr>
          <w:delText xml:space="preserve"> </w:delText>
        </w:r>
      </w:del>
    </w:p>
    <w:p w14:paraId="1167968C" w14:textId="77777777" w:rsidR="00310822" w:rsidRDefault="00310822" w:rsidP="000351E5">
      <w:pPr>
        <w:keepLines/>
        <w:spacing w:line="360" w:lineRule="auto"/>
        <w:rPr>
          <w:ins w:id="241" w:author="Autor"/>
          <w:rFonts w:eastAsia="Times New Roman" w:cs="Times New Roman"/>
          <w:szCs w:val="24"/>
          <w:lang w:eastAsia="es-ES" w:bidi="es-ES"/>
        </w:rPr>
      </w:pPr>
    </w:p>
    <w:p w14:paraId="49DEC907" w14:textId="77777777" w:rsidR="000127C5" w:rsidRPr="000351E5" w:rsidDel="00310822" w:rsidRDefault="000127C5" w:rsidP="000351E5">
      <w:pPr>
        <w:keepLines/>
        <w:spacing w:line="360" w:lineRule="auto"/>
        <w:rPr>
          <w:del w:id="242" w:author="Autor"/>
          <w:rFonts w:eastAsia="Times New Roman" w:cs="Times New Roman"/>
          <w:szCs w:val="24"/>
          <w:lang w:eastAsia="es-ES" w:bidi="es-ES"/>
        </w:rPr>
      </w:pPr>
      <w:r w:rsidRPr="000351E5">
        <w:rPr>
          <w:rFonts w:eastAsia="Times New Roman" w:cs="Times New Roman"/>
          <w:szCs w:val="24"/>
          <w:lang w:eastAsia="es-ES" w:bidi="es-ES"/>
        </w:rPr>
        <w:t>b) Se ha identificado la empleabilidad como capacidad de adaptación al entorno laboral. c) Se han conocido y utilizado herramientas, fuentes de información, conexiones y actividades para la configuración de un entorno personal de aprendizaje para la empleabilidad.</w:t>
      </w:r>
      <w:del w:id="243" w:author="Autor">
        <w:r w:rsidRPr="000351E5" w:rsidDel="00310822">
          <w:rPr>
            <w:rFonts w:eastAsia="Times New Roman" w:cs="Times New Roman"/>
            <w:szCs w:val="24"/>
            <w:lang w:eastAsia="es-ES" w:bidi="es-ES"/>
          </w:rPr>
          <w:delText xml:space="preserve"> </w:delText>
        </w:r>
      </w:del>
    </w:p>
    <w:p w14:paraId="4E072584" w14:textId="77777777" w:rsidR="00310822" w:rsidRDefault="00310822" w:rsidP="000351E5">
      <w:pPr>
        <w:keepLines/>
        <w:spacing w:line="360" w:lineRule="auto"/>
        <w:rPr>
          <w:ins w:id="244" w:author="Autor"/>
          <w:rFonts w:eastAsia="Times New Roman" w:cs="Times New Roman"/>
          <w:szCs w:val="24"/>
          <w:lang w:eastAsia="es-ES" w:bidi="es-ES"/>
        </w:rPr>
      </w:pPr>
    </w:p>
    <w:p w14:paraId="02D2DDE6" w14:textId="77777777" w:rsidR="000127C5" w:rsidRPr="000351E5" w:rsidDel="00310822" w:rsidRDefault="000127C5" w:rsidP="000351E5">
      <w:pPr>
        <w:keepLines/>
        <w:spacing w:line="360" w:lineRule="auto"/>
        <w:rPr>
          <w:del w:id="245" w:author="Autor"/>
          <w:rFonts w:eastAsia="Times New Roman" w:cs="Times New Roman"/>
          <w:szCs w:val="24"/>
          <w:lang w:eastAsia="es-ES" w:bidi="es-ES"/>
        </w:rPr>
      </w:pPr>
      <w:r w:rsidRPr="000351E5">
        <w:rPr>
          <w:rFonts w:eastAsia="Times New Roman" w:cs="Times New Roman"/>
          <w:szCs w:val="24"/>
          <w:lang w:eastAsia="es-ES" w:bidi="es-ES"/>
        </w:rPr>
        <w:t>d) Se ha puesto en práctica la competencia digital para configurar un entorno personal de aprendizaje para la empleabilidad.</w:t>
      </w:r>
      <w:del w:id="246" w:author="Autor">
        <w:r w:rsidRPr="000351E5" w:rsidDel="00310822">
          <w:rPr>
            <w:rFonts w:eastAsia="Times New Roman" w:cs="Times New Roman"/>
            <w:szCs w:val="24"/>
            <w:lang w:eastAsia="es-ES" w:bidi="es-ES"/>
          </w:rPr>
          <w:delText xml:space="preserve"> </w:delText>
        </w:r>
      </w:del>
    </w:p>
    <w:p w14:paraId="03371CB0" w14:textId="77777777" w:rsidR="00310822" w:rsidRDefault="00310822" w:rsidP="000351E5">
      <w:pPr>
        <w:keepLines/>
        <w:spacing w:line="360" w:lineRule="auto"/>
        <w:rPr>
          <w:ins w:id="247" w:author="Autor"/>
          <w:rFonts w:eastAsia="Times New Roman" w:cs="Times New Roman"/>
          <w:szCs w:val="24"/>
          <w:lang w:eastAsia="es-ES" w:bidi="es-ES"/>
        </w:rPr>
      </w:pPr>
    </w:p>
    <w:p w14:paraId="6E97778D" w14:textId="77777777" w:rsidR="000127C5" w:rsidRPr="000351E5" w:rsidDel="00310822" w:rsidRDefault="000127C5" w:rsidP="000351E5">
      <w:pPr>
        <w:keepLines/>
        <w:spacing w:line="360" w:lineRule="auto"/>
        <w:rPr>
          <w:del w:id="248" w:author="Autor"/>
          <w:rFonts w:eastAsia="Times New Roman" w:cs="Times New Roman"/>
          <w:szCs w:val="24"/>
          <w:lang w:eastAsia="es-ES" w:bidi="es-ES"/>
        </w:rPr>
      </w:pPr>
      <w:r w:rsidRPr="000351E5">
        <w:rPr>
          <w:rFonts w:eastAsia="Times New Roman" w:cs="Times New Roman"/>
          <w:szCs w:val="24"/>
          <w:lang w:eastAsia="es-ES" w:bidi="es-ES"/>
        </w:rPr>
        <w:t>e) Se ha analizado el concepto de identidad digital y su impacto en la empleabilidad.</w:t>
      </w:r>
      <w:del w:id="249" w:author="Autor">
        <w:r w:rsidRPr="000351E5" w:rsidDel="00310822">
          <w:rPr>
            <w:rFonts w:eastAsia="Times New Roman" w:cs="Times New Roman"/>
            <w:szCs w:val="24"/>
            <w:lang w:eastAsia="es-ES" w:bidi="es-ES"/>
          </w:rPr>
          <w:delText xml:space="preserve"> </w:delText>
        </w:r>
      </w:del>
    </w:p>
    <w:p w14:paraId="74543658" w14:textId="77777777" w:rsidR="00310822" w:rsidRDefault="00310822" w:rsidP="000351E5">
      <w:pPr>
        <w:keepLines/>
        <w:spacing w:line="360" w:lineRule="auto"/>
        <w:rPr>
          <w:ins w:id="250" w:author="Autor"/>
          <w:rFonts w:eastAsia="Times New Roman" w:cs="Times New Roman"/>
          <w:szCs w:val="24"/>
          <w:lang w:eastAsia="es-ES" w:bidi="es-ES"/>
        </w:rPr>
      </w:pPr>
    </w:p>
    <w:p w14:paraId="43D24281" w14:textId="77777777" w:rsidR="000127C5" w:rsidRPr="000351E5" w:rsidDel="00310822" w:rsidRDefault="000127C5" w:rsidP="000351E5">
      <w:pPr>
        <w:keepLines/>
        <w:spacing w:line="360" w:lineRule="auto"/>
        <w:rPr>
          <w:del w:id="251" w:author="Autor"/>
          <w:rFonts w:eastAsia="Times New Roman" w:cs="Times New Roman"/>
          <w:szCs w:val="24"/>
          <w:lang w:eastAsia="es-ES" w:bidi="es-ES"/>
        </w:rPr>
      </w:pPr>
      <w:r w:rsidRPr="000351E5">
        <w:rPr>
          <w:rFonts w:eastAsia="Times New Roman" w:cs="Times New Roman"/>
          <w:szCs w:val="24"/>
          <w:lang w:eastAsia="es-ES" w:bidi="es-ES"/>
        </w:rPr>
        <w:t>f) Se ha justificado el diseño de su entorno de aprendizaje basado en cómo éste mejora la empleabilidad.</w:t>
      </w:r>
      <w:del w:id="252" w:author="Autor">
        <w:r w:rsidRPr="000351E5" w:rsidDel="00310822">
          <w:rPr>
            <w:rFonts w:eastAsia="Times New Roman" w:cs="Times New Roman"/>
            <w:szCs w:val="24"/>
            <w:lang w:eastAsia="es-ES" w:bidi="es-ES"/>
          </w:rPr>
          <w:delText xml:space="preserve"> </w:delText>
        </w:r>
      </w:del>
    </w:p>
    <w:p w14:paraId="5DB5C6D4" w14:textId="77777777" w:rsidR="00310822" w:rsidRDefault="00310822" w:rsidP="000351E5">
      <w:pPr>
        <w:keepLines/>
        <w:spacing w:line="360" w:lineRule="auto"/>
        <w:rPr>
          <w:ins w:id="253" w:author="Autor"/>
          <w:rFonts w:eastAsia="Times New Roman" w:cs="Times New Roman"/>
          <w:szCs w:val="24"/>
          <w:lang w:eastAsia="es-ES" w:bidi="es-ES"/>
        </w:rPr>
      </w:pPr>
    </w:p>
    <w:p w14:paraId="744E1704" w14:textId="77777777" w:rsidR="000127C5" w:rsidRPr="000351E5" w:rsidDel="00310822" w:rsidRDefault="000127C5" w:rsidP="000351E5">
      <w:pPr>
        <w:keepLines/>
        <w:spacing w:line="360" w:lineRule="auto"/>
        <w:rPr>
          <w:del w:id="254" w:author="Autor"/>
          <w:rFonts w:eastAsia="Times New Roman" w:cs="Times New Roman"/>
          <w:szCs w:val="24"/>
          <w:lang w:eastAsia="es-ES" w:bidi="es-ES"/>
        </w:rPr>
      </w:pPr>
      <w:r w:rsidRPr="000351E5">
        <w:rPr>
          <w:rFonts w:eastAsia="Times New Roman" w:cs="Times New Roman"/>
          <w:szCs w:val="24"/>
          <w:lang w:eastAsia="es-ES" w:bidi="es-ES"/>
        </w:rPr>
        <w:t>g) Se ha elaborado su plan de desarrollo individual como herramienta para la mejora de la empleabilidad.</w:t>
      </w:r>
      <w:del w:id="255" w:author="Autor">
        <w:r w:rsidRPr="000351E5" w:rsidDel="00310822">
          <w:rPr>
            <w:rFonts w:eastAsia="Times New Roman" w:cs="Times New Roman"/>
            <w:szCs w:val="24"/>
            <w:lang w:eastAsia="es-ES" w:bidi="es-ES"/>
          </w:rPr>
          <w:delText xml:space="preserve"> </w:delText>
        </w:r>
      </w:del>
    </w:p>
    <w:p w14:paraId="2199A356" w14:textId="77777777" w:rsidR="00310822" w:rsidRDefault="00310822" w:rsidP="000351E5">
      <w:pPr>
        <w:keepLines/>
        <w:spacing w:line="360" w:lineRule="auto"/>
        <w:rPr>
          <w:ins w:id="256" w:author="Autor"/>
          <w:rFonts w:eastAsia="Times New Roman" w:cs="Times New Roman"/>
          <w:szCs w:val="24"/>
          <w:lang w:eastAsia="es-ES" w:bidi="es-ES"/>
        </w:rPr>
      </w:pPr>
    </w:p>
    <w:p w14:paraId="72D5F195" w14:textId="77777777" w:rsidR="000127C5" w:rsidRPr="000351E5" w:rsidDel="00310822" w:rsidRDefault="000127C5" w:rsidP="000351E5">
      <w:pPr>
        <w:keepLines/>
        <w:spacing w:line="360" w:lineRule="auto"/>
        <w:rPr>
          <w:del w:id="257" w:author="Autor"/>
          <w:rFonts w:eastAsia="Times New Roman" w:cs="Times New Roman"/>
          <w:szCs w:val="24"/>
          <w:lang w:eastAsia="es-ES" w:bidi="es-ES"/>
        </w:rPr>
      </w:pPr>
      <w:r w:rsidRPr="000351E5">
        <w:rPr>
          <w:rFonts w:eastAsia="Times New Roman" w:cs="Times New Roman"/>
          <w:szCs w:val="24"/>
          <w:lang w:eastAsia="es-ES" w:bidi="es-ES"/>
        </w:rPr>
        <w:t xml:space="preserve">h) Se han aplicado las herramientas de aprendizaje autónomo para su desarrollo personal y </w:t>
      </w:r>
      <w:proofErr w:type="spellStart"/>
      <w:r w:rsidRPr="000351E5">
        <w:rPr>
          <w:rFonts w:eastAsia="Times New Roman" w:cs="Times New Roman"/>
          <w:szCs w:val="24"/>
          <w:lang w:eastAsia="es-ES" w:bidi="es-ES"/>
        </w:rPr>
        <w:t>profesional.</w:t>
      </w:r>
      <w:proofErr w:type="spellEnd"/>
      <w:del w:id="258" w:author="Autor">
        <w:r w:rsidRPr="000351E5" w:rsidDel="00310822">
          <w:rPr>
            <w:rFonts w:eastAsia="Times New Roman" w:cs="Times New Roman"/>
            <w:szCs w:val="24"/>
            <w:lang w:eastAsia="es-ES" w:bidi="es-ES"/>
          </w:rPr>
          <w:delText xml:space="preserve"> </w:delText>
        </w:r>
      </w:del>
    </w:p>
    <w:p w14:paraId="1E1BD86F" w14:textId="77777777" w:rsidR="00310822" w:rsidRDefault="00310822" w:rsidP="000351E5">
      <w:pPr>
        <w:keepLines/>
        <w:spacing w:line="360" w:lineRule="auto"/>
        <w:rPr>
          <w:ins w:id="259" w:author="Autor"/>
          <w:rFonts w:eastAsia="Times New Roman" w:cs="Times New Roman"/>
          <w:szCs w:val="24"/>
          <w:lang w:eastAsia="es-ES" w:bidi="es-ES"/>
        </w:rPr>
      </w:pPr>
    </w:p>
    <w:p w14:paraId="35633CCB" w14:textId="77777777" w:rsidR="002E0B85" w:rsidRPr="000351E5" w:rsidDel="00310822" w:rsidRDefault="000127C5" w:rsidP="000351E5">
      <w:pPr>
        <w:keepLines/>
        <w:spacing w:line="360" w:lineRule="auto"/>
        <w:rPr>
          <w:del w:id="260" w:author="Autor"/>
          <w:rFonts w:eastAsia="Times New Roman" w:cs="Times New Roman"/>
          <w:szCs w:val="24"/>
          <w:lang w:eastAsia="es-ES" w:bidi="es-ES"/>
        </w:rPr>
      </w:pPr>
      <w:r w:rsidRPr="000351E5">
        <w:rPr>
          <w:rFonts w:eastAsia="Times New Roman" w:cs="Times New Roman"/>
          <w:szCs w:val="24"/>
          <w:lang w:eastAsia="es-ES" w:bidi="es-ES"/>
        </w:rPr>
        <w:t>i) Se ha diseñado el entorno de aprendizaje que permite alcanzar el plan de desarrollo individual.</w:t>
      </w:r>
      <w:del w:id="261" w:author="Autor">
        <w:r w:rsidRPr="000351E5" w:rsidDel="00310822">
          <w:rPr>
            <w:rFonts w:eastAsia="Times New Roman" w:cs="Times New Roman"/>
            <w:szCs w:val="24"/>
            <w:lang w:eastAsia="es-ES" w:bidi="es-ES"/>
          </w:rPr>
          <w:delText xml:space="preserve"> </w:delText>
        </w:r>
      </w:del>
    </w:p>
    <w:p w14:paraId="2D4AEB06" w14:textId="77777777" w:rsidR="00310822" w:rsidRDefault="00310822" w:rsidP="000351E5">
      <w:pPr>
        <w:keepLines/>
        <w:spacing w:line="360" w:lineRule="auto"/>
        <w:rPr>
          <w:ins w:id="262" w:author="Autor"/>
          <w:rFonts w:eastAsia="Times New Roman" w:cs="Times New Roman"/>
          <w:szCs w:val="24"/>
          <w:lang w:eastAsia="es-ES" w:bidi="es-ES"/>
        </w:rPr>
      </w:pPr>
    </w:p>
    <w:p w14:paraId="174D1E39" w14:textId="0991B1EB"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RA6. Identifica el concepto de salud psicosocial derivada del desempeño profesional, identificando y evaluando los factores de riesgo asociados a la misma, y aplicando medidas correctivas:</w:t>
      </w:r>
    </w:p>
    <w:p w14:paraId="048D3007" w14:textId="77777777" w:rsidR="000127C5" w:rsidRPr="000351E5" w:rsidDel="00310822" w:rsidRDefault="000127C5" w:rsidP="000351E5">
      <w:pPr>
        <w:keepLines/>
        <w:spacing w:line="360" w:lineRule="auto"/>
        <w:rPr>
          <w:del w:id="263" w:author="Autor"/>
          <w:rFonts w:eastAsia="Times New Roman" w:cs="Times New Roman"/>
          <w:szCs w:val="24"/>
          <w:lang w:eastAsia="es-ES" w:bidi="es-ES"/>
        </w:rPr>
      </w:pPr>
      <w:r w:rsidRPr="000351E5">
        <w:rPr>
          <w:rFonts w:eastAsia="Times New Roman" w:cs="Times New Roman"/>
          <w:szCs w:val="24"/>
          <w:lang w:eastAsia="es-ES" w:bidi="es-ES"/>
        </w:rPr>
        <w:t>a) Se ha identificado y valorado el concepto de salud psicosocial como factor determinante del bienestar mental del individuo y de los entornos laborales saludables.</w:t>
      </w:r>
      <w:del w:id="264" w:author="Autor">
        <w:r w:rsidRPr="000351E5" w:rsidDel="00310822">
          <w:rPr>
            <w:rFonts w:eastAsia="Times New Roman" w:cs="Times New Roman"/>
            <w:szCs w:val="24"/>
            <w:lang w:eastAsia="es-ES" w:bidi="es-ES"/>
          </w:rPr>
          <w:delText xml:space="preserve"> </w:delText>
        </w:r>
      </w:del>
    </w:p>
    <w:p w14:paraId="2E2710B5" w14:textId="77777777" w:rsidR="00310822" w:rsidRDefault="00310822" w:rsidP="000351E5">
      <w:pPr>
        <w:keepLines/>
        <w:spacing w:line="360" w:lineRule="auto"/>
        <w:rPr>
          <w:ins w:id="265" w:author="Autor"/>
          <w:rFonts w:eastAsia="Times New Roman" w:cs="Times New Roman"/>
          <w:szCs w:val="24"/>
          <w:lang w:eastAsia="es-ES" w:bidi="es-ES"/>
        </w:rPr>
      </w:pPr>
    </w:p>
    <w:p w14:paraId="37781C50"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 analizado la salud mental como desencadenante de siniestralidad y absentismo laboral, así como su evolución en los diferentes colectivos de trabajadores, especialmente en los grupos de población joven</w:t>
      </w:r>
    </w:p>
    <w:p w14:paraId="15E30381" w14:textId="33207626"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c) Se ha aprendido a reconocer e identificar</w:t>
      </w:r>
      <w:del w:id="266" w:author="Autor">
        <w:r w:rsidRPr="000351E5">
          <w:rPr>
            <w:rFonts w:eastAsia="Times New Roman" w:cs="Times New Roman"/>
            <w:szCs w:val="24"/>
            <w:lang w:eastAsia="es-ES" w:bidi="es-ES"/>
          </w:rPr>
          <w:delText xml:space="preserve">  </w:delText>
        </w:r>
      </w:del>
      <w:ins w:id="267" w:author="Autor">
        <w:r w:rsidR="00FC12FC" w:rsidRPr="000351E5">
          <w:rPr>
            <w:rFonts w:eastAsia="Times New Roman" w:cs="Times New Roman"/>
            <w:szCs w:val="24"/>
            <w:lang w:eastAsia="es-ES" w:bidi="es-ES"/>
          </w:rPr>
          <w:t xml:space="preserve"> </w:t>
        </w:r>
      </w:ins>
      <w:r w:rsidRPr="000351E5">
        <w:rPr>
          <w:rFonts w:eastAsia="Times New Roman" w:cs="Times New Roman"/>
          <w:szCs w:val="24"/>
          <w:lang w:eastAsia="es-ES" w:bidi="es-ES"/>
        </w:rPr>
        <w:t>los factores de riesgo psicosocial en el ámbito laboral.</w:t>
      </w:r>
    </w:p>
    <w:p w14:paraId="410A288E"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identificado los diferentes tipos de daños derivados de los factores de riesgo psicosocial y su repercusión en los individuos y en las organizaciones, así como su impacto en la competitividad y productividad de las empresas.</w:t>
      </w:r>
    </w:p>
    <w:p w14:paraId="3DC2AE5F"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definido y delimitado los conceptos de estrés laboral, tecnoestrés y burnout como las principales consecuencias ante condiciones psicosociales desfavorables o adversas en el entorno laboral</w:t>
      </w:r>
    </w:p>
    <w:p w14:paraId="70A843BB"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f) Se han activado las estrategias de afrontamiento personal frente a los estresores derivados de las condiciones </w:t>
      </w:r>
      <w:proofErr w:type="gramStart"/>
      <w:r w:rsidRPr="000351E5">
        <w:rPr>
          <w:rFonts w:eastAsia="Times New Roman" w:cs="Times New Roman"/>
          <w:szCs w:val="24"/>
          <w:lang w:eastAsia="es-ES" w:bidi="es-ES"/>
        </w:rPr>
        <w:t>laborales</w:t>
      </w:r>
      <w:proofErr w:type="gramEnd"/>
      <w:r w:rsidRPr="000351E5">
        <w:rPr>
          <w:rFonts w:eastAsia="Times New Roman" w:cs="Times New Roman"/>
          <w:szCs w:val="24"/>
          <w:lang w:eastAsia="es-ES" w:bidi="es-ES"/>
        </w:rPr>
        <w:t xml:space="preserve"> así como los recursos facilitadores del bienestar emocional de las personas a lo largo de su vida</w:t>
      </w:r>
    </w:p>
    <w:p w14:paraId="2AFD3681" w14:textId="77777777" w:rsidR="002E0B8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han determinado las medidas de intervención a nivel social, empresarial y asistencial, que permitan la adecuada respuesta a las situaciones de conflicto en el ámbito laboral.</w:t>
      </w:r>
    </w:p>
    <w:p w14:paraId="2330D9A9" w14:textId="601544CC" w:rsidR="000127C5" w:rsidRPr="000351E5" w:rsidRDefault="000127C5" w:rsidP="000351E5">
      <w:pPr>
        <w:keepLines/>
        <w:spacing w:line="360" w:lineRule="auto"/>
        <w:rPr>
          <w:rFonts w:eastAsia="Times New Roman" w:cs="Times New Roman"/>
          <w:szCs w:val="24"/>
          <w:lang w:eastAsia="es-ES" w:bidi="es-ES"/>
        </w:rPr>
      </w:pPr>
    </w:p>
    <w:p w14:paraId="0D3EB0C2"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CONTENIDOS IPE I</w:t>
      </w:r>
    </w:p>
    <w:p w14:paraId="390FA791"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Autoanálisis y toma de decisiones académicas y profesionales.</w:t>
      </w:r>
    </w:p>
    <w:p w14:paraId="289C3C25"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Autoconocimiento personal y </w:t>
      </w:r>
      <w:proofErr w:type="spellStart"/>
      <w:r w:rsidRPr="000351E5">
        <w:rPr>
          <w:rFonts w:eastAsia="Times New Roman" w:cs="Times New Roman"/>
          <w:szCs w:val="24"/>
          <w:lang w:eastAsia="es-ES" w:bidi="es-ES"/>
        </w:rPr>
        <w:t>profesional.</w:t>
      </w:r>
      <w:proofErr w:type="spellEnd"/>
      <w:r w:rsidRPr="000351E5">
        <w:rPr>
          <w:rFonts w:eastAsia="Times New Roman" w:cs="Times New Roman"/>
          <w:szCs w:val="24"/>
          <w:lang w:eastAsia="es-ES" w:bidi="es-ES"/>
        </w:rPr>
        <w:t xml:space="preserve"> Intereses, competencias, habilidades y motivaciones hacia el empleo.</w:t>
      </w:r>
    </w:p>
    <w:p w14:paraId="0CBC2273"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Análisis y evaluación del potencial </w:t>
      </w:r>
      <w:proofErr w:type="spellStart"/>
      <w:r w:rsidRPr="000351E5">
        <w:rPr>
          <w:rFonts w:eastAsia="Times New Roman" w:cs="Times New Roman"/>
          <w:szCs w:val="24"/>
          <w:lang w:eastAsia="es-ES" w:bidi="es-ES"/>
        </w:rPr>
        <w:t>profesional.</w:t>
      </w:r>
      <w:proofErr w:type="spellEnd"/>
      <w:r w:rsidRPr="000351E5">
        <w:rPr>
          <w:rFonts w:eastAsia="Times New Roman" w:cs="Times New Roman"/>
          <w:szCs w:val="24"/>
          <w:lang w:eastAsia="es-ES" w:bidi="es-ES"/>
        </w:rPr>
        <w:t xml:space="preserve"> DAFO personal.</w:t>
      </w:r>
    </w:p>
    <w:p w14:paraId="28824270"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Orientación para la igualdad de oportunidades.</w:t>
      </w:r>
    </w:p>
    <w:p w14:paraId="283B800E"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Búsqueda, selección y manejo de información académica y </w:t>
      </w:r>
      <w:proofErr w:type="spellStart"/>
      <w:r w:rsidRPr="000351E5">
        <w:rPr>
          <w:rFonts w:eastAsia="Times New Roman" w:cs="Times New Roman"/>
          <w:szCs w:val="24"/>
          <w:lang w:eastAsia="es-ES" w:bidi="es-ES"/>
        </w:rPr>
        <w:t>profesional.</w:t>
      </w:r>
      <w:proofErr w:type="spellEnd"/>
    </w:p>
    <w:p w14:paraId="0DAC69DD"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proceso de toma de decisiones.</w:t>
      </w:r>
    </w:p>
    <w:p w14:paraId="2A65EF6B"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Definición objetivos profesionales.</w:t>
      </w:r>
    </w:p>
    <w:p w14:paraId="1A99B9B2" w14:textId="77777777" w:rsidR="000127C5" w:rsidRPr="000351E5" w:rsidDel="00310822" w:rsidRDefault="000127C5" w:rsidP="000351E5">
      <w:pPr>
        <w:keepLines/>
        <w:spacing w:line="360" w:lineRule="auto"/>
        <w:rPr>
          <w:del w:id="268" w:author="Autor"/>
          <w:rFonts w:eastAsia="Times New Roman" w:cs="Times New Roman"/>
          <w:szCs w:val="24"/>
          <w:lang w:eastAsia="es-ES" w:bidi="es-ES"/>
        </w:rPr>
      </w:pPr>
      <w:r w:rsidRPr="000351E5">
        <w:rPr>
          <w:rFonts w:eastAsia="Times New Roman" w:cs="Times New Roman"/>
          <w:szCs w:val="24"/>
          <w:lang w:eastAsia="es-ES" w:bidi="es-ES"/>
        </w:rPr>
        <w:t>Aprendizaje autónomo y competencia digital.</w:t>
      </w:r>
      <w:del w:id="269" w:author="Autor">
        <w:r w:rsidRPr="000351E5" w:rsidDel="00310822">
          <w:rPr>
            <w:rFonts w:eastAsia="Times New Roman" w:cs="Times New Roman"/>
            <w:szCs w:val="24"/>
            <w:lang w:eastAsia="es-ES" w:bidi="es-ES"/>
          </w:rPr>
          <w:delText xml:space="preserve"> </w:delText>
        </w:r>
      </w:del>
    </w:p>
    <w:p w14:paraId="2BB8CD31" w14:textId="77777777" w:rsidR="00310822" w:rsidRDefault="00310822" w:rsidP="000351E5">
      <w:pPr>
        <w:keepLines/>
        <w:spacing w:line="360" w:lineRule="auto"/>
        <w:rPr>
          <w:ins w:id="270" w:author="Autor"/>
          <w:rFonts w:eastAsia="Times New Roman" w:cs="Times New Roman"/>
          <w:szCs w:val="24"/>
          <w:lang w:eastAsia="es-ES" w:bidi="es-ES"/>
        </w:rPr>
      </w:pPr>
    </w:p>
    <w:p w14:paraId="1675B18A"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Entorno personal de aprendizaje.</w:t>
      </w:r>
    </w:p>
    <w:p w14:paraId="3C28C6BC"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Herramientas, fuentes de información y actividades para el diseño del entorno personal de aprendizaje.</w:t>
      </w:r>
    </w:p>
    <w:p w14:paraId="035CFEB4"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 xml:space="preserve">Estrategias de aprendizaje autónomo para el desarrollo personal y </w:t>
      </w:r>
      <w:proofErr w:type="spellStart"/>
      <w:r w:rsidRPr="000351E5">
        <w:rPr>
          <w:rFonts w:eastAsia="Times New Roman" w:cs="Times New Roman"/>
          <w:szCs w:val="24"/>
          <w:lang w:eastAsia="es-ES" w:bidi="es-ES"/>
        </w:rPr>
        <w:t>profesional.</w:t>
      </w:r>
      <w:proofErr w:type="spellEnd"/>
    </w:p>
    <w:p w14:paraId="21A40227"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Concepto de identidad digital y su impacto en la empleabilidad.</w:t>
      </w:r>
    </w:p>
    <w:p w14:paraId="7D258577" w14:textId="77777777" w:rsidR="002E0B8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Marca personal.</w:t>
      </w:r>
    </w:p>
    <w:p w14:paraId="49E8534D" w14:textId="178FA7D0"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Contenidos mínimos niveles básico de PRL</w:t>
      </w:r>
    </w:p>
    <w:p w14:paraId="70D08736" w14:textId="77777777" w:rsidR="000127C5" w:rsidRPr="000351E5" w:rsidDel="00310822" w:rsidRDefault="000127C5" w:rsidP="000351E5">
      <w:pPr>
        <w:keepLines/>
        <w:spacing w:line="360" w:lineRule="auto"/>
        <w:rPr>
          <w:del w:id="271" w:author="Autor"/>
          <w:rFonts w:eastAsia="Times New Roman" w:cs="Times New Roman"/>
          <w:szCs w:val="24"/>
          <w:lang w:eastAsia="es-ES" w:bidi="es-ES"/>
        </w:rPr>
      </w:pPr>
      <w:r w:rsidRPr="000351E5">
        <w:rPr>
          <w:rFonts w:eastAsia="Times New Roman" w:cs="Times New Roman"/>
          <w:szCs w:val="24"/>
          <w:lang w:eastAsia="es-ES" w:bidi="es-ES"/>
        </w:rPr>
        <w:t>I. Conceptos básicos sobre seguridad y salud en el trabajo.</w:t>
      </w:r>
      <w:del w:id="272" w:author="Autor">
        <w:r w:rsidRPr="000351E5" w:rsidDel="00310822">
          <w:rPr>
            <w:rFonts w:eastAsia="Times New Roman" w:cs="Times New Roman"/>
            <w:szCs w:val="24"/>
            <w:lang w:eastAsia="es-ES" w:bidi="es-ES"/>
          </w:rPr>
          <w:delText xml:space="preserve"> </w:delText>
        </w:r>
      </w:del>
    </w:p>
    <w:p w14:paraId="6BA497AE" w14:textId="77777777" w:rsidR="00310822" w:rsidRDefault="00310822" w:rsidP="000351E5">
      <w:pPr>
        <w:keepLines/>
        <w:spacing w:line="360" w:lineRule="auto"/>
        <w:rPr>
          <w:ins w:id="273" w:author="Autor"/>
          <w:rFonts w:eastAsia="Times New Roman" w:cs="Times New Roman"/>
          <w:szCs w:val="24"/>
          <w:lang w:eastAsia="es-ES" w:bidi="es-ES"/>
        </w:rPr>
      </w:pPr>
    </w:p>
    <w:p w14:paraId="0AE02572" w14:textId="77777777" w:rsidR="000127C5" w:rsidRPr="000351E5" w:rsidDel="00310822" w:rsidRDefault="000127C5" w:rsidP="000351E5">
      <w:pPr>
        <w:keepLines/>
        <w:spacing w:line="360" w:lineRule="auto"/>
        <w:rPr>
          <w:del w:id="274" w:author="Autor"/>
          <w:rFonts w:eastAsia="Times New Roman" w:cs="Times New Roman"/>
          <w:szCs w:val="24"/>
          <w:lang w:eastAsia="es-ES" w:bidi="es-ES"/>
        </w:rPr>
      </w:pPr>
      <w:r w:rsidRPr="000351E5">
        <w:rPr>
          <w:rFonts w:eastAsia="Times New Roman" w:cs="Times New Roman"/>
          <w:szCs w:val="24"/>
          <w:lang w:eastAsia="es-ES" w:bidi="es-ES"/>
        </w:rPr>
        <w:t>El trabajo y la salud: los riesgos profesionales. Factores de riesgo.</w:t>
      </w:r>
      <w:del w:id="275" w:author="Autor">
        <w:r w:rsidRPr="000351E5" w:rsidDel="00310822">
          <w:rPr>
            <w:rFonts w:eastAsia="Times New Roman" w:cs="Times New Roman"/>
            <w:szCs w:val="24"/>
            <w:lang w:eastAsia="es-ES" w:bidi="es-ES"/>
          </w:rPr>
          <w:delText xml:space="preserve"> </w:delText>
        </w:r>
      </w:del>
    </w:p>
    <w:p w14:paraId="245BE7F9" w14:textId="77777777" w:rsidR="00310822" w:rsidRDefault="00310822" w:rsidP="000351E5">
      <w:pPr>
        <w:keepLines/>
        <w:spacing w:line="360" w:lineRule="auto"/>
        <w:rPr>
          <w:ins w:id="276" w:author="Autor"/>
          <w:rFonts w:eastAsia="Times New Roman" w:cs="Times New Roman"/>
          <w:szCs w:val="24"/>
          <w:lang w:eastAsia="es-ES" w:bidi="es-ES"/>
        </w:rPr>
      </w:pPr>
    </w:p>
    <w:p w14:paraId="54093F95" w14:textId="77777777" w:rsidR="000127C5" w:rsidRPr="000351E5" w:rsidDel="00310822" w:rsidRDefault="000127C5" w:rsidP="000351E5">
      <w:pPr>
        <w:keepLines/>
        <w:spacing w:line="360" w:lineRule="auto"/>
        <w:rPr>
          <w:del w:id="277" w:author="Autor"/>
          <w:rFonts w:eastAsia="Times New Roman" w:cs="Times New Roman"/>
          <w:szCs w:val="24"/>
          <w:lang w:eastAsia="es-ES" w:bidi="es-ES"/>
        </w:rPr>
      </w:pPr>
      <w:r w:rsidRPr="000351E5">
        <w:rPr>
          <w:rFonts w:eastAsia="Times New Roman" w:cs="Times New Roman"/>
          <w:szCs w:val="24"/>
          <w:lang w:eastAsia="es-ES" w:bidi="es-ES"/>
        </w:rPr>
        <w:t>Daños derivados del trabajo. Los accidentes de trabajo y las enfermedades profesionales. Otras patologías derivadas del trabajo.</w:t>
      </w:r>
      <w:del w:id="278" w:author="Autor">
        <w:r w:rsidRPr="000351E5" w:rsidDel="00310822">
          <w:rPr>
            <w:rFonts w:eastAsia="Times New Roman" w:cs="Times New Roman"/>
            <w:szCs w:val="24"/>
            <w:lang w:eastAsia="es-ES" w:bidi="es-ES"/>
          </w:rPr>
          <w:delText xml:space="preserve"> </w:delText>
        </w:r>
      </w:del>
    </w:p>
    <w:p w14:paraId="74DEF560" w14:textId="77777777" w:rsidR="00310822" w:rsidRDefault="00310822" w:rsidP="000351E5">
      <w:pPr>
        <w:keepLines/>
        <w:spacing w:line="360" w:lineRule="auto"/>
        <w:rPr>
          <w:ins w:id="279" w:author="Autor"/>
          <w:rFonts w:eastAsia="Times New Roman" w:cs="Times New Roman"/>
          <w:szCs w:val="24"/>
          <w:lang w:eastAsia="es-ES" w:bidi="es-ES"/>
        </w:rPr>
      </w:pPr>
    </w:p>
    <w:p w14:paraId="01D927AD" w14:textId="77777777" w:rsidR="000127C5" w:rsidRPr="000351E5" w:rsidDel="00310822" w:rsidRDefault="000127C5" w:rsidP="000351E5">
      <w:pPr>
        <w:keepLines/>
        <w:spacing w:line="360" w:lineRule="auto"/>
        <w:rPr>
          <w:del w:id="280" w:author="Autor"/>
          <w:rFonts w:eastAsia="Times New Roman" w:cs="Times New Roman"/>
          <w:szCs w:val="24"/>
          <w:lang w:eastAsia="es-ES" w:bidi="es-ES"/>
        </w:rPr>
      </w:pPr>
      <w:r w:rsidRPr="000351E5">
        <w:rPr>
          <w:rFonts w:eastAsia="Times New Roman" w:cs="Times New Roman"/>
          <w:szCs w:val="24"/>
          <w:lang w:eastAsia="es-ES" w:bidi="es-ES"/>
        </w:rPr>
        <w:t>Marco normativo básico en materia de prevención de riesgos laborales. Derechos y deberes básicos en esta materia.</w:t>
      </w:r>
      <w:del w:id="281" w:author="Autor">
        <w:r w:rsidRPr="000351E5" w:rsidDel="00310822">
          <w:rPr>
            <w:rFonts w:eastAsia="Times New Roman" w:cs="Times New Roman"/>
            <w:szCs w:val="24"/>
            <w:lang w:eastAsia="es-ES" w:bidi="es-ES"/>
          </w:rPr>
          <w:delText xml:space="preserve"> </w:delText>
        </w:r>
      </w:del>
    </w:p>
    <w:p w14:paraId="28784D60" w14:textId="77777777" w:rsidR="00310822" w:rsidRDefault="00310822" w:rsidP="000351E5">
      <w:pPr>
        <w:keepLines/>
        <w:spacing w:line="360" w:lineRule="auto"/>
        <w:rPr>
          <w:ins w:id="282" w:author="Autor"/>
          <w:rFonts w:eastAsia="Times New Roman" w:cs="Times New Roman"/>
          <w:szCs w:val="24"/>
          <w:lang w:eastAsia="es-ES" w:bidi="es-ES"/>
        </w:rPr>
      </w:pPr>
    </w:p>
    <w:p w14:paraId="02D3C495" w14:textId="77777777" w:rsidR="000127C5" w:rsidRPr="000351E5" w:rsidDel="00310822" w:rsidRDefault="000127C5" w:rsidP="000351E5">
      <w:pPr>
        <w:keepLines/>
        <w:spacing w:line="360" w:lineRule="auto"/>
        <w:rPr>
          <w:del w:id="283" w:author="Autor"/>
          <w:rFonts w:eastAsia="Times New Roman" w:cs="Times New Roman"/>
          <w:szCs w:val="24"/>
          <w:lang w:eastAsia="es-ES" w:bidi="es-ES"/>
        </w:rPr>
      </w:pPr>
      <w:r w:rsidRPr="000351E5">
        <w:rPr>
          <w:rFonts w:eastAsia="Times New Roman" w:cs="Times New Roman"/>
          <w:szCs w:val="24"/>
          <w:lang w:eastAsia="es-ES" w:bidi="es-ES"/>
        </w:rPr>
        <w:t>II. Riesgos generales y su prevención.</w:t>
      </w:r>
      <w:del w:id="284" w:author="Autor">
        <w:r w:rsidRPr="000351E5" w:rsidDel="00310822">
          <w:rPr>
            <w:rFonts w:eastAsia="Times New Roman" w:cs="Times New Roman"/>
            <w:szCs w:val="24"/>
            <w:lang w:eastAsia="es-ES" w:bidi="es-ES"/>
          </w:rPr>
          <w:delText xml:space="preserve"> </w:delText>
        </w:r>
      </w:del>
    </w:p>
    <w:p w14:paraId="2A3D2C20" w14:textId="77777777" w:rsidR="00310822" w:rsidRDefault="00310822" w:rsidP="000351E5">
      <w:pPr>
        <w:keepLines/>
        <w:spacing w:line="360" w:lineRule="auto"/>
        <w:rPr>
          <w:ins w:id="285" w:author="Autor"/>
          <w:rFonts w:eastAsia="Times New Roman" w:cs="Times New Roman"/>
          <w:szCs w:val="24"/>
          <w:lang w:eastAsia="es-ES" w:bidi="es-ES"/>
        </w:rPr>
      </w:pPr>
    </w:p>
    <w:p w14:paraId="11294C78" w14:textId="77777777" w:rsidR="000127C5" w:rsidRPr="000351E5" w:rsidDel="00310822" w:rsidRDefault="000127C5" w:rsidP="000351E5">
      <w:pPr>
        <w:keepLines/>
        <w:spacing w:line="360" w:lineRule="auto"/>
        <w:rPr>
          <w:del w:id="286" w:author="Autor"/>
          <w:rFonts w:eastAsia="Times New Roman" w:cs="Times New Roman"/>
          <w:szCs w:val="24"/>
          <w:lang w:eastAsia="es-ES" w:bidi="es-ES"/>
        </w:rPr>
      </w:pPr>
      <w:r w:rsidRPr="000351E5">
        <w:rPr>
          <w:rFonts w:eastAsia="Times New Roman" w:cs="Times New Roman"/>
          <w:szCs w:val="24"/>
          <w:lang w:eastAsia="es-ES" w:bidi="es-ES"/>
        </w:rPr>
        <w:t>Riesgos ligados a las condiciones de seguridad.</w:t>
      </w:r>
      <w:del w:id="287" w:author="Autor">
        <w:r w:rsidRPr="000351E5" w:rsidDel="00310822">
          <w:rPr>
            <w:rFonts w:eastAsia="Times New Roman" w:cs="Times New Roman"/>
            <w:szCs w:val="24"/>
            <w:lang w:eastAsia="es-ES" w:bidi="es-ES"/>
          </w:rPr>
          <w:delText xml:space="preserve"> </w:delText>
        </w:r>
      </w:del>
    </w:p>
    <w:p w14:paraId="07D28FB6" w14:textId="77777777" w:rsidR="00310822" w:rsidRDefault="00310822" w:rsidP="000351E5">
      <w:pPr>
        <w:keepLines/>
        <w:spacing w:line="360" w:lineRule="auto"/>
        <w:rPr>
          <w:ins w:id="288" w:author="Autor"/>
          <w:rFonts w:eastAsia="Times New Roman" w:cs="Times New Roman"/>
          <w:szCs w:val="24"/>
          <w:lang w:eastAsia="es-ES" w:bidi="es-ES"/>
        </w:rPr>
      </w:pPr>
    </w:p>
    <w:p w14:paraId="786754E1" w14:textId="77777777" w:rsidR="000127C5" w:rsidRPr="000351E5" w:rsidDel="00310822" w:rsidRDefault="000127C5" w:rsidP="000351E5">
      <w:pPr>
        <w:keepLines/>
        <w:spacing w:line="360" w:lineRule="auto"/>
        <w:rPr>
          <w:del w:id="289" w:author="Autor"/>
          <w:rFonts w:eastAsia="Times New Roman" w:cs="Times New Roman"/>
          <w:szCs w:val="24"/>
          <w:lang w:eastAsia="es-ES" w:bidi="es-ES"/>
        </w:rPr>
      </w:pPr>
      <w:r w:rsidRPr="000351E5">
        <w:rPr>
          <w:rFonts w:eastAsia="Times New Roman" w:cs="Times New Roman"/>
          <w:szCs w:val="24"/>
          <w:lang w:eastAsia="es-ES" w:bidi="es-ES"/>
        </w:rPr>
        <w:t xml:space="preserve">Riesgos ligados al </w:t>
      </w:r>
      <w:proofErr w:type="gramStart"/>
      <w:r w:rsidRPr="000351E5">
        <w:rPr>
          <w:rFonts w:eastAsia="Times New Roman" w:cs="Times New Roman"/>
          <w:szCs w:val="24"/>
          <w:lang w:eastAsia="es-ES" w:bidi="es-ES"/>
        </w:rPr>
        <w:t>medio-ambiente</w:t>
      </w:r>
      <w:proofErr w:type="gramEnd"/>
      <w:r w:rsidRPr="000351E5">
        <w:rPr>
          <w:rFonts w:eastAsia="Times New Roman" w:cs="Times New Roman"/>
          <w:szCs w:val="24"/>
          <w:lang w:eastAsia="es-ES" w:bidi="es-ES"/>
        </w:rPr>
        <w:t xml:space="preserve"> de trabajo.</w:t>
      </w:r>
      <w:del w:id="290" w:author="Autor">
        <w:r w:rsidRPr="000351E5" w:rsidDel="00310822">
          <w:rPr>
            <w:rFonts w:eastAsia="Times New Roman" w:cs="Times New Roman"/>
            <w:szCs w:val="24"/>
            <w:lang w:eastAsia="es-ES" w:bidi="es-ES"/>
          </w:rPr>
          <w:delText xml:space="preserve"> </w:delText>
        </w:r>
      </w:del>
    </w:p>
    <w:p w14:paraId="33DFE28E" w14:textId="77777777" w:rsidR="00310822" w:rsidRDefault="00310822" w:rsidP="000351E5">
      <w:pPr>
        <w:keepLines/>
        <w:spacing w:line="360" w:lineRule="auto"/>
        <w:rPr>
          <w:ins w:id="291" w:author="Autor"/>
          <w:rFonts w:eastAsia="Times New Roman" w:cs="Times New Roman"/>
          <w:szCs w:val="24"/>
          <w:lang w:eastAsia="es-ES" w:bidi="es-ES"/>
        </w:rPr>
      </w:pPr>
    </w:p>
    <w:p w14:paraId="2F302449" w14:textId="77777777" w:rsidR="000127C5" w:rsidRPr="000351E5" w:rsidDel="00310822" w:rsidRDefault="000127C5" w:rsidP="000351E5">
      <w:pPr>
        <w:keepLines/>
        <w:spacing w:line="360" w:lineRule="auto"/>
        <w:rPr>
          <w:del w:id="292" w:author="Autor"/>
          <w:rFonts w:eastAsia="Times New Roman" w:cs="Times New Roman"/>
          <w:szCs w:val="24"/>
          <w:lang w:eastAsia="es-ES" w:bidi="es-ES"/>
        </w:rPr>
      </w:pPr>
      <w:r w:rsidRPr="000351E5">
        <w:rPr>
          <w:rFonts w:eastAsia="Times New Roman" w:cs="Times New Roman"/>
          <w:szCs w:val="24"/>
          <w:lang w:eastAsia="es-ES" w:bidi="es-ES"/>
        </w:rPr>
        <w:t>La carga de trabajo, la fatiga y la insatisfacción laboral.</w:t>
      </w:r>
      <w:del w:id="293" w:author="Autor">
        <w:r w:rsidRPr="000351E5" w:rsidDel="00310822">
          <w:rPr>
            <w:rFonts w:eastAsia="Times New Roman" w:cs="Times New Roman"/>
            <w:szCs w:val="24"/>
            <w:lang w:eastAsia="es-ES" w:bidi="es-ES"/>
          </w:rPr>
          <w:delText xml:space="preserve"> </w:delText>
        </w:r>
      </w:del>
    </w:p>
    <w:p w14:paraId="2F032639" w14:textId="77777777" w:rsidR="00310822" w:rsidRDefault="00310822" w:rsidP="000351E5">
      <w:pPr>
        <w:keepLines/>
        <w:spacing w:line="360" w:lineRule="auto"/>
        <w:rPr>
          <w:ins w:id="294" w:author="Autor"/>
          <w:rFonts w:eastAsia="Times New Roman" w:cs="Times New Roman"/>
          <w:szCs w:val="24"/>
          <w:lang w:eastAsia="es-ES" w:bidi="es-ES"/>
        </w:rPr>
      </w:pPr>
    </w:p>
    <w:p w14:paraId="64ECBF30" w14:textId="77777777" w:rsidR="000127C5" w:rsidRPr="000351E5" w:rsidDel="00310822" w:rsidRDefault="000127C5" w:rsidP="000351E5">
      <w:pPr>
        <w:keepLines/>
        <w:spacing w:line="360" w:lineRule="auto"/>
        <w:rPr>
          <w:del w:id="295" w:author="Autor"/>
          <w:rFonts w:eastAsia="Times New Roman" w:cs="Times New Roman"/>
          <w:szCs w:val="24"/>
          <w:lang w:eastAsia="es-ES" w:bidi="es-ES"/>
        </w:rPr>
      </w:pPr>
      <w:r w:rsidRPr="000351E5">
        <w:rPr>
          <w:rFonts w:eastAsia="Times New Roman" w:cs="Times New Roman"/>
          <w:szCs w:val="24"/>
          <w:lang w:eastAsia="es-ES" w:bidi="es-ES"/>
        </w:rPr>
        <w:t>Sistemas elementales de control de riesgos. Protección colectiva e individual.</w:t>
      </w:r>
      <w:del w:id="296" w:author="Autor">
        <w:r w:rsidRPr="000351E5" w:rsidDel="00310822">
          <w:rPr>
            <w:rFonts w:eastAsia="Times New Roman" w:cs="Times New Roman"/>
            <w:szCs w:val="24"/>
            <w:lang w:eastAsia="es-ES" w:bidi="es-ES"/>
          </w:rPr>
          <w:delText xml:space="preserve"> </w:delText>
        </w:r>
      </w:del>
    </w:p>
    <w:p w14:paraId="26DE1ADF" w14:textId="77777777" w:rsidR="00310822" w:rsidRDefault="00310822" w:rsidP="000351E5">
      <w:pPr>
        <w:keepLines/>
        <w:spacing w:line="360" w:lineRule="auto"/>
        <w:rPr>
          <w:ins w:id="297" w:author="Autor"/>
          <w:rFonts w:eastAsia="Times New Roman" w:cs="Times New Roman"/>
          <w:szCs w:val="24"/>
          <w:lang w:eastAsia="es-ES" w:bidi="es-ES"/>
        </w:rPr>
      </w:pPr>
    </w:p>
    <w:p w14:paraId="696F76E4" w14:textId="77777777" w:rsidR="000127C5" w:rsidRPr="000351E5" w:rsidDel="00310822" w:rsidRDefault="000127C5" w:rsidP="000351E5">
      <w:pPr>
        <w:keepLines/>
        <w:spacing w:line="360" w:lineRule="auto"/>
        <w:rPr>
          <w:del w:id="298" w:author="Autor"/>
          <w:rFonts w:eastAsia="Times New Roman" w:cs="Times New Roman"/>
          <w:szCs w:val="24"/>
          <w:lang w:eastAsia="es-ES" w:bidi="es-ES"/>
        </w:rPr>
      </w:pPr>
      <w:r w:rsidRPr="000351E5">
        <w:rPr>
          <w:rFonts w:eastAsia="Times New Roman" w:cs="Times New Roman"/>
          <w:szCs w:val="24"/>
          <w:lang w:eastAsia="es-ES" w:bidi="es-ES"/>
        </w:rPr>
        <w:t>Planes de emergencia y evacuación.</w:t>
      </w:r>
      <w:del w:id="299" w:author="Autor">
        <w:r w:rsidRPr="000351E5" w:rsidDel="00310822">
          <w:rPr>
            <w:rFonts w:eastAsia="Times New Roman" w:cs="Times New Roman"/>
            <w:szCs w:val="24"/>
            <w:lang w:eastAsia="es-ES" w:bidi="es-ES"/>
          </w:rPr>
          <w:delText xml:space="preserve"> </w:delText>
        </w:r>
      </w:del>
    </w:p>
    <w:p w14:paraId="31B99F66" w14:textId="77777777" w:rsidR="00310822" w:rsidRDefault="00310822" w:rsidP="000351E5">
      <w:pPr>
        <w:keepLines/>
        <w:spacing w:line="360" w:lineRule="auto"/>
        <w:rPr>
          <w:ins w:id="300" w:author="Autor"/>
          <w:rFonts w:eastAsia="Times New Roman" w:cs="Times New Roman"/>
          <w:szCs w:val="24"/>
          <w:lang w:eastAsia="es-ES" w:bidi="es-ES"/>
        </w:rPr>
      </w:pPr>
    </w:p>
    <w:p w14:paraId="7430FC97" w14:textId="77777777" w:rsidR="000127C5" w:rsidRPr="000351E5" w:rsidDel="00310822" w:rsidRDefault="000127C5" w:rsidP="000351E5">
      <w:pPr>
        <w:keepLines/>
        <w:spacing w:line="360" w:lineRule="auto"/>
        <w:rPr>
          <w:del w:id="301" w:author="Autor"/>
          <w:rFonts w:eastAsia="Times New Roman" w:cs="Times New Roman"/>
          <w:szCs w:val="24"/>
          <w:lang w:eastAsia="es-ES" w:bidi="es-ES"/>
        </w:rPr>
      </w:pPr>
      <w:r w:rsidRPr="000351E5">
        <w:rPr>
          <w:rFonts w:eastAsia="Times New Roman" w:cs="Times New Roman"/>
          <w:szCs w:val="24"/>
          <w:lang w:eastAsia="es-ES" w:bidi="es-ES"/>
        </w:rPr>
        <w:t>El control de la salud de los trabajadores.</w:t>
      </w:r>
      <w:del w:id="302" w:author="Autor">
        <w:r w:rsidRPr="000351E5" w:rsidDel="00310822">
          <w:rPr>
            <w:rFonts w:eastAsia="Times New Roman" w:cs="Times New Roman"/>
            <w:szCs w:val="24"/>
            <w:lang w:eastAsia="es-ES" w:bidi="es-ES"/>
          </w:rPr>
          <w:delText xml:space="preserve"> </w:delText>
        </w:r>
      </w:del>
    </w:p>
    <w:p w14:paraId="3924E359" w14:textId="77777777" w:rsidR="00310822" w:rsidRDefault="00310822" w:rsidP="000351E5">
      <w:pPr>
        <w:keepLines/>
        <w:spacing w:line="360" w:lineRule="auto"/>
        <w:rPr>
          <w:ins w:id="303" w:author="Autor"/>
          <w:rFonts w:eastAsia="Times New Roman" w:cs="Times New Roman"/>
          <w:szCs w:val="24"/>
          <w:lang w:eastAsia="es-ES" w:bidi="es-ES"/>
        </w:rPr>
      </w:pPr>
    </w:p>
    <w:p w14:paraId="16571F0D" w14:textId="77777777" w:rsidR="000127C5" w:rsidRPr="000351E5" w:rsidDel="00310822" w:rsidRDefault="000127C5" w:rsidP="000351E5">
      <w:pPr>
        <w:keepLines/>
        <w:spacing w:line="360" w:lineRule="auto"/>
        <w:rPr>
          <w:del w:id="304" w:author="Autor"/>
          <w:rFonts w:eastAsia="Times New Roman" w:cs="Times New Roman"/>
          <w:szCs w:val="24"/>
          <w:lang w:eastAsia="es-ES" w:bidi="es-ES"/>
        </w:rPr>
      </w:pPr>
      <w:r w:rsidRPr="000351E5">
        <w:rPr>
          <w:rFonts w:eastAsia="Times New Roman" w:cs="Times New Roman"/>
          <w:szCs w:val="24"/>
          <w:lang w:eastAsia="es-ES" w:bidi="es-ES"/>
        </w:rPr>
        <w:t>III. Riesgos específicos y su prevención en el sector correspondiente a la actividad de la empresa.</w:t>
      </w:r>
      <w:del w:id="305" w:author="Autor">
        <w:r w:rsidRPr="000351E5" w:rsidDel="00310822">
          <w:rPr>
            <w:rFonts w:eastAsia="Times New Roman" w:cs="Times New Roman"/>
            <w:szCs w:val="24"/>
            <w:lang w:eastAsia="es-ES" w:bidi="es-ES"/>
          </w:rPr>
          <w:delText xml:space="preserve"> </w:delText>
        </w:r>
      </w:del>
    </w:p>
    <w:p w14:paraId="57329842" w14:textId="77777777" w:rsidR="00310822" w:rsidRDefault="00310822" w:rsidP="000351E5">
      <w:pPr>
        <w:keepLines/>
        <w:spacing w:line="360" w:lineRule="auto"/>
        <w:rPr>
          <w:ins w:id="306" w:author="Autor"/>
          <w:rFonts w:eastAsia="Times New Roman" w:cs="Times New Roman"/>
          <w:szCs w:val="24"/>
          <w:lang w:eastAsia="es-ES" w:bidi="es-ES"/>
        </w:rPr>
      </w:pPr>
    </w:p>
    <w:p w14:paraId="274EE24F"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IV. Elementos básicos de gestión de la prevención de riesgos.</w:t>
      </w:r>
    </w:p>
    <w:p w14:paraId="184CA71A" w14:textId="77777777" w:rsidR="000127C5" w:rsidRPr="000351E5" w:rsidDel="00310822" w:rsidRDefault="000127C5" w:rsidP="000351E5">
      <w:pPr>
        <w:keepLines/>
        <w:spacing w:line="360" w:lineRule="auto"/>
        <w:rPr>
          <w:del w:id="307" w:author="Autor"/>
          <w:rFonts w:eastAsia="Times New Roman" w:cs="Times New Roman"/>
          <w:szCs w:val="24"/>
          <w:lang w:eastAsia="es-ES" w:bidi="es-ES"/>
        </w:rPr>
      </w:pPr>
      <w:r w:rsidRPr="000351E5">
        <w:rPr>
          <w:rFonts w:eastAsia="Times New Roman" w:cs="Times New Roman"/>
          <w:szCs w:val="24"/>
          <w:lang w:eastAsia="es-ES" w:bidi="es-ES"/>
        </w:rPr>
        <w:t>Organismos públicos relacionados con la seguridad y salud en el trabajo.</w:t>
      </w:r>
      <w:del w:id="308" w:author="Autor">
        <w:r w:rsidRPr="000351E5" w:rsidDel="00310822">
          <w:rPr>
            <w:rFonts w:eastAsia="Times New Roman" w:cs="Times New Roman"/>
            <w:szCs w:val="24"/>
            <w:lang w:eastAsia="es-ES" w:bidi="es-ES"/>
          </w:rPr>
          <w:delText xml:space="preserve"> </w:delText>
        </w:r>
      </w:del>
    </w:p>
    <w:p w14:paraId="4B080E64" w14:textId="77777777" w:rsidR="00310822" w:rsidRDefault="00310822" w:rsidP="000351E5">
      <w:pPr>
        <w:keepLines/>
        <w:spacing w:line="360" w:lineRule="auto"/>
        <w:rPr>
          <w:ins w:id="309" w:author="Autor"/>
          <w:rFonts w:eastAsia="Times New Roman" w:cs="Times New Roman"/>
          <w:szCs w:val="24"/>
          <w:lang w:eastAsia="es-ES" w:bidi="es-ES"/>
        </w:rPr>
      </w:pPr>
    </w:p>
    <w:p w14:paraId="4FB33EFA" w14:textId="77777777" w:rsidR="000127C5" w:rsidRPr="000351E5" w:rsidDel="00310822" w:rsidRDefault="000127C5" w:rsidP="000351E5">
      <w:pPr>
        <w:keepLines/>
        <w:spacing w:line="360" w:lineRule="auto"/>
        <w:rPr>
          <w:del w:id="310" w:author="Autor"/>
          <w:rFonts w:eastAsia="Times New Roman" w:cs="Times New Roman"/>
          <w:szCs w:val="24"/>
          <w:lang w:eastAsia="es-ES" w:bidi="es-ES"/>
        </w:rPr>
      </w:pPr>
      <w:r w:rsidRPr="000351E5">
        <w:rPr>
          <w:rFonts w:eastAsia="Times New Roman" w:cs="Times New Roman"/>
          <w:szCs w:val="24"/>
          <w:lang w:eastAsia="es-ES" w:bidi="es-ES"/>
        </w:rPr>
        <w:t>Organización del trabajo preventivo: «rutinas» básicas.</w:t>
      </w:r>
      <w:del w:id="311" w:author="Autor">
        <w:r w:rsidRPr="000351E5" w:rsidDel="00310822">
          <w:rPr>
            <w:rFonts w:eastAsia="Times New Roman" w:cs="Times New Roman"/>
            <w:szCs w:val="24"/>
            <w:lang w:eastAsia="es-ES" w:bidi="es-ES"/>
          </w:rPr>
          <w:delText xml:space="preserve"> </w:delText>
        </w:r>
      </w:del>
    </w:p>
    <w:p w14:paraId="0F1CFA2F" w14:textId="77777777" w:rsidR="00310822" w:rsidRDefault="00310822" w:rsidP="000351E5">
      <w:pPr>
        <w:keepLines/>
        <w:spacing w:line="360" w:lineRule="auto"/>
        <w:rPr>
          <w:ins w:id="312" w:author="Autor"/>
          <w:rFonts w:eastAsia="Times New Roman" w:cs="Times New Roman"/>
          <w:szCs w:val="24"/>
          <w:lang w:eastAsia="es-ES" w:bidi="es-ES"/>
        </w:rPr>
      </w:pPr>
    </w:p>
    <w:p w14:paraId="2A83CEF1" w14:textId="77777777" w:rsidR="000127C5" w:rsidRPr="000351E5" w:rsidDel="00310822" w:rsidRDefault="000127C5" w:rsidP="000351E5">
      <w:pPr>
        <w:keepLines/>
        <w:spacing w:line="360" w:lineRule="auto"/>
        <w:rPr>
          <w:del w:id="313" w:author="Autor"/>
          <w:rFonts w:eastAsia="Times New Roman" w:cs="Times New Roman"/>
          <w:szCs w:val="24"/>
          <w:lang w:eastAsia="es-ES" w:bidi="es-ES"/>
        </w:rPr>
      </w:pPr>
      <w:r w:rsidRPr="000351E5">
        <w:rPr>
          <w:rFonts w:eastAsia="Times New Roman" w:cs="Times New Roman"/>
          <w:szCs w:val="24"/>
          <w:lang w:eastAsia="es-ES" w:bidi="es-ES"/>
        </w:rPr>
        <w:t>Documentación: recogida, elaboración y archivo.</w:t>
      </w:r>
      <w:del w:id="314" w:author="Autor">
        <w:r w:rsidRPr="000351E5" w:rsidDel="00310822">
          <w:rPr>
            <w:rFonts w:eastAsia="Times New Roman" w:cs="Times New Roman"/>
            <w:szCs w:val="24"/>
            <w:lang w:eastAsia="es-ES" w:bidi="es-ES"/>
          </w:rPr>
          <w:delText xml:space="preserve"> </w:delText>
        </w:r>
      </w:del>
    </w:p>
    <w:p w14:paraId="65B6871B" w14:textId="77777777" w:rsidR="00310822" w:rsidRDefault="00310822" w:rsidP="000351E5">
      <w:pPr>
        <w:keepLines/>
        <w:spacing w:line="360" w:lineRule="auto"/>
        <w:rPr>
          <w:ins w:id="315" w:author="Autor"/>
          <w:rFonts w:eastAsia="Times New Roman" w:cs="Times New Roman"/>
          <w:szCs w:val="24"/>
          <w:lang w:eastAsia="es-ES" w:bidi="es-ES"/>
        </w:rPr>
      </w:pPr>
    </w:p>
    <w:p w14:paraId="4686B152" w14:textId="77777777" w:rsidR="002E0B85" w:rsidRPr="000351E5" w:rsidDel="00310822" w:rsidRDefault="000127C5" w:rsidP="000351E5">
      <w:pPr>
        <w:keepLines/>
        <w:spacing w:line="360" w:lineRule="auto"/>
        <w:rPr>
          <w:del w:id="316" w:author="Autor"/>
          <w:rFonts w:eastAsia="Times New Roman" w:cs="Times New Roman"/>
          <w:szCs w:val="24"/>
          <w:lang w:eastAsia="es-ES" w:bidi="es-ES"/>
        </w:rPr>
      </w:pPr>
      <w:r w:rsidRPr="000351E5">
        <w:rPr>
          <w:rFonts w:eastAsia="Times New Roman" w:cs="Times New Roman"/>
          <w:szCs w:val="24"/>
          <w:lang w:eastAsia="es-ES" w:bidi="es-ES"/>
        </w:rPr>
        <w:t>Primeros auxilios.</w:t>
      </w:r>
      <w:del w:id="317" w:author="Autor">
        <w:r w:rsidRPr="000351E5" w:rsidDel="00310822">
          <w:rPr>
            <w:rFonts w:eastAsia="Times New Roman" w:cs="Times New Roman"/>
            <w:szCs w:val="24"/>
            <w:lang w:eastAsia="es-ES" w:bidi="es-ES"/>
          </w:rPr>
          <w:delText xml:space="preserve"> </w:delText>
        </w:r>
      </w:del>
    </w:p>
    <w:p w14:paraId="266A1331" w14:textId="77777777" w:rsidR="00310822" w:rsidRDefault="00310822" w:rsidP="000351E5">
      <w:pPr>
        <w:keepLines/>
        <w:spacing w:line="360" w:lineRule="auto"/>
        <w:rPr>
          <w:ins w:id="318" w:author="Autor"/>
          <w:rFonts w:eastAsia="Times New Roman" w:cs="Times New Roman"/>
          <w:szCs w:val="24"/>
          <w:lang w:eastAsia="es-ES" w:bidi="es-ES"/>
        </w:rPr>
      </w:pPr>
    </w:p>
    <w:p w14:paraId="300B3004" w14:textId="6A36772C"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Condiciones Laborales</w:t>
      </w:r>
    </w:p>
    <w:p w14:paraId="383DE6AA"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Derechos y deberes derivados de la relación laboral.</w:t>
      </w:r>
    </w:p>
    <w:p w14:paraId="39C6E019"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El contrato de trabajo: elementos básicos y modalidades.</w:t>
      </w:r>
    </w:p>
    <w:p w14:paraId="1D8FFED8"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Componentes del recibo de salario.</w:t>
      </w:r>
    </w:p>
    <w:p w14:paraId="38305D31"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La negociación colectiva y medidas de conflicto. El convenio colectivo.</w:t>
      </w:r>
    </w:p>
    <w:p w14:paraId="3273E789"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La seguridad social y el estado del bienestar.</w:t>
      </w:r>
    </w:p>
    <w:p w14:paraId="2386383B"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Prestaciones y trámites derivados de la suspensión y extinción del contrato de trabajo.</w:t>
      </w:r>
    </w:p>
    <w:p w14:paraId="6F27F185"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Retos laborales derivados del ámbito digital.</w:t>
      </w:r>
    </w:p>
    <w:p w14:paraId="6A695D18"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Sector productivo y perfil profesional:</w:t>
      </w:r>
    </w:p>
    <w:p w14:paraId="67256391"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Análisis del mercado de trabajo.</w:t>
      </w:r>
    </w:p>
    <w:p w14:paraId="2069A990"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Requisitos y capacitaciones necesarias para el desempeño </w:t>
      </w:r>
      <w:proofErr w:type="spellStart"/>
      <w:r w:rsidRPr="000351E5">
        <w:rPr>
          <w:rFonts w:eastAsia="Times New Roman" w:cs="Times New Roman"/>
          <w:szCs w:val="24"/>
          <w:lang w:eastAsia="es-ES" w:bidi="es-ES"/>
        </w:rPr>
        <w:t>profesional.</w:t>
      </w:r>
      <w:proofErr w:type="spellEnd"/>
    </w:p>
    <w:p w14:paraId="109AC4C5"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Concepto de empleabilidad.</w:t>
      </w:r>
    </w:p>
    <w:p w14:paraId="1C7B69AC"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Áreas ocupacionales y perfiles del sector profesional del título…</w:t>
      </w:r>
    </w:p>
    <w:p w14:paraId="41E1621E" w14:textId="77777777" w:rsidR="002E0B8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Elaboración de un análisis de puesto de trabajo relacionado con el perfil </w:t>
      </w:r>
      <w:proofErr w:type="spellStart"/>
      <w:r w:rsidRPr="000351E5">
        <w:rPr>
          <w:rFonts w:eastAsia="Times New Roman" w:cs="Times New Roman"/>
          <w:szCs w:val="24"/>
          <w:lang w:eastAsia="es-ES" w:bidi="es-ES"/>
        </w:rPr>
        <w:t>profesional.</w:t>
      </w:r>
      <w:proofErr w:type="spellEnd"/>
    </w:p>
    <w:p w14:paraId="216DDBB1" w14:textId="115696BC"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Salud Psicosocial ligada al ámbito laboral.</w:t>
      </w:r>
    </w:p>
    <w:p w14:paraId="0E91E614" w14:textId="77777777" w:rsidR="000127C5" w:rsidRPr="000351E5" w:rsidDel="00310822" w:rsidRDefault="000127C5" w:rsidP="000351E5">
      <w:pPr>
        <w:keepLines/>
        <w:spacing w:line="360" w:lineRule="auto"/>
        <w:rPr>
          <w:del w:id="319" w:author="Autor"/>
          <w:rFonts w:eastAsia="Times New Roman" w:cs="Times New Roman"/>
          <w:szCs w:val="24"/>
          <w:lang w:eastAsia="es-ES" w:bidi="es-ES"/>
        </w:rPr>
      </w:pPr>
      <w:r w:rsidRPr="000351E5">
        <w:rPr>
          <w:rFonts w:eastAsia="Times New Roman" w:cs="Times New Roman"/>
          <w:szCs w:val="24"/>
          <w:lang w:eastAsia="es-ES" w:bidi="es-ES"/>
        </w:rPr>
        <w:t>Concepto integral de salud mental en el ámbito laboral.</w:t>
      </w:r>
      <w:del w:id="320" w:author="Autor">
        <w:r w:rsidRPr="000351E5" w:rsidDel="00310822">
          <w:rPr>
            <w:rFonts w:eastAsia="Times New Roman" w:cs="Times New Roman"/>
            <w:szCs w:val="24"/>
            <w:lang w:eastAsia="es-ES" w:bidi="es-ES"/>
          </w:rPr>
          <w:delText xml:space="preserve"> </w:delText>
        </w:r>
      </w:del>
    </w:p>
    <w:p w14:paraId="4E6F065B" w14:textId="77777777" w:rsidR="00310822" w:rsidRDefault="00310822" w:rsidP="000351E5">
      <w:pPr>
        <w:keepLines/>
        <w:spacing w:line="360" w:lineRule="auto"/>
        <w:rPr>
          <w:ins w:id="321" w:author="Autor"/>
          <w:rFonts w:eastAsia="Times New Roman" w:cs="Times New Roman"/>
          <w:szCs w:val="24"/>
          <w:lang w:eastAsia="es-ES" w:bidi="es-ES"/>
        </w:rPr>
      </w:pPr>
    </w:p>
    <w:p w14:paraId="0E345068"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Análisis de los datos de siniestralidad y absentismo vinculados a la salud mental, con especial foco en los grupos de población más joven.</w:t>
      </w:r>
    </w:p>
    <w:p w14:paraId="07FD4FAB"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Definición y clasificación de riesgos psicosociales. Estrategias para la identificación de los riesgos en el ámbito laboral.</w:t>
      </w:r>
    </w:p>
    <w:p w14:paraId="1BE61B34"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Concepto de estrés laboral, tecnoestrés y burnout.</w:t>
      </w:r>
    </w:p>
    <w:p w14:paraId="65AE69B0"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tiempo de trabajo y su distribución, como factores estresores en el entorno de trabajo.</w:t>
      </w:r>
    </w:p>
    <w:p w14:paraId="6F196FEF"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La desconexión digital. La conciliación personal y laboral.</w:t>
      </w:r>
    </w:p>
    <w:p w14:paraId="3DE80C5A" w14:textId="77777777" w:rsidR="000127C5"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Factores de protección frente al estrés laboral: Estrategias personales para el afrontamiento. Hábitos saludables y su repercusión en el trabajo.</w:t>
      </w:r>
    </w:p>
    <w:p w14:paraId="0A2E9B29" w14:textId="77777777" w:rsidR="000127C5" w:rsidRPr="000351E5" w:rsidDel="00310822" w:rsidRDefault="000127C5" w:rsidP="000351E5">
      <w:pPr>
        <w:keepLines/>
        <w:spacing w:line="360" w:lineRule="auto"/>
        <w:rPr>
          <w:del w:id="322" w:author="Autor"/>
          <w:rFonts w:eastAsia="Times New Roman" w:cs="Times New Roman"/>
          <w:szCs w:val="24"/>
          <w:lang w:eastAsia="es-ES" w:bidi="es-ES"/>
        </w:rPr>
      </w:pPr>
      <w:r w:rsidRPr="000351E5">
        <w:rPr>
          <w:rFonts w:eastAsia="Times New Roman" w:cs="Times New Roman"/>
          <w:szCs w:val="24"/>
          <w:lang w:eastAsia="es-ES" w:bidi="es-ES"/>
        </w:rPr>
        <w:t>Estrategias y recursos ante los daños derivados de factores psicosociales: aspectos organizativos, de participación de los trabajadores y asistenciales.</w:t>
      </w:r>
      <w:del w:id="323" w:author="Autor">
        <w:r w:rsidRPr="000351E5" w:rsidDel="00310822">
          <w:rPr>
            <w:rFonts w:eastAsia="Times New Roman" w:cs="Times New Roman"/>
            <w:szCs w:val="24"/>
            <w:lang w:eastAsia="es-ES" w:bidi="es-ES"/>
          </w:rPr>
          <w:delText xml:space="preserve"> </w:delText>
        </w:r>
      </w:del>
    </w:p>
    <w:p w14:paraId="1453BCCF" w14:textId="77777777" w:rsidR="00310822" w:rsidRDefault="00310822" w:rsidP="000351E5">
      <w:pPr>
        <w:keepLines/>
        <w:spacing w:line="360" w:lineRule="auto"/>
        <w:rPr>
          <w:ins w:id="324" w:author="Autor"/>
          <w:rFonts w:eastAsia="Times New Roman" w:cs="Times New Roman"/>
          <w:szCs w:val="24"/>
          <w:lang w:eastAsia="es-ES" w:bidi="es-ES"/>
        </w:rPr>
      </w:pPr>
    </w:p>
    <w:p w14:paraId="5DBF20CC" w14:textId="39032BCB" w:rsidR="006C3BF9" w:rsidRPr="000351E5" w:rsidRDefault="000127C5"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La incapacidad temporal: conceptos básicos.</w:t>
      </w:r>
    </w:p>
    <w:p w14:paraId="4A451B93" w14:textId="77777777" w:rsidR="001F17DC" w:rsidRPr="000351E5" w:rsidRDefault="001F17DC" w:rsidP="000351E5">
      <w:pPr>
        <w:pStyle w:val="Ttulo2"/>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02. Módulo profesional: Itinerario personal para la empleabilidad II.</w:t>
      </w:r>
    </w:p>
    <w:p w14:paraId="583FAF1E" w14:textId="77777777" w:rsidR="001F17DC" w:rsidRPr="000351E5" w:rsidRDefault="001F17DC" w:rsidP="000351E5">
      <w:pPr>
        <w:pStyle w:val="Ttulo2"/>
        <w:spacing w:line="360" w:lineRule="auto"/>
        <w:rPr>
          <w:ins w:id="325" w:author="Autor"/>
          <w:rFonts w:eastAsia="Times New Roman" w:cs="Times New Roman"/>
          <w:szCs w:val="24"/>
          <w:lang w:eastAsia="es-ES" w:bidi="es-ES"/>
        </w:rPr>
      </w:pPr>
      <w:r w:rsidRPr="000351E5">
        <w:rPr>
          <w:rFonts w:eastAsia="Times New Roman" w:cs="Times New Roman"/>
          <w:szCs w:val="24"/>
          <w:lang w:eastAsia="es-ES" w:bidi="es-ES"/>
        </w:rPr>
        <w:t>Código: 1710.</w:t>
      </w:r>
    </w:p>
    <w:p w14:paraId="3C37F714" w14:textId="1C1DB8CF" w:rsidR="00891205" w:rsidRPr="000351E5" w:rsidRDefault="00891205" w:rsidP="000351E5">
      <w:pPr>
        <w:rPr>
          <w:rFonts w:cs="Times New Roman"/>
          <w:i/>
          <w:iCs/>
          <w:lang w:eastAsia="es-ES" w:bidi="es-ES"/>
        </w:rPr>
      </w:pPr>
      <w:ins w:id="326" w:author="Autor">
        <w:r w:rsidRPr="000351E5">
          <w:rPr>
            <w:rFonts w:cs="Times New Roman"/>
            <w:i/>
            <w:iCs/>
            <w:lang w:eastAsia="es-ES" w:bidi="es-ES"/>
          </w:rPr>
          <w:t>96 horas</w:t>
        </w:r>
      </w:ins>
    </w:p>
    <w:p w14:paraId="1CE400C0" w14:textId="77777777" w:rsidR="002E0B85"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Resultados de aprendizaje y criterios de evaluación.</w:t>
      </w:r>
    </w:p>
    <w:p w14:paraId="4ABD69C5" w14:textId="33E2BFC7" w:rsidR="001F17DC" w:rsidRPr="000351E5" w:rsidDel="00310822" w:rsidRDefault="001F17DC" w:rsidP="000351E5">
      <w:pPr>
        <w:keepLines/>
        <w:spacing w:line="360" w:lineRule="auto"/>
        <w:rPr>
          <w:del w:id="327" w:author="Autor"/>
          <w:rFonts w:eastAsia="Times New Roman" w:cs="Times New Roman"/>
          <w:szCs w:val="24"/>
          <w:lang w:eastAsia="es-ES" w:bidi="es-ES"/>
        </w:rPr>
      </w:pPr>
      <w:r w:rsidRPr="000351E5">
        <w:rPr>
          <w:rFonts w:eastAsia="Times New Roman" w:cs="Times New Roman"/>
          <w:szCs w:val="24"/>
          <w:lang w:eastAsia="es-ES" w:bidi="es-ES"/>
        </w:rPr>
        <w:t>1. Planifica y pone en marcha estrategias en los diferentes procesos selectivos de empleo que le permiten mejorar sus posibilidades de inserción laboral.</w:t>
      </w:r>
      <w:del w:id="328" w:author="Autor">
        <w:r w:rsidRPr="000351E5" w:rsidDel="00310822">
          <w:rPr>
            <w:rFonts w:eastAsia="Times New Roman" w:cs="Times New Roman"/>
            <w:szCs w:val="24"/>
            <w:lang w:eastAsia="es-ES" w:bidi="es-ES"/>
          </w:rPr>
          <w:delText xml:space="preserve"> </w:delText>
        </w:r>
      </w:del>
    </w:p>
    <w:p w14:paraId="6B7F0C51" w14:textId="77777777" w:rsidR="00310822" w:rsidRDefault="00310822" w:rsidP="000351E5">
      <w:pPr>
        <w:keepLines/>
        <w:spacing w:line="360" w:lineRule="auto"/>
        <w:rPr>
          <w:ins w:id="329" w:author="Autor"/>
          <w:rFonts w:eastAsia="Times New Roman" w:cs="Times New Roman"/>
          <w:szCs w:val="24"/>
          <w:lang w:eastAsia="es-ES" w:bidi="es-ES"/>
        </w:rPr>
      </w:pPr>
    </w:p>
    <w:p w14:paraId="5F8F84C7" w14:textId="77777777" w:rsidR="001F17DC" w:rsidRPr="000351E5" w:rsidDel="00310822" w:rsidRDefault="001F17DC" w:rsidP="000351E5">
      <w:pPr>
        <w:keepLines/>
        <w:spacing w:line="360" w:lineRule="auto"/>
        <w:rPr>
          <w:del w:id="330" w:author="Autor"/>
          <w:rFonts w:eastAsia="Times New Roman" w:cs="Times New Roman"/>
          <w:szCs w:val="24"/>
          <w:lang w:eastAsia="es-ES" w:bidi="es-ES"/>
        </w:rPr>
      </w:pPr>
      <w:r w:rsidRPr="000351E5">
        <w:rPr>
          <w:rFonts w:eastAsia="Times New Roman" w:cs="Times New Roman"/>
          <w:szCs w:val="24"/>
          <w:lang w:eastAsia="es-ES" w:bidi="es-ES"/>
        </w:rPr>
        <w:t>a) Se han determinado las técnicas utilizadas actualmente en el sector para el proceso de selección de personal.</w:t>
      </w:r>
      <w:del w:id="331" w:author="Autor">
        <w:r w:rsidRPr="000351E5" w:rsidDel="00310822">
          <w:rPr>
            <w:rFonts w:eastAsia="Times New Roman" w:cs="Times New Roman"/>
            <w:szCs w:val="24"/>
            <w:lang w:eastAsia="es-ES" w:bidi="es-ES"/>
          </w:rPr>
          <w:delText xml:space="preserve"> </w:delText>
        </w:r>
      </w:del>
    </w:p>
    <w:p w14:paraId="04086555" w14:textId="77777777" w:rsidR="00310822" w:rsidRDefault="00310822" w:rsidP="000351E5">
      <w:pPr>
        <w:keepLines/>
        <w:spacing w:line="360" w:lineRule="auto"/>
        <w:rPr>
          <w:ins w:id="332" w:author="Autor"/>
          <w:rFonts w:eastAsia="Times New Roman" w:cs="Times New Roman"/>
          <w:szCs w:val="24"/>
          <w:lang w:eastAsia="es-ES" w:bidi="es-ES"/>
        </w:rPr>
      </w:pPr>
    </w:p>
    <w:p w14:paraId="1FE5BACF" w14:textId="77777777" w:rsidR="001F17DC" w:rsidRPr="000351E5" w:rsidDel="00310822" w:rsidRDefault="001F17DC" w:rsidP="000351E5">
      <w:pPr>
        <w:keepLines/>
        <w:spacing w:line="360" w:lineRule="auto"/>
        <w:rPr>
          <w:del w:id="333" w:author="Autor"/>
          <w:rFonts w:eastAsia="Times New Roman" w:cs="Times New Roman"/>
          <w:szCs w:val="24"/>
          <w:lang w:eastAsia="es-ES" w:bidi="es-ES"/>
        </w:rPr>
      </w:pPr>
      <w:r w:rsidRPr="000351E5">
        <w:rPr>
          <w:rFonts w:eastAsia="Times New Roman" w:cs="Times New Roman"/>
          <w:szCs w:val="24"/>
          <w:lang w:eastAsia="es-ES" w:bidi="es-ES"/>
        </w:rPr>
        <w:t>b) Se han desarrollado estrategias para la búsqueda de empleo relacionadas con las técnicas actuales más utilizadas contextualizadas al sector.</w:t>
      </w:r>
      <w:del w:id="334" w:author="Autor">
        <w:r w:rsidRPr="000351E5" w:rsidDel="00310822">
          <w:rPr>
            <w:rFonts w:eastAsia="Times New Roman" w:cs="Times New Roman"/>
            <w:szCs w:val="24"/>
            <w:lang w:eastAsia="es-ES" w:bidi="es-ES"/>
          </w:rPr>
          <w:delText xml:space="preserve"> </w:delText>
        </w:r>
      </w:del>
    </w:p>
    <w:p w14:paraId="5124228E" w14:textId="77777777" w:rsidR="00310822" w:rsidRDefault="00310822" w:rsidP="000351E5">
      <w:pPr>
        <w:keepLines/>
        <w:spacing w:line="360" w:lineRule="auto"/>
        <w:rPr>
          <w:ins w:id="335" w:author="Autor"/>
          <w:rFonts w:eastAsia="Times New Roman" w:cs="Times New Roman"/>
          <w:szCs w:val="24"/>
          <w:lang w:eastAsia="es-ES" w:bidi="es-ES"/>
        </w:rPr>
      </w:pPr>
    </w:p>
    <w:p w14:paraId="4B3C5BFC" w14:textId="77777777" w:rsidR="001F17DC" w:rsidRPr="000351E5" w:rsidDel="00310822" w:rsidRDefault="001F17DC" w:rsidP="000351E5">
      <w:pPr>
        <w:keepLines/>
        <w:spacing w:line="360" w:lineRule="auto"/>
        <w:rPr>
          <w:del w:id="336" w:author="Autor"/>
          <w:rFonts w:eastAsia="Times New Roman" w:cs="Times New Roman"/>
          <w:szCs w:val="24"/>
          <w:lang w:eastAsia="es-ES" w:bidi="es-ES"/>
        </w:rPr>
      </w:pPr>
      <w:r w:rsidRPr="000351E5">
        <w:rPr>
          <w:rFonts w:eastAsia="Times New Roman" w:cs="Times New Roman"/>
          <w:szCs w:val="24"/>
          <w:lang w:eastAsia="es-ES" w:bidi="es-ES"/>
        </w:rPr>
        <w:t>c) Se han valorado las actitudes y aptitudes que permiten superar procesos selectivos en el sector privado y en el sector público.</w:t>
      </w:r>
      <w:del w:id="337" w:author="Autor">
        <w:r w:rsidRPr="000351E5" w:rsidDel="00310822">
          <w:rPr>
            <w:rFonts w:eastAsia="Times New Roman" w:cs="Times New Roman"/>
            <w:szCs w:val="24"/>
            <w:lang w:eastAsia="es-ES" w:bidi="es-ES"/>
          </w:rPr>
          <w:delText xml:space="preserve"> </w:delText>
        </w:r>
      </w:del>
    </w:p>
    <w:p w14:paraId="724E6FA9" w14:textId="77777777" w:rsidR="00310822" w:rsidRDefault="00310822" w:rsidP="000351E5">
      <w:pPr>
        <w:keepLines/>
        <w:spacing w:line="360" w:lineRule="auto"/>
        <w:rPr>
          <w:ins w:id="338" w:author="Autor"/>
          <w:rFonts w:eastAsia="Times New Roman" w:cs="Times New Roman"/>
          <w:szCs w:val="24"/>
          <w:lang w:eastAsia="es-ES" w:bidi="es-ES"/>
        </w:rPr>
      </w:pPr>
    </w:p>
    <w:p w14:paraId="72CA551C" w14:textId="77777777" w:rsidR="002E0B85" w:rsidRPr="000351E5" w:rsidDel="00310822" w:rsidRDefault="001F17DC" w:rsidP="000351E5">
      <w:pPr>
        <w:keepLines/>
        <w:spacing w:line="360" w:lineRule="auto"/>
        <w:rPr>
          <w:del w:id="339" w:author="Autor"/>
          <w:rFonts w:eastAsia="Times New Roman" w:cs="Times New Roman"/>
          <w:szCs w:val="24"/>
          <w:lang w:eastAsia="es-ES" w:bidi="es-ES"/>
        </w:rPr>
      </w:pPr>
      <w:r w:rsidRPr="000351E5">
        <w:rPr>
          <w:rFonts w:eastAsia="Times New Roman" w:cs="Times New Roman"/>
          <w:szCs w:val="24"/>
          <w:lang w:eastAsia="es-ES" w:bidi="es-ES"/>
        </w:rPr>
        <w:t>d) Se ha construido una marca personal identificando las necesidades del mercado actual, sus habilidades, destrezas y su aporte de valor.</w:t>
      </w:r>
      <w:del w:id="340" w:author="Autor">
        <w:r w:rsidRPr="000351E5" w:rsidDel="00310822">
          <w:rPr>
            <w:rFonts w:eastAsia="Times New Roman" w:cs="Times New Roman"/>
            <w:szCs w:val="24"/>
            <w:lang w:eastAsia="es-ES" w:bidi="es-ES"/>
          </w:rPr>
          <w:delText xml:space="preserve"> </w:delText>
        </w:r>
      </w:del>
    </w:p>
    <w:p w14:paraId="461E8A93" w14:textId="77777777" w:rsidR="00310822" w:rsidRDefault="00310822" w:rsidP="000351E5">
      <w:pPr>
        <w:keepLines/>
        <w:spacing w:line="360" w:lineRule="auto"/>
        <w:rPr>
          <w:ins w:id="341" w:author="Autor"/>
          <w:rFonts w:eastAsia="Times New Roman" w:cs="Times New Roman"/>
          <w:szCs w:val="24"/>
          <w:lang w:eastAsia="es-ES" w:bidi="es-ES"/>
        </w:rPr>
      </w:pPr>
    </w:p>
    <w:p w14:paraId="0B2537D2" w14:textId="244B2B56" w:rsidR="001F17DC" w:rsidRPr="000351E5" w:rsidDel="00310822" w:rsidRDefault="001F17DC" w:rsidP="000351E5">
      <w:pPr>
        <w:keepLines/>
        <w:spacing w:line="360" w:lineRule="auto"/>
        <w:rPr>
          <w:del w:id="342" w:author="Autor"/>
          <w:rFonts w:eastAsia="Times New Roman" w:cs="Times New Roman"/>
          <w:szCs w:val="24"/>
          <w:lang w:eastAsia="es-ES" w:bidi="es-ES"/>
        </w:rPr>
      </w:pPr>
      <w:r w:rsidRPr="000351E5">
        <w:rPr>
          <w:rFonts w:eastAsia="Times New Roman" w:cs="Times New Roman"/>
          <w:szCs w:val="24"/>
          <w:lang w:eastAsia="es-ES" w:bidi="es-ES"/>
        </w:rPr>
        <w:t>2. Aplica estrategias relacionadas con las competencias personales, sociales y emocionales para el empleo en búsqueda de la mejora de su empleabilidad.</w:t>
      </w:r>
      <w:del w:id="343" w:author="Autor">
        <w:r w:rsidRPr="000351E5" w:rsidDel="00310822">
          <w:rPr>
            <w:rFonts w:eastAsia="Times New Roman" w:cs="Times New Roman"/>
            <w:szCs w:val="24"/>
            <w:lang w:eastAsia="es-ES" w:bidi="es-ES"/>
          </w:rPr>
          <w:delText xml:space="preserve"> </w:delText>
        </w:r>
      </w:del>
    </w:p>
    <w:p w14:paraId="1CB6FDB3" w14:textId="77777777" w:rsidR="00310822" w:rsidRDefault="00310822" w:rsidP="000351E5">
      <w:pPr>
        <w:keepLines/>
        <w:spacing w:line="360" w:lineRule="auto"/>
        <w:rPr>
          <w:ins w:id="344" w:author="Autor"/>
          <w:rFonts w:eastAsia="Times New Roman" w:cs="Times New Roman"/>
          <w:szCs w:val="24"/>
          <w:lang w:eastAsia="es-ES" w:bidi="es-ES"/>
        </w:rPr>
      </w:pPr>
    </w:p>
    <w:p w14:paraId="2DDB372D" w14:textId="77777777" w:rsidR="001F17DC" w:rsidRPr="000351E5" w:rsidDel="00310822" w:rsidRDefault="001F17DC" w:rsidP="000351E5">
      <w:pPr>
        <w:keepLines/>
        <w:spacing w:line="360" w:lineRule="auto"/>
        <w:rPr>
          <w:del w:id="345" w:author="Autor"/>
          <w:rFonts w:eastAsia="Times New Roman" w:cs="Times New Roman"/>
          <w:szCs w:val="24"/>
          <w:lang w:eastAsia="es-ES" w:bidi="es-ES"/>
        </w:rPr>
      </w:pPr>
      <w:r w:rsidRPr="000351E5">
        <w:rPr>
          <w:rFonts w:eastAsia="Times New Roman" w:cs="Times New Roman"/>
          <w:szCs w:val="24"/>
          <w:lang w:eastAsia="es-ES" w:bidi="es-ES"/>
        </w:rPr>
        <w:t>a) Se ha valorado la importancia de las competencias personales y sociales en la empleabilidad en el sector de referencia.</w:t>
      </w:r>
      <w:del w:id="346" w:author="Autor">
        <w:r w:rsidRPr="000351E5" w:rsidDel="00310822">
          <w:rPr>
            <w:rFonts w:eastAsia="Times New Roman" w:cs="Times New Roman"/>
            <w:szCs w:val="24"/>
            <w:lang w:eastAsia="es-ES" w:bidi="es-ES"/>
          </w:rPr>
          <w:delText xml:space="preserve"> </w:delText>
        </w:r>
      </w:del>
    </w:p>
    <w:p w14:paraId="332F7CC4" w14:textId="77777777" w:rsidR="00310822" w:rsidRDefault="00310822" w:rsidP="000351E5">
      <w:pPr>
        <w:keepLines/>
        <w:spacing w:line="360" w:lineRule="auto"/>
        <w:rPr>
          <w:ins w:id="347" w:author="Autor"/>
          <w:rFonts w:eastAsia="Times New Roman" w:cs="Times New Roman"/>
          <w:szCs w:val="24"/>
          <w:lang w:eastAsia="es-ES" w:bidi="es-ES"/>
        </w:rPr>
      </w:pPr>
    </w:p>
    <w:p w14:paraId="4DE0828D" w14:textId="77777777" w:rsidR="001F17DC" w:rsidRPr="000351E5" w:rsidDel="00310822" w:rsidRDefault="001F17DC" w:rsidP="000351E5">
      <w:pPr>
        <w:keepLines/>
        <w:spacing w:line="360" w:lineRule="auto"/>
        <w:rPr>
          <w:del w:id="348" w:author="Autor"/>
          <w:rFonts w:eastAsia="Times New Roman" w:cs="Times New Roman"/>
          <w:szCs w:val="24"/>
          <w:lang w:eastAsia="es-ES" w:bidi="es-ES"/>
        </w:rPr>
      </w:pPr>
      <w:r w:rsidRPr="000351E5">
        <w:rPr>
          <w:rFonts w:eastAsia="Times New Roman" w:cs="Times New Roman"/>
          <w:szCs w:val="24"/>
          <w:lang w:eastAsia="es-ES" w:bidi="es-ES"/>
        </w:rPr>
        <w:t xml:space="preserve">b) Se ha participado activamente en el establecimiento de los objetivos del equipo y en la toma de decisiones </w:t>
      </w:r>
      <w:proofErr w:type="gramStart"/>
      <w:r w:rsidRPr="000351E5">
        <w:rPr>
          <w:rFonts w:eastAsia="Times New Roman" w:cs="Times New Roman"/>
          <w:szCs w:val="24"/>
          <w:lang w:eastAsia="es-ES" w:bidi="es-ES"/>
        </w:rPr>
        <w:t>del mismo</w:t>
      </w:r>
      <w:proofErr w:type="gramEnd"/>
      <w:r w:rsidRPr="000351E5">
        <w:rPr>
          <w:rFonts w:eastAsia="Times New Roman" w:cs="Times New Roman"/>
          <w:szCs w:val="24"/>
          <w:lang w:eastAsia="es-ES" w:bidi="es-ES"/>
        </w:rPr>
        <w:t xml:space="preserve"> y asumido la responsabilidad de las acciones y decisiones del grupo, participando activamente en el logro de unos objetivos compartidos cooperando con otras personas y compartiendo el liderazgo.</w:t>
      </w:r>
      <w:del w:id="349" w:author="Autor">
        <w:r w:rsidRPr="000351E5" w:rsidDel="00310822">
          <w:rPr>
            <w:rFonts w:eastAsia="Times New Roman" w:cs="Times New Roman"/>
            <w:szCs w:val="24"/>
            <w:lang w:eastAsia="es-ES" w:bidi="es-ES"/>
          </w:rPr>
          <w:delText xml:space="preserve"> </w:delText>
        </w:r>
      </w:del>
    </w:p>
    <w:p w14:paraId="3FD242A5" w14:textId="77777777" w:rsidR="00310822" w:rsidRDefault="00310822" w:rsidP="000351E5">
      <w:pPr>
        <w:keepLines/>
        <w:spacing w:line="360" w:lineRule="auto"/>
        <w:rPr>
          <w:ins w:id="350" w:author="Autor"/>
          <w:rFonts w:eastAsia="Times New Roman" w:cs="Times New Roman"/>
          <w:szCs w:val="24"/>
          <w:lang w:eastAsia="es-ES" w:bidi="es-ES"/>
        </w:rPr>
      </w:pPr>
    </w:p>
    <w:p w14:paraId="38FD46D2" w14:textId="77777777" w:rsidR="001F17DC" w:rsidRPr="000351E5" w:rsidDel="00310822" w:rsidRDefault="001F17DC" w:rsidP="000351E5">
      <w:pPr>
        <w:keepLines/>
        <w:spacing w:line="360" w:lineRule="auto"/>
        <w:rPr>
          <w:del w:id="351" w:author="Autor"/>
          <w:rFonts w:eastAsia="Times New Roman" w:cs="Times New Roman"/>
          <w:szCs w:val="24"/>
          <w:lang w:eastAsia="es-ES" w:bidi="es-ES"/>
        </w:rPr>
      </w:pPr>
      <w:r w:rsidRPr="000351E5">
        <w:rPr>
          <w:rFonts w:eastAsia="Times New Roman" w:cs="Times New Roman"/>
          <w:szCs w:val="24"/>
          <w:lang w:eastAsia="es-ES" w:bidi="es-ES"/>
        </w:rPr>
        <w:t>c) Se han incorporado al propio proceso de aprendizaje las técnicas y recursos de presentación y comunicación, tanto orales como escritos, adecuados para una comunicación efectiva y afectiva siendo capaz de adaptarlos a cada situación y circunstancias, valorando las oportunidades y dificultades que ofrece cada una de ellas.</w:t>
      </w:r>
      <w:del w:id="352" w:author="Autor">
        <w:r w:rsidRPr="000351E5" w:rsidDel="00310822">
          <w:rPr>
            <w:rFonts w:eastAsia="Times New Roman" w:cs="Times New Roman"/>
            <w:szCs w:val="24"/>
            <w:lang w:eastAsia="es-ES" w:bidi="es-ES"/>
          </w:rPr>
          <w:delText xml:space="preserve"> </w:delText>
        </w:r>
      </w:del>
    </w:p>
    <w:p w14:paraId="00538CD0" w14:textId="77777777" w:rsidR="00310822" w:rsidRDefault="00310822" w:rsidP="000351E5">
      <w:pPr>
        <w:keepLines/>
        <w:spacing w:line="360" w:lineRule="auto"/>
        <w:rPr>
          <w:ins w:id="353" w:author="Autor"/>
          <w:rFonts w:eastAsia="Times New Roman" w:cs="Times New Roman"/>
          <w:szCs w:val="24"/>
          <w:lang w:eastAsia="es-ES" w:bidi="es-ES"/>
        </w:rPr>
      </w:pPr>
    </w:p>
    <w:p w14:paraId="6792B9D5" w14:textId="77777777" w:rsidR="001F17DC" w:rsidRPr="000351E5" w:rsidDel="00310822" w:rsidRDefault="001F17DC" w:rsidP="000351E5">
      <w:pPr>
        <w:keepLines/>
        <w:spacing w:line="360" w:lineRule="auto"/>
        <w:rPr>
          <w:del w:id="354" w:author="Autor"/>
          <w:rFonts w:eastAsia="Times New Roman" w:cs="Times New Roman"/>
          <w:szCs w:val="24"/>
          <w:lang w:eastAsia="es-ES" w:bidi="es-ES"/>
        </w:rPr>
      </w:pPr>
      <w:r w:rsidRPr="000351E5">
        <w:rPr>
          <w:rFonts w:eastAsia="Times New Roman" w:cs="Times New Roman"/>
          <w:szCs w:val="24"/>
          <w:lang w:eastAsia="es-ES" w:bidi="es-ES"/>
        </w:rPr>
        <w:t>d) Se han aplicado técnicas y estrategias para la gestión del tiempo disponible para alcanzar los objetivos tanto individuales como del equipo y programado las actividades necesarias</w:t>
      </w:r>
      <w:del w:id="355" w:author="Autor">
        <w:r w:rsidRPr="000351E5" w:rsidDel="00310822">
          <w:rPr>
            <w:rFonts w:eastAsia="Times New Roman" w:cs="Times New Roman"/>
            <w:szCs w:val="24"/>
            <w:lang w:eastAsia="es-ES" w:bidi="es-ES"/>
          </w:rPr>
          <w:delText xml:space="preserve"> </w:delText>
        </w:r>
      </w:del>
    </w:p>
    <w:p w14:paraId="204DA503" w14:textId="77777777" w:rsidR="00310822" w:rsidRDefault="00310822" w:rsidP="000351E5">
      <w:pPr>
        <w:keepLines/>
        <w:spacing w:line="360" w:lineRule="auto"/>
        <w:rPr>
          <w:ins w:id="356" w:author="Autor"/>
          <w:rFonts w:eastAsia="Times New Roman" w:cs="Times New Roman"/>
          <w:szCs w:val="24"/>
          <w:lang w:eastAsia="es-ES" w:bidi="es-ES"/>
        </w:rPr>
      </w:pPr>
    </w:p>
    <w:p w14:paraId="02F00E87" w14:textId="77777777" w:rsidR="001F17DC" w:rsidRPr="000351E5" w:rsidDel="00310822" w:rsidRDefault="001F17DC" w:rsidP="000351E5">
      <w:pPr>
        <w:keepLines/>
        <w:spacing w:line="360" w:lineRule="auto"/>
        <w:rPr>
          <w:del w:id="357" w:author="Autor"/>
          <w:rFonts w:eastAsia="Times New Roman" w:cs="Times New Roman"/>
          <w:szCs w:val="24"/>
          <w:lang w:eastAsia="es-ES" w:bidi="es-ES"/>
        </w:rPr>
      </w:pPr>
      <w:r w:rsidRPr="000351E5">
        <w:rPr>
          <w:rFonts w:eastAsia="Times New Roman" w:cs="Times New Roman"/>
          <w:szCs w:val="24"/>
          <w:lang w:eastAsia="es-ES" w:bidi="es-ES"/>
        </w:rPr>
        <w:lastRenderedPageBreak/>
        <w:t>e) Se han aplicado estrategias para canalizar las emociones mostrando una actitud flexible en las relaciones con otras personas.</w:t>
      </w:r>
      <w:del w:id="358" w:author="Autor">
        <w:r w:rsidRPr="000351E5" w:rsidDel="00310822">
          <w:rPr>
            <w:rFonts w:eastAsia="Times New Roman" w:cs="Times New Roman"/>
            <w:szCs w:val="24"/>
            <w:lang w:eastAsia="es-ES" w:bidi="es-ES"/>
          </w:rPr>
          <w:delText xml:space="preserve"> </w:delText>
        </w:r>
      </w:del>
    </w:p>
    <w:p w14:paraId="5DC02654" w14:textId="77777777" w:rsidR="00310822" w:rsidRDefault="00310822" w:rsidP="000351E5">
      <w:pPr>
        <w:keepLines/>
        <w:spacing w:line="360" w:lineRule="auto"/>
        <w:rPr>
          <w:ins w:id="359" w:author="Autor"/>
          <w:rFonts w:eastAsia="Times New Roman" w:cs="Times New Roman"/>
          <w:szCs w:val="24"/>
          <w:lang w:eastAsia="es-ES" w:bidi="es-ES"/>
        </w:rPr>
      </w:pPr>
    </w:p>
    <w:p w14:paraId="4E6A04F8" w14:textId="7F61716F" w:rsidR="001F17DC" w:rsidRPr="000351E5" w:rsidDel="00310822" w:rsidRDefault="001F17DC" w:rsidP="000351E5">
      <w:pPr>
        <w:keepLines/>
        <w:spacing w:line="360" w:lineRule="auto"/>
        <w:rPr>
          <w:del w:id="360" w:author="Autor"/>
          <w:rFonts w:eastAsia="Times New Roman" w:cs="Times New Roman"/>
          <w:szCs w:val="24"/>
          <w:lang w:eastAsia="es-ES" w:bidi="es-ES"/>
        </w:rPr>
      </w:pPr>
      <w:r w:rsidRPr="000351E5">
        <w:rPr>
          <w:rFonts w:eastAsia="Times New Roman" w:cs="Times New Roman"/>
          <w:szCs w:val="24"/>
          <w:lang w:eastAsia="es-ES" w:bidi="es-ES"/>
        </w:rPr>
        <w:t>f) Se han desarrollado estrategias para la programación de actividades atendiendo a criterios de organización eficiente y previendo las posibles dificultades.</w:t>
      </w:r>
      <w:del w:id="361" w:author="Autor">
        <w:r w:rsidRPr="000351E5">
          <w:rPr>
            <w:rFonts w:eastAsia="Times New Roman" w:cs="Times New Roman"/>
            <w:szCs w:val="24"/>
            <w:lang w:eastAsia="es-ES" w:bidi="es-ES"/>
          </w:rPr>
          <w:delText xml:space="preserve">  </w:delText>
        </w:r>
      </w:del>
      <w:ins w:id="362" w:author="Autor">
        <w:del w:id="363" w:author="Autor">
          <w:r w:rsidR="00FC12FC" w:rsidRPr="000351E5" w:rsidDel="00310822">
            <w:rPr>
              <w:rFonts w:eastAsia="Times New Roman" w:cs="Times New Roman"/>
              <w:szCs w:val="24"/>
              <w:lang w:eastAsia="es-ES" w:bidi="es-ES"/>
            </w:rPr>
            <w:delText xml:space="preserve"> </w:delText>
          </w:r>
        </w:del>
      </w:ins>
    </w:p>
    <w:p w14:paraId="2F8B3C42" w14:textId="77777777" w:rsidR="00310822" w:rsidRDefault="00310822" w:rsidP="000351E5">
      <w:pPr>
        <w:keepLines/>
        <w:spacing w:line="360" w:lineRule="auto"/>
        <w:rPr>
          <w:ins w:id="364" w:author="Autor"/>
          <w:rFonts w:eastAsia="Times New Roman" w:cs="Times New Roman"/>
          <w:szCs w:val="24"/>
          <w:lang w:eastAsia="es-ES" w:bidi="es-ES"/>
        </w:rPr>
      </w:pPr>
    </w:p>
    <w:p w14:paraId="2F671F4D" w14:textId="77777777" w:rsidR="002E0B85" w:rsidRPr="000351E5" w:rsidDel="00310822" w:rsidRDefault="001F17DC" w:rsidP="000351E5">
      <w:pPr>
        <w:keepLines/>
        <w:spacing w:line="360" w:lineRule="auto"/>
        <w:rPr>
          <w:del w:id="365" w:author="Autor"/>
          <w:rFonts w:eastAsia="Times New Roman" w:cs="Times New Roman"/>
          <w:szCs w:val="24"/>
          <w:lang w:eastAsia="es-ES" w:bidi="es-ES"/>
        </w:rPr>
      </w:pPr>
      <w:r w:rsidRPr="000351E5">
        <w:rPr>
          <w:rFonts w:eastAsia="Times New Roman" w:cs="Times New Roman"/>
          <w:szCs w:val="24"/>
          <w:lang w:eastAsia="es-ES" w:bidi="es-ES"/>
        </w:rPr>
        <w:t>g) Se ha reaccionado de forma flexible y positiva ante conflictos y situaciones nuevas, aprovechando las oportunidades y gestionando las dificultades haciendo uso de estrategias relacionadas con la inteligencia emocional.</w:t>
      </w:r>
      <w:del w:id="366" w:author="Autor">
        <w:r w:rsidRPr="000351E5" w:rsidDel="00310822">
          <w:rPr>
            <w:rFonts w:eastAsia="Times New Roman" w:cs="Times New Roman"/>
            <w:szCs w:val="24"/>
            <w:lang w:eastAsia="es-ES" w:bidi="es-ES"/>
          </w:rPr>
          <w:delText xml:space="preserve"> </w:delText>
        </w:r>
      </w:del>
    </w:p>
    <w:p w14:paraId="0B937E5B" w14:textId="77777777" w:rsidR="00310822" w:rsidRDefault="00310822" w:rsidP="000351E5">
      <w:pPr>
        <w:keepLines/>
        <w:spacing w:line="360" w:lineRule="auto"/>
        <w:rPr>
          <w:ins w:id="367" w:author="Autor"/>
          <w:rFonts w:eastAsia="Times New Roman" w:cs="Times New Roman"/>
          <w:szCs w:val="24"/>
          <w:lang w:eastAsia="es-ES" w:bidi="es-ES"/>
        </w:rPr>
      </w:pPr>
    </w:p>
    <w:p w14:paraId="3EA293B6" w14:textId="5FBEA259" w:rsidR="001F17DC" w:rsidRPr="000351E5" w:rsidDel="00310822" w:rsidRDefault="001F17DC" w:rsidP="000351E5">
      <w:pPr>
        <w:keepLines/>
        <w:spacing w:line="360" w:lineRule="auto"/>
        <w:rPr>
          <w:del w:id="368" w:author="Autor"/>
          <w:rFonts w:eastAsia="Times New Roman" w:cs="Times New Roman"/>
          <w:szCs w:val="24"/>
          <w:lang w:eastAsia="es-ES" w:bidi="es-ES"/>
        </w:rPr>
      </w:pPr>
      <w:r w:rsidRPr="000351E5">
        <w:rPr>
          <w:rFonts w:eastAsia="Times New Roman" w:cs="Times New Roman"/>
          <w:szCs w:val="24"/>
          <w:lang w:eastAsia="es-ES" w:bidi="es-ES"/>
        </w:rPr>
        <w:t>3. Pone en práctica las habilidades emprendedoras necesarias para el desarrollo de procesos de innovación e investigación aplicadas que promuevan la modernización del sector productivo hacia un modelo sostenible.</w:t>
      </w:r>
      <w:del w:id="369" w:author="Autor">
        <w:r w:rsidRPr="000351E5" w:rsidDel="00310822">
          <w:rPr>
            <w:rFonts w:eastAsia="Times New Roman" w:cs="Times New Roman"/>
            <w:szCs w:val="24"/>
            <w:lang w:eastAsia="es-ES" w:bidi="es-ES"/>
          </w:rPr>
          <w:delText xml:space="preserve"> </w:delText>
        </w:r>
      </w:del>
    </w:p>
    <w:p w14:paraId="34631C63" w14:textId="77777777" w:rsidR="00310822" w:rsidRDefault="00310822" w:rsidP="000351E5">
      <w:pPr>
        <w:keepLines/>
        <w:spacing w:line="360" w:lineRule="auto"/>
        <w:rPr>
          <w:ins w:id="370" w:author="Autor"/>
          <w:rFonts w:eastAsia="Times New Roman" w:cs="Times New Roman"/>
          <w:szCs w:val="24"/>
          <w:lang w:eastAsia="es-ES" w:bidi="es-ES"/>
        </w:rPr>
      </w:pPr>
    </w:p>
    <w:p w14:paraId="7E098AED" w14:textId="77777777" w:rsidR="001F17DC" w:rsidRPr="000351E5" w:rsidDel="00310822" w:rsidRDefault="001F17DC" w:rsidP="000351E5">
      <w:pPr>
        <w:keepLines/>
        <w:spacing w:line="360" w:lineRule="auto"/>
        <w:rPr>
          <w:del w:id="371" w:author="Autor"/>
          <w:rFonts w:eastAsia="Times New Roman" w:cs="Times New Roman"/>
          <w:szCs w:val="24"/>
          <w:lang w:eastAsia="es-ES" w:bidi="es-ES"/>
        </w:rPr>
      </w:pPr>
      <w:r w:rsidRPr="000351E5">
        <w:rPr>
          <w:rFonts w:eastAsia="Times New Roman" w:cs="Times New Roman"/>
          <w:szCs w:val="24"/>
          <w:lang w:eastAsia="es-ES" w:bidi="es-ES"/>
        </w:rPr>
        <w:t>a) Se ha identificado el concepto de innovación y su relación con la construcción de una sociedad más sostenible que mejore en el bienestar de los individuos.</w:t>
      </w:r>
      <w:del w:id="372" w:author="Autor">
        <w:r w:rsidRPr="000351E5" w:rsidDel="00310822">
          <w:rPr>
            <w:rFonts w:eastAsia="Times New Roman" w:cs="Times New Roman"/>
            <w:szCs w:val="24"/>
            <w:lang w:eastAsia="es-ES" w:bidi="es-ES"/>
          </w:rPr>
          <w:delText xml:space="preserve"> </w:delText>
        </w:r>
      </w:del>
    </w:p>
    <w:p w14:paraId="5944C5B3" w14:textId="77777777" w:rsidR="00310822" w:rsidRDefault="00310822" w:rsidP="000351E5">
      <w:pPr>
        <w:keepLines/>
        <w:spacing w:line="360" w:lineRule="auto"/>
        <w:rPr>
          <w:ins w:id="373" w:author="Autor"/>
          <w:rFonts w:eastAsia="Times New Roman" w:cs="Times New Roman"/>
          <w:szCs w:val="24"/>
          <w:lang w:eastAsia="es-ES" w:bidi="es-ES"/>
        </w:rPr>
      </w:pPr>
    </w:p>
    <w:p w14:paraId="4F238FD2" w14:textId="77777777" w:rsidR="001F17DC" w:rsidRPr="000351E5" w:rsidDel="00310822" w:rsidRDefault="001F17DC" w:rsidP="000351E5">
      <w:pPr>
        <w:keepLines/>
        <w:spacing w:line="360" w:lineRule="auto"/>
        <w:rPr>
          <w:del w:id="374" w:author="Autor"/>
          <w:rFonts w:eastAsia="Times New Roman" w:cs="Times New Roman"/>
          <w:szCs w:val="24"/>
          <w:lang w:eastAsia="es-ES" w:bidi="es-ES"/>
        </w:rPr>
      </w:pPr>
      <w:r w:rsidRPr="000351E5">
        <w:rPr>
          <w:rFonts w:eastAsia="Times New Roman" w:cs="Times New Roman"/>
          <w:szCs w:val="24"/>
          <w:lang w:eastAsia="es-ES" w:bidi="es-ES"/>
        </w:rPr>
        <w:t>b) Se han analizado las distintas metodologías para emprender y su importancia para favorecer la innovación y como fuente de creación de empleo y bienestar social.</w:t>
      </w:r>
      <w:del w:id="375" w:author="Autor">
        <w:r w:rsidRPr="000351E5" w:rsidDel="00310822">
          <w:rPr>
            <w:rFonts w:eastAsia="Times New Roman" w:cs="Times New Roman"/>
            <w:szCs w:val="24"/>
            <w:lang w:eastAsia="es-ES" w:bidi="es-ES"/>
          </w:rPr>
          <w:delText xml:space="preserve"> </w:delText>
        </w:r>
      </w:del>
    </w:p>
    <w:p w14:paraId="3E6145A9" w14:textId="77777777" w:rsidR="00310822" w:rsidRDefault="00310822" w:rsidP="000351E5">
      <w:pPr>
        <w:keepLines/>
        <w:spacing w:line="360" w:lineRule="auto"/>
        <w:rPr>
          <w:ins w:id="376" w:author="Autor"/>
          <w:rFonts w:eastAsia="Times New Roman" w:cs="Times New Roman"/>
          <w:szCs w:val="24"/>
          <w:lang w:eastAsia="es-ES" w:bidi="es-ES"/>
        </w:rPr>
      </w:pPr>
    </w:p>
    <w:p w14:paraId="22515085" w14:textId="77777777" w:rsidR="001F17DC" w:rsidRPr="000351E5" w:rsidDel="00310822" w:rsidRDefault="001F17DC" w:rsidP="000351E5">
      <w:pPr>
        <w:keepLines/>
        <w:spacing w:line="360" w:lineRule="auto"/>
        <w:rPr>
          <w:del w:id="377" w:author="Autor"/>
          <w:rFonts w:eastAsia="Times New Roman" w:cs="Times New Roman"/>
          <w:szCs w:val="24"/>
          <w:lang w:eastAsia="es-ES" w:bidi="es-ES"/>
        </w:rPr>
      </w:pPr>
      <w:r w:rsidRPr="000351E5">
        <w:rPr>
          <w:rFonts w:eastAsia="Times New Roman" w:cs="Times New Roman"/>
          <w:szCs w:val="24"/>
          <w:lang w:eastAsia="es-ES" w:bidi="es-ES"/>
        </w:rPr>
        <w:t xml:space="preserve">c) Se han aplicado las habilidades emprendedoras necesarias para promover el emprendimiento y el </w:t>
      </w:r>
      <w:proofErr w:type="spellStart"/>
      <w:r w:rsidRPr="000351E5">
        <w:rPr>
          <w:rFonts w:eastAsia="Times New Roman" w:cs="Times New Roman"/>
          <w:szCs w:val="24"/>
          <w:lang w:eastAsia="es-ES" w:bidi="es-ES"/>
        </w:rPr>
        <w:t>intraemprendimiento</w:t>
      </w:r>
      <w:proofErr w:type="spellEnd"/>
      <w:r w:rsidRPr="000351E5">
        <w:rPr>
          <w:rFonts w:eastAsia="Times New Roman" w:cs="Times New Roman"/>
          <w:szCs w:val="24"/>
          <w:lang w:eastAsia="es-ES" w:bidi="es-ES"/>
        </w:rPr>
        <w:t>.</w:t>
      </w:r>
      <w:del w:id="378" w:author="Autor">
        <w:r w:rsidRPr="000351E5" w:rsidDel="00310822">
          <w:rPr>
            <w:rFonts w:eastAsia="Times New Roman" w:cs="Times New Roman"/>
            <w:szCs w:val="24"/>
            <w:lang w:eastAsia="es-ES" w:bidi="es-ES"/>
          </w:rPr>
          <w:delText xml:space="preserve"> </w:delText>
        </w:r>
      </w:del>
    </w:p>
    <w:p w14:paraId="34BA31DF" w14:textId="77777777" w:rsidR="00310822" w:rsidRDefault="00310822" w:rsidP="000351E5">
      <w:pPr>
        <w:keepLines/>
        <w:spacing w:line="360" w:lineRule="auto"/>
        <w:rPr>
          <w:ins w:id="379" w:author="Autor"/>
          <w:rFonts w:eastAsia="Times New Roman" w:cs="Times New Roman"/>
          <w:szCs w:val="24"/>
          <w:lang w:eastAsia="es-ES" w:bidi="es-ES"/>
        </w:rPr>
      </w:pPr>
    </w:p>
    <w:p w14:paraId="248AC101" w14:textId="77777777" w:rsidR="001F17DC" w:rsidRPr="000351E5" w:rsidDel="00310822" w:rsidRDefault="001F17DC" w:rsidP="000351E5">
      <w:pPr>
        <w:keepLines/>
        <w:spacing w:line="360" w:lineRule="auto"/>
        <w:rPr>
          <w:del w:id="380" w:author="Autor"/>
          <w:rFonts w:eastAsia="Times New Roman" w:cs="Times New Roman"/>
          <w:szCs w:val="24"/>
          <w:lang w:eastAsia="es-ES" w:bidi="es-ES"/>
        </w:rPr>
      </w:pPr>
      <w:r w:rsidRPr="000351E5">
        <w:rPr>
          <w:rFonts w:eastAsia="Times New Roman" w:cs="Times New Roman"/>
          <w:szCs w:val="24"/>
          <w:lang w:eastAsia="es-ES" w:bidi="es-ES"/>
        </w:rPr>
        <w:t>d) Se ha puesto en práctica el trabajo colaborativo como requisito para el desarrollo de procesos de innovación.</w:t>
      </w:r>
      <w:del w:id="381" w:author="Autor">
        <w:r w:rsidRPr="000351E5" w:rsidDel="00310822">
          <w:rPr>
            <w:rFonts w:eastAsia="Times New Roman" w:cs="Times New Roman"/>
            <w:szCs w:val="24"/>
            <w:lang w:eastAsia="es-ES" w:bidi="es-ES"/>
          </w:rPr>
          <w:delText xml:space="preserve"> </w:delText>
        </w:r>
      </w:del>
    </w:p>
    <w:p w14:paraId="66180ACE" w14:textId="77777777" w:rsidR="00310822" w:rsidRDefault="00310822" w:rsidP="000351E5">
      <w:pPr>
        <w:keepLines/>
        <w:spacing w:line="360" w:lineRule="auto"/>
        <w:rPr>
          <w:ins w:id="382" w:author="Autor"/>
          <w:rFonts w:eastAsia="Times New Roman" w:cs="Times New Roman"/>
          <w:szCs w:val="24"/>
          <w:lang w:eastAsia="es-ES" w:bidi="es-ES"/>
        </w:rPr>
      </w:pPr>
    </w:p>
    <w:p w14:paraId="7A1B1029" w14:textId="77777777" w:rsidR="001F17DC" w:rsidRPr="000351E5" w:rsidDel="00310822" w:rsidRDefault="001F17DC" w:rsidP="000351E5">
      <w:pPr>
        <w:keepLines/>
        <w:spacing w:line="360" w:lineRule="auto"/>
        <w:rPr>
          <w:del w:id="383" w:author="Autor"/>
          <w:rFonts w:eastAsia="Times New Roman" w:cs="Times New Roman"/>
          <w:szCs w:val="24"/>
          <w:lang w:eastAsia="es-ES" w:bidi="es-ES"/>
        </w:rPr>
      </w:pPr>
      <w:r w:rsidRPr="000351E5">
        <w:rPr>
          <w:rFonts w:eastAsia="Times New Roman" w:cs="Times New Roman"/>
          <w:szCs w:val="24"/>
          <w:lang w:eastAsia="es-ES" w:bidi="es-ES"/>
        </w:rPr>
        <w:t>e) Se ha desarrollado la competencia digital necesaria para la mejora de los procesos de innovación e investigación aplicadas que promuevan la modernización del sector productivo.</w:t>
      </w:r>
      <w:del w:id="384" w:author="Autor">
        <w:r w:rsidRPr="000351E5" w:rsidDel="00310822">
          <w:rPr>
            <w:rFonts w:eastAsia="Times New Roman" w:cs="Times New Roman"/>
            <w:szCs w:val="24"/>
            <w:lang w:eastAsia="es-ES" w:bidi="es-ES"/>
          </w:rPr>
          <w:delText xml:space="preserve"> </w:delText>
        </w:r>
      </w:del>
    </w:p>
    <w:p w14:paraId="43637606" w14:textId="77777777" w:rsidR="00310822" w:rsidRDefault="00310822" w:rsidP="000351E5">
      <w:pPr>
        <w:keepLines/>
        <w:spacing w:line="360" w:lineRule="auto"/>
        <w:rPr>
          <w:ins w:id="385" w:author="Autor"/>
          <w:rFonts w:eastAsia="Times New Roman" w:cs="Times New Roman"/>
          <w:szCs w:val="24"/>
          <w:lang w:eastAsia="es-ES" w:bidi="es-ES"/>
        </w:rPr>
      </w:pPr>
    </w:p>
    <w:p w14:paraId="72DE7219" w14:textId="77777777" w:rsidR="002E0B85" w:rsidRPr="000351E5" w:rsidDel="00310822" w:rsidRDefault="001F17DC" w:rsidP="000351E5">
      <w:pPr>
        <w:keepLines/>
        <w:spacing w:line="360" w:lineRule="auto"/>
        <w:rPr>
          <w:del w:id="386" w:author="Autor"/>
          <w:rFonts w:eastAsia="Times New Roman" w:cs="Times New Roman"/>
          <w:szCs w:val="24"/>
          <w:lang w:eastAsia="es-ES" w:bidi="es-ES"/>
        </w:rPr>
      </w:pPr>
      <w:r w:rsidRPr="000351E5">
        <w:rPr>
          <w:rFonts w:eastAsia="Times New Roman" w:cs="Times New Roman"/>
          <w:szCs w:val="24"/>
          <w:lang w:eastAsia="es-ES" w:bidi="es-ES"/>
        </w:rPr>
        <w:t>f) Se han incorporado los objetivos de las políticas e iniciativas relacionadas con la sostenibilidad y el medio ambiente a la estrategia empresarial enfocada al desarrollo de un modelo económico y social sostenible.</w:t>
      </w:r>
      <w:del w:id="387" w:author="Autor">
        <w:r w:rsidRPr="000351E5" w:rsidDel="00310822">
          <w:rPr>
            <w:rFonts w:eastAsia="Times New Roman" w:cs="Times New Roman"/>
            <w:szCs w:val="24"/>
            <w:lang w:eastAsia="es-ES" w:bidi="es-ES"/>
          </w:rPr>
          <w:delText xml:space="preserve"> </w:delText>
        </w:r>
      </w:del>
    </w:p>
    <w:p w14:paraId="59B3A150" w14:textId="77777777" w:rsidR="00310822" w:rsidRDefault="00310822" w:rsidP="000351E5">
      <w:pPr>
        <w:keepLines/>
        <w:spacing w:line="360" w:lineRule="auto"/>
        <w:rPr>
          <w:ins w:id="388" w:author="Autor"/>
          <w:rFonts w:eastAsia="Times New Roman" w:cs="Times New Roman"/>
          <w:szCs w:val="24"/>
          <w:lang w:eastAsia="es-ES" w:bidi="es-ES"/>
        </w:rPr>
      </w:pPr>
    </w:p>
    <w:p w14:paraId="2B82EA69" w14:textId="41C6635B" w:rsidR="001F17DC" w:rsidRPr="000351E5" w:rsidDel="00310822" w:rsidRDefault="001F17DC" w:rsidP="000351E5">
      <w:pPr>
        <w:keepLines/>
        <w:spacing w:line="360" w:lineRule="auto"/>
        <w:rPr>
          <w:del w:id="389" w:author="Autor"/>
          <w:rFonts w:eastAsia="Times New Roman" w:cs="Times New Roman"/>
          <w:szCs w:val="24"/>
          <w:lang w:eastAsia="es-ES" w:bidi="es-ES"/>
        </w:rPr>
      </w:pPr>
      <w:r w:rsidRPr="000351E5">
        <w:rPr>
          <w:rFonts w:eastAsia="Times New Roman" w:cs="Times New Roman"/>
          <w:szCs w:val="24"/>
          <w:lang w:eastAsia="es-ES" w:bidi="es-ES"/>
        </w:rPr>
        <w:t>4. Identifica, define y valida ideas de emprendimiento generadoras de nuevas oportunidades a partir de estrategias de análisis del entorno socio productivo utilizando metodologías ágiles para el emprendimiento.</w:t>
      </w:r>
      <w:del w:id="390" w:author="Autor">
        <w:r w:rsidRPr="000351E5" w:rsidDel="00310822">
          <w:rPr>
            <w:rFonts w:eastAsia="Times New Roman" w:cs="Times New Roman"/>
            <w:szCs w:val="24"/>
            <w:lang w:eastAsia="es-ES" w:bidi="es-ES"/>
          </w:rPr>
          <w:delText xml:space="preserve"> </w:delText>
        </w:r>
      </w:del>
    </w:p>
    <w:p w14:paraId="5B4071CC" w14:textId="77777777" w:rsidR="00310822" w:rsidRDefault="00310822" w:rsidP="000351E5">
      <w:pPr>
        <w:keepLines/>
        <w:spacing w:line="360" w:lineRule="auto"/>
        <w:rPr>
          <w:ins w:id="391" w:author="Autor"/>
          <w:rFonts w:eastAsia="Times New Roman" w:cs="Times New Roman"/>
          <w:szCs w:val="24"/>
          <w:lang w:eastAsia="es-ES" w:bidi="es-ES"/>
        </w:rPr>
      </w:pPr>
    </w:p>
    <w:p w14:paraId="58678FD1" w14:textId="77777777" w:rsidR="001F17DC" w:rsidRPr="000351E5" w:rsidDel="00310822" w:rsidRDefault="001F17DC" w:rsidP="000351E5">
      <w:pPr>
        <w:keepLines/>
        <w:spacing w:line="360" w:lineRule="auto"/>
        <w:rPr>
          <w:del w:id="392" w:author="Autor"/>
          <w:rFonts w:eastAsia="Times New Roman" w:cs="Times New Roman"/>
          <w:szCs w:val="24"/>
          <w:lang w:eastAsia="es-ES" w:bidi="es-ES"/>
        </w:rPr>
      </w:pPr>
      <w:r w:rsidRPr="000351E5">
        <w:rPr>
          <w:rFonts w:eastAsia="Times New Roman" w:cs="Times New Roman"/>
          <w:szCs w:val="24"/>
          <w:lang w:eastAsia="es-ES" w:bidi="es-ES"/>
        </w:rPr>
        <w:t>a) Se han identificado los problemas de las personas destinatarias potenciales del proyecto emprendedor como paso previo a la propuesta de soluciones que se conviertan en oportunidades.</w:t>
      </w:r>
      <w:del w:id="393" w:author="Autor">
        <w:r w:rsidRPr="000351E5" w:rsidDel="00310822">
          <w:rPr>
            <w:rFonts w:eastAsia="Times New Roman" w:cs="Times New Roman"/>
            <w:szCs w:val="24"/>
            <w:lang w:eastAsia="es-ES" w:bidi="es-ES"/>
          </w:rPr>
          <w:delText xml:space="preserve"> </w:delText>
        </w:r>
      </w:del>
    </w:p>
    <w:p w14:paraId="525A82FD" w14:textId="77777777" w:rsidR="00310822" w:rsidRDefault="00310822" w:rsidP="000351E5">
      <w:pPr>
        <w:keepLines/>
        <w:spacing w:line="360" w:lineRule="auto"/>
        <w:rPr>
          <w:ins w:id="394" w:author="Autor"/>
          <w:rFonts w:eastAsia="Times New Roman" w:cs="Times New Roman"/>
          <w:szCs w:val="24"/>
          <w:lang w:eastAsia="es-ES" w:bidi="es-ES"/>
        </w:rPr>
      </w:pPr>
    </w:p>
    <w:p w14:paraId="18051E51" w14:textId="77777777" w:rsidR="001F17DC" w:rsidRPr="000351E5" w:rsidDel="00310822" w:rsidRDefault="001F17DC" w:rsidP="000351E5">
      <w:pPr>
        <w:keepLines/>
        <w:spacing w:line="360" w:lineRule="auto"/>
        <w:rPr>
          <w:del w:id="395" w:author="Autor"/>
          <w:rFonts w:eastAsia="Times New Roman" w:cs="Times New Roman"/>
          <w:szCs w:val="24"/>
          <w:lang w:eastAsia="es-ES" w:bidi="es-ES"/>
        </w:rPr>
      </w:pPr>
      <w:r w:rsidRPr="000351E5">
        <w:rPr>
          <w:rFonts w:eastAsia="Times New Roman" w:cs="Times New Roman"/>
          <w:szCs w:val="24"/>
          <w:lang w:eastAsia="es-ES" w:bidi="es-ES"/>
        </w:rPr>
        <w:lastRenderedPageBreak/>
        <w:t>b) Se ha puesto en práctica el proceso creativo con el fin de conseguir una idea emprendedora que aporte valor económico, social y/o cultural.</w:t>
      </w:r>
      <w:del w:id="396" w:author="Autor">
        <w:r w:rsidRPr="000351E5" w:rsidDel="00310822">
          <w:rPr>
            <w:rFonts w:eastAsia="Times New Roman" w:cs="Times New Roman"/>
            <w:szCs w:val="24"/>
            <w:lang w:eastAsia="es-ES" w:bidi="es-ES"/>
          </w:rPr>
          <w:delText xml:space="preserve"> </w:delText>
        </w:r>
      </w:del>
    </w:p>
    <w:p w14:paraId="7560029E" w14:textId="77777777" w:rsidR="00310822" w:rsidRDefault="00310822" w:rsidP="000351E5">
      <w:pPr>
        <w:keepLines/>
        <w:spacing w:line="360" w:lineRule="auto"/>
        <w:rPr>
          <w:ins w:id="397" w:author="Autor"/>
          <w:rFonts w:eastAsia="Times New Roman" w:cs="Times New Roman"/>
          <w:szCs w:val="24"/>
          <w:lang w:eastAsia="es-ES" w:bidi="es-ES"/>
        </w:rPr>
      </w:pPr>
    </w:p>
    <w:p w14:paraId="1768D7A7" w14:textId="77777777" w:rsidR="001F17DC" w:rsidRPr="000351E5" w:rsidDel="00310822" w:rsidRDefault="001F17DC" w:rsidP="000351E5">
      <w:pPr>
        <w:keepLines/>
        <w:spacing w:line="360" w:lineRule="auto"/>
        <w:rPr>
          <w:del w:id="398" w:author="Autor"/>
          <w:rFonts w:eastAsia="Times New Roman" w:cs="Times New Roman"/>
          <w:szCs w:val="24"/>
          <w:lang w:eastAsia="es-ES" w:bidi="es-ES"/>
        </w:rPr>
      </w:pPr>
      <w:r w:rsidRPr="000351E5">
        <w:rPr>
          <w:rFonts w:eastAsia="Times New Roman" w:cs="Times New Roman"/>
          <w:szCs w:val="24"/>
          <w:lang w:eastAsia="es-ES" w:bidi="es-ES"/>
        </w:rPr>
        <w:t xml:space="preserve">c) Se ha diseñado un modelo de negocio y/o </w:t>
      </w:r>
      <w:proofErr w:type="gramStart"/>
      <w:r w:rsidRPr="000351E5">
        <w:rPr>
          <w:rFonts w:eastAsia="Times New Roman" w:cs="Times New Roman"/>
          <w:szCs w:val="24"/>
          <w:lang w:eastAsia="es-ES" w:bidi="es-ES"/>
        </w:rPr>
        <w:t>gestión derivado</w:t>
      </w:r>
      <w:proofErr w:type="gramEnd"/>
      <w:r w:rsidRPr="000351E5">
        <w:rPr>
          <w:rFonts w:eastAsia="Times New Roman" w:cs="Times New Roman"/>
          <w:szCs w:val="24"/>
          <w:lang w:eastAsia="es-ES" w:bidi="es-ES"/>
        </w:rPr>
        <w:t xml:space="preserve"> de la idea emprendedora. d) Se han incorporado valores éticos y sociales a la idea emprendedora analizando modelos de balance social.</w:t>
      </w:r>
      <w:del w:id="399" w:author="Autor">
        <w:r w:rsidRPr="000351E5" w:rsidDel="00310822">
          <w:rPr>
            <w:rFonts w:eastAsia="Times New Roman" w:cs="Times New Roman"/>
            <w:szCs w:val="24"/>
            <w:lang w:eastAsia="es-ES" w:bidi="es-ES"/>
          </w:rPr>
          <w:delText xml:space="preserve"> </w:delText>
        </w:r>
      </w:del>
    </w:p>
    <w:p w14:paraId="7F515803" w14:textId="77777777" w:rsidR="00310822" w:rsidRDefault="00310822" w:rsidP="000351E5">
      <w:pPr>
        <w:keepLines/>
        <w:spacing w:line="360" w:lineRule="auto"/>
        <w:rPr>
          <w:ins w:id="400" w:author="Autor"/>
          <w:rFonts w:eastAsia="Times New Roman" w:cs="Times New Roman"/>
          <w:szCs w:val="24"/>
          <w:lang w:eastAsia="es-ES" w:bidi="es-ES"/>
        </w:rPr>
      </w:pPr>
    </w:p>
    <w:p w14:paraId="2C25ED6C" w14:textId="77777777" w:rsidR="001F17DC" w:rsidRPr="000351E5" w:rsidDel="00310822" w:rsidRDefault="001F17DC" w:rsidP="000351E5">
      <w:pPr>
        <w:keepLines/>
        <w:spacing w:line="360" w:lineRule="auto"/>
        <w:rPr>
          <w:del w:id="401" w:author="Autor"/>
          <w:rFonts w:eastAsia="Times New Roman" w:cs="Times New Roman"/>
          <w:szCs w:val="24"/>
          <w:lang w:eastAsia="es-ES" w:bidi="es-ES"/>
        </w:rPr>
      </w:pPr>
      <w:r w:rsidRPr="000351E5">
        <w:rPr>
          <w:rFonts w:eastAsia="Times New Roman" w:cs="Times New Roman"/>
          <w:szCs w:val="24"/>
          <w:lang w:eastAsia="es-ES" w:bidi="es-ES"/>
        </w:rPr>
        <w:t>e) Se ha analizado la contribución de la Economía Circular y la Economía del Bien Común al desarrollo de un modelo económico y social basado en la equidad, la justicia social y la sostenibilidad.</w:t>
      </w:r>
      <w:del w:id="402" w:author="Autor">
        <w:r w:rsidRPr="000351E5" w:rsidDel="00310822">
          <w:rPr>
            <w:rFonts w:eastAsia="Times New Roman" w:cs="Times New Roman"/>
            <w:szCs w:val="24"/>
            <w:lang w:eastAsia="es-ES" w:bidi="es-ES"/>
          </w:rPr>
          <w:delText xml:space="preserve"> </w:delText>
        </w:r>
      </w:del>
    </w:p>
    <w:p w14:paraId="6EAA6B97" w14:textId="77777777" w:rsidR="00310822" w:rsidRDefault="00310822" w:rsidP="000351E5">
      <w:pPr>
        <w:keepLines/>
        <w:spacing w:line="360" w:lineRule="auto"/>
        <w:rPr>
          <w:ins w:id="403" w:author="Autor"/>
          <w:rFonts w:eastAsia="Times New Roman" w:cs="Times New Roman"/>
          <w:szCs w:val="24"/>
          <w:lang w:eastAsia="es-ES" w:bidi="es-ES"/>
        </w:rPr>
      </w:pPr>
    </w:p>
    <w:p w14:paraId="46121436" w14:textId="77777777" w:rsidR="001F17DC" w:rsidRPr="000351E5" w:rsidDel="00310822" w:rsidRDefault="001F17DC" w:rsidP="000351E5">
      <w:pPr>
        <w:keepLines/>
        <w:spacing w:line="360" w:lineRule="auto"/>
        <w:rPr>
          <w:del w:id="404" w:author="Autor"/>
          <w:rFonts w:eastAsia="Times New Roman" w:cs="Times New Roman"/>
          <w:szCs w:val="24"/>
          <w:lang w:eastAsia="es-ES" w:bidi="es-ES"/>
        </w:rPr>
      </w:pPr>
      <w:r w:rsidRPr="000351E5">
        <w:rPr>
          <w:rFonts w:eastAsia="Times New Roman" w:cs="Times New Roman"/>
          <w:szCs w:val="24"/>
          <w:lang w:eastAsia="es-ES" w:bidi="es-ES"/>
        </w:rPr>
        <w:t>f) Se han analizado los principales componentes del entorno general y específico, y su impacto en la idea emprendedora.</w:t>
      </w:r>
      <w:del w:id="405" w:author="Autor">
        <w:r w:rsidRPr="000351E5" w:rsidDel="00310822">
          <w:rPr>
            <w:rFonts w:eastAsia="Times New Roman" w:cs="Times New Roman"/>
            <w:szCs w:val="24"/>
            <w:lang w:eastAsia="es-ES" w:bidi="es-ES"/>
          </w:rPr>
          <w:delText xml:space="preserve"> </w:delText>
        </w:r>
      </w:del>
    </w:p>
    <w:p w14:paraId="1AEE6D7A" w14:textId="77777777" w:rsidR="00310822" w:rsidRDefault="00310822" w:rsidP="000351E5">
      <w:pPr>
        <w:keepLines/>
        <w:spacing w:line="360" w:lineRule="auto"/>
        <w:rPr>
          <w:ins w:id="406" w:author="Autor"/>
          <w:rFonts w:eastAsia="Times New Roman" w:cs="Times New Roman"/>
          <w:szCs w:val="24"/>
          <w:lang w:eastAsia="es-ES" w:bidi="es-ES"/>
        </w:rPr>
      </w:pPr>
    </w:p>
    <w:p w14:paraId="3E9E3C80" w14:textId="77777777" w:rsidR="001F17DC" w:rsidRPr="000351E5" w:rsidDel="00310822" w:rsidRDefault="001F17DC" w:rsidP="000351E5">
      <w:pPr>
        <w:keepLines/>
        <w:spacing w:line="360" w:lineRule="auto"/>
        <w:rPr>
          <w:del w:id="407" w:author="Autor"/>
          <w:rFonts w:eastAsia="Times New Roman" w:cs="Times New Roman"/>
          <w:szCs w:val="24"/>
          <w:lang w:eastAsia="es-ES" w:bidi="es-ES"/>
        </w:rPr>
      </w:pPr>
      <w:r w:rsidRPr="000351E5">
        <w:rPr>
          <w:rFonts w:eastAsia="Times New Roman" w:cs="Times New Roman"/>
          <w:szCs w:val="24"/>
          <w:lang w:eastAsia="es-ES" w:bidi="es-ES"/>
        </w:rPr>
        <w:t>g) Se han realizado entrevistas de problema para validar el perfil y el problema de las personas destinatarias de la idea emprendedora.</w:t>
      </w:r>
      <w:del w:id="408" w:author="Autor">
        <w:r w:rsidRPr="000351E5" w:rsidDel="00310822">
          <w:rPr>
            <w:rFonts w:eastAsia="Times New Roman" w:cs="Times New Roman"/>
            <w:szCs w:val="24"/>
            <w:lang w:eastAsia="es-ES" w:bidi="es-ES"/>
          </w:rPr>
          <w:delText xml:space="preserve"> </w:delText>
        </w:r>
      </w:del>
    </w:p>
    <w:p w14:paraId="47EAB145" w14:textId="77777777" w:rsidR="00310822" w:rsidRDefault="00310822" w:rsidP="000351E5">
      <w:pPr>
        <w:keepLines/>
        <w:spacing w:line="360" w:lineRule="auto"/>
        <w:rPr>
          <w:ins w:id="409" w:author="Autor"/>
          <w:rFonts w:eastAsia="Times New Roman" w:cs="Times New Roman"/>
          <w:szCs w:val="24"/>
          <w:lang w:eastAsia="es-ES" w:bidi="es-ES"/>
        </w:rPr>
      </w:pPr>
    </w:p>
    <w:p w14:paraId="5783CF0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 Se ha validado la solución mediante la creación de prototipos buscando el encaje problema-solución.</w:t>
      </w:r>
    </w:p>
    <w:p w14:paraId="2384E4BD" w14:textId="77777777" w:rsidR="002E0B85" w:rsidRPr="000351E5" w:rsidDel="00310822" w:rsidRDefault="001F17DC" w:rsidP="000351E5">
      <w:pPr>
        <w:keepLines/>
        <w:spacing w:line="360" w:lineRule="auto"/>
        <w:rPr>
          <w:del w:id="410" w:author="Autor"/>
          <w:rFonts w:eastAsia="Times New Roman" w:cs="Times New Roman"/>
          <w:szCs w:val="24"/>
          <w:lang w:eastAsia="es-ES" w:bidi="es-ES"/>
        </w:rPr>
      </w:pPr>
      <w:r w:rsidRPr="000351E5">
        <w:rPr>
          <w:rFonts w:eastAsia="Times New Roman" w:cs="Times New Roman"/>
          <w:szCs w:val="24"/>
          <w:lang w:eastAsia="es-ES" w:bidi="es-ES"/>
        </w:rPr>
        <w:t xml:space="preserve"> i) Se ha experimentado con la puesta en práctica de estrategias de marketing para desarrollar destrezas en técnicas de comunicación y venta.</w:t>
      </w:r>
      <w:del w:id="411" w:author="Autor">
        <w:r w:rsidRPr="000351E5" w:rsidDel="00310822">
          <w:rPr>
            <w:rFonts w:eastAsia="Times New Roman" w:cs="Times New Roman"/>
            <w:szCs w:val="24"/>
            <w:lang w:eastAsia="es-ES" w:bidi="es-ES"/>
          </w:rPr>
          <w:delText xml:space="preserve"> </w:delText>
        </w:r>
      </w:del>
    </w:p>
    <w:p w14:paraId="119F76A4" w14:textId="77777777" w:rsidR="00310822" w:rsidRDefault="00310822" w:rsidP="000351E5">
      <w:pPr>
        <w:keepLines/>
        <w:spacing w:line="360" w:lineRule="auto"/>
        <w:rPr>
          <w:ins w:id="412" w:author="Autor"/>
          <w:rFonts w:eastAsia="Times New Roman" w:cs="Times New Roman"/>
          <w:szCs w:val="24"/>
          <w:lang w:eastAsia="es-ES" w:bidi="es-ES"/>
        </w:rPr>
      </w:pPr>
    </w:p>
    <w:p w14:paraId="372F1B0E" w14:textId="7BC08395" w:rsidR="001F17DC" w:rsidRPr="000351E5" w:rsidDel="00310822" w:rsidRDefault="001F17DC" w:rsidP="000351E5">
      <w:pPr>
        <w:keepLines/>
        <w:spacing w:line="360" w:lineRule="auto"/>
        <w:rPr>
          <w:del w:id="413" w:author="Autor"/>
          <w:rFonts w:eastAsia="Times New Roman" w:cs="Times New Roman"/>
          <w:szCs w:val="24"/>
          <w:lang w:eastAsia="es-ES" w:bidi="es-ES"/>
        </w:rPr>
      </w:pPr>
      <w:r w:rsidRPr="000351E5">
        <w:rPr>
          <w:rFonts w:eastAsia="Times New Roman" w:cs="Times New Roman"/>
          <w:szCs w:val="24"/>
          <w:lang w:eastAsia="es-ES" w:bidi="es-ES"/>
        </w:rPr>
        <w:t>5. Desarrolla un proyecto emprendedor de innovación social y/o tecnológica aplicada en colaboración con el entorno.</w:t>
      </w:r>
      <w:del w:id="414" w:author="Autor">
        <w:r w:rsidRPr="000351E5" w:rsidDel="00310822">
          <w:rPr>
            <w:rFonts w:eastAsia="Times New Roman" w:cs="Times New Roman"/>
            <w:szCs w:val="24"/>
            <w:lang w:eastAsia="es-ES" w:bidi="es-ES"/>
          </w:rPr>
          <w:delText xml:space="preserve"> </w:delText>
        </w:r>
      </w:del>
    </w:p>
    <w:p w14:paraId="2D972B80" w14:textId="77777777" w:rsidR="00310822" w:rsidRDefault="00310822" w:rsidP="000351E5">
      <w:pPr>
        <w:keepLines/>
        <w:spacing w:line="360" w:lineRule="auto"/>
        <w:rPr>
          <w:ins w:id="415" w:author="Autor"/>
          <w:rFonts w:eastAsia="Times New Roman" w:cs="Times New Roman"/>
          <w:szCs w:val="24"/>
          <w:lang w:eastAsia="es-ES" w:bidi="es-ES"/>
        </w:rPr>
      </w:pPr>
    </w:p>
    <w:p w14:paraId="252DAF45" w14:textId="77777777" w:rsidR="001F17DC" w:rsidRPr="000351E5" w:rsidDel="00310822" w:rsidRDefault="001F17DC" w:rsidP="000351E5">
      <w:pPr>
        <w:keepLines/>
        <w:spacing w:line="360" w:lineRule="auto"/>
        <w:rPr>
          <w:del w:id="416" w:author="Autor"/>
          <w:rFonts w:eastAsia="Times New Roman" w:cs="Times New Roman"/>
          <w:szCs w:val="24"/>
          <w:lang w:eastAsia="es-ES" w:bidi="es-ES"/>
        </w:rPr>
      </w:pPr>
      <w:r w:rsidRPr="000351E5">
        <w:rPr>
          <w:rFonts w:eastAsia="Times New Roman" w:cs="Times New Roman"/>
          <w:szCs w:val="24"/>
          <w:lang w:eastAsia="es-ES" w:bidi="es-ES"/>
        </w:rPr>
        <w:t>a) Se han analizado los conceptos básicos del emprendimiento y la innovación social.</w:t>
      </w:r>
      <w:del w:id="417" w:author="Autor">
        <w:r w:rsidRPr="000351E5" w:rsidDel="00310822">
          <w:rPr>
            <w:rFonts w:eastAsia="Times New Roman" w:cs="Times New Roman"/>
            <w:szCs w:val="24"/>
            <w:lang w:eastAsia="es-ES" w:bidi="es-ES"/>
          </w:rPr>
          <w:delText xml:space="preserve"> </w:delText>
        </w:r>
      </w:del>
    </w:p>
    <w:p w14:paraId="1B6C90A3" w14:textId="77777777" w:rsidR="00310822" w:rsidRDefault="00310822" w:rsidP="000351E5">
      <w:pPr>
        <w:keepLines/>
        <w:spacing w:line="360" w:lineRule="auto"/>
        <w:rPr>
          <w:ins w:id="418" w:author="Autor"/>
          <w:rFonts w:eastAsia="Times New Roman" w:cs="Times New Roman"/>
          <w:szCs w:val="24"/>
          <w:lang w:eastAsia="es-ES" w:bidi="es-ES"/>
        </w:rPr>
      </w:pPr>
    </w:p>
    <w:p w14:paraId="64A9B2F8" w14:textId="77777777" w:rsidR="001F17DC" w:rsidRPr="000351E5" w:rsidDel="00310822" w:rsidRDefault="001F17DC" w:rsidP="000351E5">
      <w:pPr>
        <w:keepLines/>
        <w:spacing w:line="360" w:lineRule="auto"/>
        <w:rPr>
          <w:del w:id="419" w:author="Autor"/>
          <w:rFonts w:eastAsia="Times New Roman" w:cs="Times New Roman"/>
          <w:szCs w:val="24"/>
          <w:lang w:eastAsia="es-ES" w:bidi="es-ES"/>
        </w:rPr>
      </w:pPr>
      <w:r w:rsidRPr="000351E5">
        <w:rPr>
          <w:rFonts w:eastAsia="Times New Roman" w:cs="Times New Roman"/>
          <w:szCs w:val="24"/>
          <w:lang w:eastAsia="es-ES" w:bidi="es-ES"/>
        </w:rPr>
        <w:t>b) Se ha reflexionado sobre la necesidad del liderazgo ético y sostenible en las organizaciones.</w:t>
      </w:r>
      <w:del w:id="420" w:author="Autor">
        <w:r w:rsidRPr="000351E5" w:rsidDel="00310822">
          <w:rPr>
            <w:rFonts w:eastAsia="Times New Roman" w:cs="Times New Roman"/>
            <w:szCs w:val="24"/>
            <w:lang w:eastAsia="es-ES" w:bidi="es-ES"/>
          </w:rPr>
          <w:delText xml:space="preserve"> </w:delText>
        </w:r>
      </w:del>
    </w:p>
    <w:p w14:paraId="2EF58D77" w14:textId="77777777" w:rsidR="00310822" w:rsidRDefault="00310822" w:rsidP="000351E5">
      <w:pPr>
        <w:keepLines/>
        <w:spacing w:line="360" w:lineRule="auto"/>
        <w:rPr>
          <w:ins w:id="421" w:author="Autor"/>
          <w:rFonts w:eastAsia="Times New Roman" w:cs="Times New Roman"/>
          <w:szCs w:val="24"/>
          <w:lang w:eastAsia="es-ES" w:bidi="es-ES"/>
        </w:rPr>
      </w:pPr>
    </w:p>
    <w:p w14:paraId="5D43CA2E" w14:textId="77777777" w:rsidR="001F17DC" w:rsidRPr="000351E5" w:rsidDel="00310822" w:rsidRDefault="001F17DC" w:rsidP="000351E5">
      <w:pPr>
        <w:keepLines/>
        <w:spacing w:line="360" w:lineRule="auto"/>
        <w:rPr>
          <w:del w:id="422" w:author="Autor"/>
          <w:rFonts w:eastAsia="Times New Roman" w:cs="Times New Roman"/>
          <w:szCs w:val="24"/>
          <w:lang w:eastAsia="es-ES" w:bidi="es-ES"/>
        </w:rPr>
      </w:pPr>
      <w:r w:rsidRPr="000351E5">
        <w:rPr>
          <w:rFonts w:eastAsia="Times New Roman" w:cs="Times New Roman"/>
          <w:szCs w:val="24"/>
          <w:lang w:eastAsia="es-ES" w:bidi="es-ES"/>
        </w:rPr>
        <w:t>c) Se ha reflexionado sobre la tecnología como base para el cambio del modelo productivo.</w:t>
      </w:r>
      <w:del w:id="423" w:author="Autor">
        <w:r w:rsidRPr="000351E5" w:rsidDel="00310822">
          <w:rPr>
            <w:rFonts w:eastAsia="Times New Roman" w:cs="Times New Roman"/>
            <w:szCs w:val="24"/>
            <w:lang w:eastAsia="es-ES" w:bidi="es-ES"/>
          </w:rPr>
          <w:delText xml:space="preserve"> </w:delText>
        </w:r>
      </w:del>
    </w:p>
    <w:p w14:paraId="1D40D650" w14:textId="77777777" w:rsidR="00310822" w:rsidRDefault="00310822" w:rsidP="000351E5">
      <w:pPr>
        <w:keepLines/>
        <w:spacing w:line="360" w:lineRule="auto"/>
        <w:rPr>
          <w:ins w:id="424" w:author="Autor"/>
          <w:rFonts w:eastAsia="Times New Roman" w:cs="Times New Roman"/>
          <w:szCs w:val="24"/>
          <w:lang w:eastAsia="es-ES" w:bidi="es-ES"/>
        </w:rPr>
      </w:pPr>
    </w:p>
    <w:p w14:paraId="0CB02ABE" w14:textId="77777777" w:rsidR="001F17DC" w:rsidRPr="000351E5" w:rsidDel="00310822" w:rsidRDefault="001F17DC" w:rsidP="000351E5">
      <w:pPr>
        <w:keepLines/>
        <w:spacing w:line="360" w:lineRule="auto"/>
        <w:rPr>
          <w:del w:id="425" w:author="Autor"/>
          <w:rFonts w:eastAsia="Times New Roman" w:cs="Times New Roman"/>
          <w:szCs w:val="24"/>
          <w:lang w:eastAsia="es-ES" w:bidi="es-ES"/>
        </w:rPr>
      </w:pPr>
      <w:r w:rsidRPr="000351E5">
        <w:rPr>
          <w:rFonts w:eastAsia="Times New Roman" w:cs="Times New Roman"/>
          <w:szCs w:val="24"/>
          <w:lang w:eastAsia="es-ES" w:bidi="es-ES"/>
        </w:rPr>
        <w:t>d) Se han puesto en marcha las estrategias propias del pensamiento de diseño para detectar necesidades sociales y medioambientales.</w:t>
      </w:r>
      <w:del w:id="426" w:author="Autor">
        <w:r w:rsidRPr="000351E5" w:rsidDel="00310822">
          <w:rPr>
            <w:rFonts w:eastAsia="Times New Roman" w:cs="Times New Roman"/>
            <w:szCs w:val="24"/>
            <w:lang w:eastAsia="es-ES" w:bidi="es-ES"/>
          </w:rPr>
          <w:delText xml:space="preserve"> </w:delText>
        </w:r>
      </w:del>
    </w:p>
    <w:p w14:paraId="5B6A8ADC" w14:textId="77777777" w:rsidR="00310822" w:rsidRDefault="00310822" w:rsidP="000351E5">
      <w:pPr>
        <w:keepLines/>
        <w:spacing w:line="360" w:lineRule="auto"/>
        <w:rPr>
          <w:ins w:id="427" w:author="Autor"/>
          <w:rFonts w:eastAsia="Times New Roman" w:cs="Times New Roman"/>
          <w:szCs w:val="24"/>
          <w:lang w:eastAsia="es-ES" w:bidi="es-ES"/>
        </w:rPr>
      </w:pPr>
    </w:p>
    <w:p w14:paraId="5D64814E" w14:textId="77777777" w:rsidR="001F17DC" w:rsidRPr="000351E5" w:rsidDel="00310822" w:rsidRDefault="001F17DC" w:rsidP="000351E5">
      <w:pPr>
        <w:keepLines/>
        <w:spacing w:line="360" w:lineRule="auto"/>
        <w:rPr>
          <w:del w:id="428" w:author="Autor"/>
          <w:rFonts w:eastAsia="Times New Roman" w:cs="Times New Roman"/>
          <w:szCs w:val="24"/>
          <w:lang w:eastAsia="es-ES" w:bidi="es-ES"/>
        </w:rPr>
      </w:pPr>
      <w:r w:rsidRPr="000351E5">
        <w:rPr>
          <w:rFonts w:eastAsia="Times New Roman" w:cs="Times New Roman"/>
          <w:szCs w:val="24"/>
          <w:lang w:eastAsia="es-ES" w:bidi="es-ES"/>
        </w:rPr>
        <w:t xml:space="preserve">e) Se han analizado los elementos del diseño de modelos de negocio </w:t>
      </w:r>
      <w:proofErr w:type="spellStart"/>
      <w:r w:rsidRPr="000351E5">
        <w:rPr>
          <w:rFonts w:eastAsia="Times New Roman" w:cs="Times New Roman"/>
          <w:szCs w:val="24"/>
          <w:lang w:eastAsia="es-ES" w:bidi="es-ES"/>
        </w:rPr>
        <w:t>ecosociales</w:t>
      </w:r>
      <w:proofErr w:type="spellEnd"/>
      <w:r w:rsidRPr="000351E5">
        <w:rPr>
          <w:rFonts w:eastAsia="Times New Roman" w:cs="Times New Roman"/>
          <w:szCs w:val="24"/>
          <w:lang w:eastAsia="es-ES" w:bidi="es-ES"/>
        </w:rPr>
        <w:t xml:space="preserve"> y/o de base tecnológica.</w:t>
      </w:r>
      <w:del w:id="429" w:author="Autor">
        <w:r w:rsidRPr="000351E5" w:rsidDel="00310822">
          <w:rPr>
            <w:rFonts w:eastAsia="Times New Roman" w:cs="Times New Roman"/>
            <w:szCs w:val="24"/>
            <w:lang w:eastAsia="es-ES" w:bidi="es-ES"/>
          </w:rPr>
          <w:delText xml:space="preserve"> </w:delText>
        </w:r>
      </w:del>
    </w:p>
    <w:p w14:paraId="215E04EC" w14:textId="77777777" w:rsidR="00310822" w:rsidRDefault="00310822" w:rsidP="000351E5">
      <w:pPr>
        <w:keepLines/>
        <w:spacing w:line="360" w:lineRule="auto"/>
        <w:rPr>
          <w:ins w:id="430" w:author="Autor"/>
          <w:rFonts w:eastAsia="Times New Roman" w:cs="Times New Roman"/>
          <w:szCs w:val="24"/>
          <w:lang w:eastAsia="es-ES" w:bidi="es-ES"/>
        </w:rPr>
      </w:pPr>
    </w:p>
    <w:p w14:paraId="73C175B5" w14:textId="77777777" w:rsidR="001F17DC" w:rsidRPr="000351E5" w:rsidDel="00310822" w:rsidRDefault="001F17DC" w:rsidP="000351E5">
      <w:pPr>
        <w:keepLines/>
        <w:spacing w:line="360" w:lineRule="auto"/>
        <w:rPr>
          <w:del w:id="431" w:author="Autor"/>
          <w:rFonts w:eastAsia="Times New Roman" w:cs="Times New Roman"/>
          <w:szCs w:val="24"/>
          <w:lang w:eastAsia="es-ES" w:bidi="es-ES"/>
        </w:rPr>
      </w:pPr>
      <w:r w:rsidRPr="000351E5">
        <w:rPr>
          <w:rFonts w:eastAsia="Times New Roman" w:cs="Times New Roman"/>
          <w:szCs w:val="24"/>
          <w:lang w:eastAsia="es-ES" w:bidi="es-ES"/>
        </w:rPr>
        <w:t xml:space="preserve">f) Se han alineado metas de desarrollo sostenible con el diseño de modelos de negocio </w:t>
      </w:r>
      <w:proofErr w:type="spellStart"/>
      <w:r w:rsidRPr="000351E5">
        <w:rPr>
          <w:rFonts w:eastAsia="Times New Roman" w:cs="Times New Roman"/>
          <w:szCs w:val="24"/>
          <w:lang w:eastAsia="es-ES" w:bidi="es-ES"/>
        </w:rPr>
        <w:t>ecosociales</w:t>
      </w:r>
      <w:proofErr w:type="spellEnd"/>
      <w:r w:rsidRPr="000351E5">
        <w:rPr>
          <w:rFonts w:eastAsia="Times New Roman" w:cs="Times New Roman"/>
          <w:szCs w:val="24"/>
          <w:lang w:eastAsia="es-ES" w:bidi="es-ES"/>
        </w:rPr>
        <w:t xml:space="preserve"> y/o de base tecnológica.</w:t>
      </w:r>
      <w:del w:id="432" w:author="Autor">
        <w:r w:rsidRPr="000351E5" w:rsidDel="00310822">
          <w:rPr>
            <w:rFonts w:eastAsia="Times New Roman" w:cs="Times New Roman"/>
            <w:szCs w:val="24"/>
            <w:lang w:eastAsia="es-ES" w:bidi="es-ES"/>
          </w:rPr>
          <w:delText xml:space="preserve"> </w:delText>
        </w:r>
      </w:del>
    </w:p>
    <w:p w14:paraId="2EEF93E6" w14:textId="77777777" w:rsidR="00310822" w:rsidRDefault="00310822" w:rsidP="000351E5">
      <w:pPr>
        <w:keepLines/>
        <w:spacing w:line="360" w:lineRule="auto"/>
        <w:rPr>
          <w:ins w:id="433" w:author="Autor"/>
          <w:rFonts w:eastAsia="Times New Roman" w:cs="Times New Roman"/>
          <w:szCs w:val="24"/>
          <w:lang w:eastAsia="es-ES" w:bidi="es-ES"/>
        </w:rPr>
      </w:pPr>
    </w:p>
    <w:p w14:paraId="5FCDA1EE" w14:textId="77777777" w:rsidR="001F17DC" w:rsidRPr="000351E5" w:rsidDel="00310822" w:rsidRDefault="001F17DC" w:rsidP="000351E5">
      <w:pPr>
        <w:keepLines/>
        <w:spacing w:line="360" w:lineRule="auto"/>
        <w:rPr>
          <w:del w:id="434" w:author="Autor"/>
          <w:rFonts w:eastAsia="Times New Roman" w:cs="Times New Roman"/>
          <w:szCs w:val="24"/>
          <w:lang w:eastAsia="es-ES" w:bidi="es-ES"/>
        </w:rPr>
      </w:pPr>
      <w:r w:rsidRPr="000351E5">
        <w:rPr>
          <w:rFonts w:eastAsia="Times New Roman" w:cs="Times New Roman"/>
          <w:szCs w:val="24"/>
          <w:lang w:eastAsia="es-ES" w:bidi="es-ES"/>
        </w:rPr>
        <w:lastRenderedPageBreak/>
        <w:t>g) Se han aplicado las estrategias necesarias para analizar la viabilidad del proyecto emprendedor.</w:t>
      </w:r>
      <w:del w:id="435" w:author="Autor">
        <w:r w:rsidRPr="000351E5" w:rsidDel="00310822">
          <w:rPr>
            <w:rFonts w:eastAsia="Times New Roman" w:cs="Times New Roman"/>
            <w:szCs w:val="24"/>
            <w:lang w:eastAsia="es-ES" w:bidi="es-ES"/>
          </w:rPr>
          <w:delText xml:space="preserve"> </w:delText>
        </w:r>
      </w:del>
    </w:p>
    <w:p w14:paraId="3809A0F1" w14:textId="77777777" w:rsidR="00310822" w:rsidRDefault="00310822" w:rsidP="000351E5">
      <w:pPr>
        <w:keepLines/>
        <w:spacing w:line="360" w:lineRule="auto"/>
        <w:rPr>
          <w:ins w:id="436" w:author="Autor"/>
          <w:rFonts w:eastAsia="Times New Roman" w:cs="Times New Roman"/>
          <w:szCs w:val="24"/>
          <w:lang w:eastAsia="es-ES" w:bidi="es-ES"/>
        </w:rPr>
      </w:pPr>
    </w:p>
    <w:p w14:paraId="6ECA06F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 Se han investigado las opciones financieras socialmente responsables.</w:t>
      </w:r>
    </w:p>
    <w:p w14:paraId="1B7048DD" w14:textId="77777777" w:rsidR="002E0B85" w:rsidRPr="000351E5" w:rsidDel="00310822" w:rsidRDefault="001F17DC" w:rsidP="000351E5">
      <w:pPr>
        <w:keepLines/>
        <w:spacing w:line="360" w:lineRule="auto"/>
        <w:rPr>
          <w:del w:id="437" w:author="Autor"/>
          <w:rFonts w:eastAsia="Times New Roman" w:cs="Times New Roman"/>
          <w:szCs w:val="24"/>
          <w:lang w:eastAsia="es-ES" w:bidi="es-ES"/>
        </w:rPr>
      </w:pPr>
      <w:r w:rsidRPr="000351E5">
        <w:rPr>
          <w:rFonts w:eastAsia="Times New Roman" w:cs="Times New Roman"/>
          <w:szCs w:val="24"/>
          <w:lang w:eastAsia="es-ES" w:bidi="es-ES"/>
        </w:rPr>
        <w:t xml:space="preserve"> i) Se han definido los agentes implicados en el proyecto, así como su participación en el mismo.</w:t>
      </w:r>
      <w:del w:id="438" w:author="Autor">
        <w:r w:rsidRPr="000351E5" w:rsidDel="00310822">
          <w:rPr>
            <w:rFonts w:eastAsia="Times New Roman" w:cs="Times New Roman"/>
            <w:szCs w:val="24"/>
            <w:lang w:eastAsia="es-ES" w:bidi="es-ES"/>
          </w:rPr>
          <w:delText xml:space="preserve"> </w:delText>
        </w:r>
      </w:del>
    </w:p>
    <w:p w14:paraId="647014D7" w14:textId="77777777" w:rsidR="00310822" w:rsidRDefault="00310822" w:rsidP="000351E5">
      <w:pPr>
        <w:keepLines/>
        <w:spacing w:line="360" w:lineRule="auto"/>
        <w:rPr>
          <w:ins w:id="439" w:author="Autor"/>
          <w:rFonts w:eastAsia="Times New Roman" w:cs="Times New Roman"/>
          <w:szCs w:val="24"/>
          <w:lang w:eastAsia="es-ES" w:bidi="es-ES"/>
        </w:rPr>
      </w:pPr>
    </w:p>
    <w:p w14:paraId="0E9E0C05" w14:textId="77777777" w:rsidR="002E0B85"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6. Analiza la rentabilidad de la propuesta emprendedora valorando inversión, costes y beneficios y diseña una estrategia para la puesta en marcha de </w:t>
      </w:r>
      <w:proofErr w:type="gramStart"/>
      <w:r w:rsidRPr="000351E5">
        <w:rPr>
          <w:rFonts w:eastAsia="Times New Roman" w:cs="Times New Roman"/>
          <w:szCs w:val="24"/>
          <w:lang w:eastAsia="es-ES" w:bidi="es-ES"/>
        </w:rPr>
        <w:t>la misma</w:t>
      </w:r>
      <w:proofErr w:type="gramEnd"/>
      <w:r w:rsidRPr="000351E5">
        <w:rPr>
          <w:rFonts w:eastAsia="Times New Roman" w:cs="Times New Roman"/>
          <w:szCs w:val="24"/>
          <w:lang w:eastAsia="es-ES" w:bidi="es-ES"/>
        </w:rPr>
        <w:t xml:space="preserve"> teniendo en cuenta obligaciones administrativas, fiscales y contables.</w:t>
      </w:r>
    </w:p>
    <w:p w14:paraId="3B9E32A9" w14:textId="6A991A9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w:t>
      </w:r>
      <w:r w:rsidRPr="000351E5">
        <w:rPr>
          <w:rFonts w:eastAsia="Times New Roman" w:cs="Times New Roman"/>
          <w:szCs w:val="24"/>
          <w:lang w:eastAsia="es-ES" w:bidi="es-ES"/>
        </w:rPr>
        <w:tab/>
        <w:t>Se han analizado la inversión, los costes y beneficios y determinado si la propuesta emprendedora es rentable.</w:t>
      </w:r>
    </w:p>
    <w:p w14:paraId="3F0A531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w:t>
      </w:r>
      <w:r w:rsidRPr="000351E5">
        <w:rPr>
          <w:rFonts w:eastAsia="Times New Roman" w:cs="Times New Roman"/>
          <w:szCs w:val="24"/>
          <w:lang w:eastAsia="es-ES" w:bidi="es-ES"/>
        </w:rPr>
        <w:tab/>
        <w:t>Se han consultado y comparado las diferentes formas jurídicas y asociativas que pueden aplicarse a la propuesta emprendedora y se ha tomado una decisión razonada sobre la más adecuada al supuesto concreto.</w:t>
      </w:r>
    </w:p>
    <w:p w14:paraId="0A23519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w:t>
      </w:r>
      <w:r w:rsidRPr="000351E5">
        <w:rPr>
          <w:rFonts w:eastAsia="Times New Roman" w:cs="Times New Roman"/>
          <w:szCs w:val="24"/>
          <w:lang w:eastAsia="es-ES" w:bidi="es-ES"/>
        </w:rPr>
        <w:tab/>
        <w:t>Se han identificado las diferentes obligaciones administrativas, fiscales y contables que se derivan de la propuesta emprendedora.</w:t>
      </w:r>
    </w:p>
    <w:p w14:paraId="31EB8631" w14:textId="77777777" w:rsidR="002E0B85"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w:t>
      </w:r>
      <w:r w:rsidRPr="000351E5">
        <w:rPr>
          <w:rFonts w:eastAsia="Times New Roman" w:cs="Times New Roman"/>
          <w:szCs w:val="24"/>
          <w:lang w:eastAsia="es-ES" w:bidi="es-ES"/>
        </w:rPr>
        <w:tab/>
        <w:t>Se ha trazado un plan de acción para la puesta en marcha de la propuesta emprendedora.</w:t>
      </w:r>
    </w:p>
    <w:p w14:paraId="79D06562" w14:textId="29580CB0"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CONTENIDOS</w:t>
      </w:r>
    </w:p>
    <w:p w14:paraId="4ACE67B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Competencias sociales y personales.</w:t>
      </w:r>
    </w:p>
    <w:p w14:paraId="6B6D04AF" w14:textId="77777777" w:rsidR="001F17DC" w:rsidRPr="000351E5" w:rsidDel="00310822" w:rsidRDefault="001F17DC" w:rsidP="000351E5">
      <w:pPr>
        <w:keepLines/>
        <w:spacing w:line="360" w:lineRule="auto"/>
        <w:rPr>
          <w:del w:id="440" w:author="Autor"/>
          <w:rFonts w:eastAsia="Times New Roman" w:cs="Times New Roman"/>
          <w:szCs w:val="24"/>
          <w:lang w:eastAsia="es-ES" w:bidi="es-ES"/>
        </w:rPr>
      </w:pPr>
      <w:r w:rsidRPr="000351E5">
        <w:rPr>
          <w:rFonts w:eastAsia="Times New Roman" w:cs="Times New Roman"/>
          <w:szCs w:val="24"/>
          <w:lang w:eastAsia="es-ES" w:bidi="es-ES"/>
        </w:rPr>
        <w:t xml:space="preserve">Comunicación. Las técnicas de comunicación efectiva: </w:t>
      </w:r>
      <w:proofErr w:type="gramStart"/>
      <w:r w:rsidRPr="000351E5">
        <w:rPr>
          <w:rFonts w:eastAsia="Times New Roman" w:cs="Times New Roman"/>
          <w:szCs w:val="24"/>
          <w:lang w:eastAsia="es-ES" w:bidi="es-ES"/>
        </w:rPr>
        <w:t>la asertividad</w:t>
      </w:r>
      <w:proofErr w:type="gramEnd"/>
      <w:r w:rsidRPr="000351E5">
        <w:rPr>
          <w:rFonts w:eastAsia="Times New Roman" w:cs="Times New Roman"/>
          <w:szCs w:val="24"/>
          <w:lang w:eastAsia="es-ES" w:bidi="es-ES"/>
        </w:rPr>
        <w:t xml:space="preserve"> y la escucha activa.</w:t>
      </w:r>
      <w:del w:id="441" w:author="Autor">
        <w:r w:rsidRPr="000351E5" w:rsidDel="00310822">
          <w:rPr>
            <w:rFonts w:eastAsia="Times New Roman" w:cs="Times New Roman"/>
            <w:szCs w:val="24"/>
            <w:lang w:eastAsia="es-ES" w:bidi="es-ES"/>
          </w:rPr>
          <w:delText xml:space="preserve"> </w:delText>
        </w:r>
      </w:del>
    </w:p>
    <w:p w14:paraId="3ADC6D66" w14:textId="77777777" w:rsidR="00310822" w:rsidRDefault="00310822" w:rsidP="000351E5">
      <w:pPr>
        <w:keepLines/>
        <w:spacing w:line="360" w:lineRule="auto"/>
        <w:rPr>
          <w:ins w:id="442" w:author="Autor"/>
          <w:rFonts w:eastAsia="Times New Roman" w:cs="Times New Roman"/>
          <w:szCs w:val="24"/>
          <w:lang w:eastAsia="es-ES" w:bidi="es-ES"/>
        </w:rPr>
      </w:pPr>
    </w:p>
    <w:p w14:paraId="5059926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Desarrollo de la comunicación oral y escrita. Netiqueta.</w:t>
      </w:r>
    </w:p>
    <w:p w14:paraId="17534C5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Habilidades sociales avanzadas: manejo de la crítica, manejo del conflicto interpersonal y autocontrol e incremento del autocontrol en situaciones estresantes.</w:t>
      </w:r>
    </w:p>
    <w:p w14:paraId="71A3AEC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Competencias básicas para la mejora del trabajo en equipo, con especial atención a la comunicación interna y externa del equipo de trabajo.</w:t>
      </w:r>
    </w:p>
    <w:p w14:paraId="5910186C" w14:textId="77777777" w:rsidR="002E0B85"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Gestión del tiempo: estrategias básicas.</w:t>
      </w:r>
    </w:p>
    <w:p w14:paraId="13B923FF" w14:textId="179F65C6"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Elaboración de un itinerario académico y profesional</w:t>
      </w:r>
    </w:p>
    <w:p w14:paraId="40A6A80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Elaboración de un itinerario académico y </w:t>
      </w:r>
      <w:proofErr w:type="spellStart"/>
      <w:r w:rsidRPr="000351E5">
        <w:rPr>
          <w:rFonts w:eastAsia="Times New Roman" w:cs="Times New Roman"/>
          <w:szCs w:val="24"/>
          <w:lang w:eastAsia="es-ES" w:bidi="es-ES"/>
        </w:rPr>
        <w:t>profesional.</w:t>
      </w:r>
      <w:proofErr w:type="spellEnd"/>
    </w:p>
    <w:p w14:paraId="54881B4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Trabajo en el sector público. Formas de acceso al empleo público y tipos de relaciones con la Administración.</w:t>
      </w:r>
    </w:p>
    <w:p w14:paraId="048C839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Trabajar en Europa.</w:t>
      </w:r>
    </w:p>
    <w:p w14:paraId="1DA0DBD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Proceso de búsqueda de empleo: fuentes y entidades de información para el empleo.</w:t>
      </w:r>
    </w:p>
    <w:p w14:paraId="31B3DCD2" w14:textId="77777777" w:rsidR="002E0B85"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proceso de selección de personal: técnicas e instrumentos.</w:t>
      </w:r>
    </w:p>
    <w:p w14:paraId="6A866249" w14:textId="6EB85C25"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Emprendimiento y las habilidades emprendedoras</w:t>
      </w:r>
    </w:p>
    <w:p w14:paraId="40757CC9" w14:textId="77777777" w:rsidR="001F17DC" w:rsidRPr="000351E5" w:rsidDel="00310822" w:rsidRDefault="001F17DC" w:rsidP="000351E5">
      <w:pPr>
        <w:keepLines/>
        <w:spacing w:line="360" w:lineRule="auto"/>
        <w:rPr>
          <w:del w:id="443" w:author="Autor"/>
          <w:rFonts w:eastAsia="Times New Roman" w:cs="Times New Roman"/>
          <w:szCs w:val="24"/>
          <w:lang w:eastAsia="es-ES" w:bidi="es-ES"/>
        </w:rPr>
      </w:pPr>
      <w:r w:rsidRPr="000351E5">
        <w:rPr>
          <w:rFonts w:eastAsia="Times New Roman" w:cs="Times New Roman"/>
          <w:szCs w:val="24"/>
          <w:lang w:eastAsia="es-ES" w:bidi="es-ES"/>
        </w:rPr>
        <w:t>La digitalización y la transición ecológica como elementos transformadores del modelo económico.</w:t>
      </w:r>
      <w:del w:id="444" w:author="Autor">
        <w:r w:rsidRPr="000351E5" w:rsidDel="00310822">
          <w:rPr>
            <w:rFonts w:eastAsia="Times New Roman" w:cs="Times New Roman"/>
            <w:szCs w:val="24"/>
            <w:lang w:eastAsia="es-ES" w:bidi="es-ES"/>
          </w:rPr>
          <w:delText xml:space="preserve"> </w:delText>
        </w:r>
      </w:del>
    </w:p>
    <w:p w14:paraId="355DAE1C" w14:textId="77777777" w:rsidR="00310822" w:rsidRDefault="00310822" w:rsidP="000351E5">
      <w:pPr>
        <w:keepLines/>
        <w:spacing w:line="360" w:lineRule="auto"/>
        <w:rPr>
          <w:ins w:id="445" w:author="Autor"/>
          <w:rFonts w:eastAsia="Times New Roman" w:cs="Times New Roman"/>
          <w:szCs w:val="24"/>
          <w:lang w:eastAsia="es-ES" w:bidi="es-ES"/>
        </w:rPr>
      </w:pPr>
    </w:p>
    <w:p w14:paraId="764104E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ecosistema emprendedor. Entidades de apoyo al emprendedor.</w:t>
      </w:r>
    </w:p>
    <w:p w14:paraId="37671D77" w14:textId="77777777" w:rsidR="001F17DC" w:rsidRPr="000351E5" w:rsidDel="00310822" w:rsidRDefault="001F17DC" w:rsidP="000351E5">
      <w:pPr>
        <w:keepLines/>
        <w:spacing w:line="360" w:lineRule="auto"/>
        <w:rPr>
          <w:del w:id="446" w:author="Autor"/>
          <w:rFonts w:eastAsia="Times New Roman" w:cs="Times New Roman"/>
          <w:szCs w:val="24"/>
          <w:lang w:eastAsia="es-ES" w:bidi="es-ES"/>
        </w:rPr>
      </w:pPr>
      <w:r w:rsidRPr="000351E5">
        <w:rPr>
          <w:rFonts w:eastAsia="Times New Roman" w:cs="Times New Roman"/>
          <w:szCs w:val="24"/>
          <w:lang w:eastAsia="es-ES" w:bidi="es-ES"/>
        </w:rPr>
        <w:t>Concepto de innovación y tipos.</w:t>
      </w:r>
      <w:del w:id="447" w:author="Autor">
        <w:r w:rsidRPr="000351E5" w:rsidDel="00310822">
          <w:rPr>
            <w:rFonts w:eastAsia="Times New Roman" w:cs="Times New Roman"/>
            <w:szCs w:val="24"/>
            <w:lang w:eastAsia="es-ES" w:bidi="es-ES"/>
          </w:rPr>
          <w:delText xml:space="preserve"> </w:delText>
        </w:r>
      </w:del>
    </w:p>
    <w:p w14:paraId="65ED29A8" w14:textId="77777777" w:rsidR="00310822" w:rsidRDefault="00310822" w:rsidP="000351E5">
      <w:pPr>
        <w:keepLines/>
        <w:spacing w:line="360" w:lineRule="auto"/>
        <w:rPr>
          <w:ins w:id="448" w:author="Autor"/>
          <w:rFonts w:eastAsia="Times New Roman" w:cs="Times New Roman"/>
          <w:szCs w:val="24"/>
          <w:lang w:eastAsia="es-ES" w:bidi="es-ES"/>
        </w:rPr>
      </w:pPr>
    </w:p>
    <w:p w14:paraId="09E2339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Las habilidades emprendedoras en el Marco Europeo de la Competencia Emprendedora.</w:t>
      </w:r>
    </w:p>
    <w:p w14:paraId="45E163F8" w14:textId="77777777" w:rsidR="001F17DC" w:rsidRPr="000351E5" w:rsidDel="00310822" w:rsidRDefault="001F17DC" w:rsidP="000351E5">
      <w:pPr>
        <w:keepLines/>
        <w:spacing w:line="360" w:lineRule="auto"/>
        <w:rPr>
          <w:del w:id="449" w:author="Autor"/>
          <w:rFonts w:eastAsia="Times New Roman" w:cs="Times New Roman"/>
          <w:szCs w:val="24"/>
          <w:lang w:eastAsia="es-ES" w:bidi="es-ES"/>
        </w:rPr>
      </w:pPr>
      <w:r w:rsidRPr="000351E5">
        <w:rPr>
          <w:rFonts w:eastAsia="Times New Roman" w:cs="Times New Roman"/>
          <w:szCs w:val="24"/>
          <w:lang w:eastAsia="es-ES" w:bidi="es-ES"/>
        </w:rPr>
        <w:t>Las habilidades estratégicas y el concepto de pensamiento estratégico</w:t>
      </w:r>
      <w:del w:id="450" w:author="Autor">
        <w:r w:rsidRPr="000351E5" w:rsidDel="00310822">
          <w:rPr>
            <w:rFonts w:eastAsia="Times New Roman" w:cs="Times New Roman"/>
            <w:szCs w:val="24"/>
            <w:lang w:eastAsia="es-ES" w:bidi="es-ES"/>
          </w:rPr>
          <w:delText xml:space="preserve"> </w:delText>
        </w:r>
      </w:del>
    </w:p>
    <w:p w14:paraId="566408CB" w14:textId="77777777" w:rsidR="00310822" w:rsidRDefault="00310822" w:rsidP="000351E5">
      <w:pPr>
        <w:keepLines/>
        <w:spacing w:line="360" w:lineRule="auto"/>
        <w:rPr>
          <w:ins w:id="451" w:author="Autor"/>
          <w:rFonts w:eastAsia="Times New Roman" w:cs="Times New Roman"/>
          <w:szCs w:val="24"/>
          <w:lang w:eastAsia="es-ES" w:bidi="es-ES"/>
        </w:rPr>
      </w:pPr>
    </w:p>
    <w:p w14:paraId="11A05183" w14:textId="77777777" w:rsidR="002E0B85"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pensamiento creativo. Técnicas y dinámicas creativas.</w:t>
      </w:r>
    </w:p>
    <w:p w14:paraId="6420D940" w14:textId="134D2565" w:rsidR="001F17DC" w:rsidRPr="000351E5" w:rsidDel="00310822" w:rsidRDefault="001F17DC" w:rsidP="000351E5">
      <w:pPr>
        <w:keepLines/>
        <w:spacing w:line="360" w:lineRule="auto"/>
        <w:rPr>
          <w:del w:id="452" w:author="Autor"/>
          <w:rFonts w:eastAsia="Times New Roman" w:cs="Times New Roman"/>
          <w:szCs w:val="24"/>
          <w:lang w:eastAsia="es-ES" w:bidi="es-ES"/>
        </w:rPr>
      </w:pPr>
      <w:r w:rsidRPr="000351E5">
        <w:rPr>
          <w:rFonts w:eastAsia="Times New Roman" w:cs="Times New Roman"/>
          <w:szCs w:val="24"/>
          <w:lang w:eastAsia="es-ES" w:bidi="es-ES"/>
        </w:rPr>
        <w:t>Identificación, definición y prototipado de ideas de emprendimiento</w:t>
      </w:r>
      <w:del w:id="453" w:author="Autor">
        <w:r w:rsidRPr="000351E5" w:rsidDel="00310822">
          <w:rPr>
            <w:rFonts w:eastAsia="Times New Roman" w:cs="Times New Roman"/>
            <w:szCs w:val="24"/>
            <w:lang w:eastAsia="es-ES" w:bidi="es-ES"/>
          </w:rPr>
          <w:delText xml:space="preserve"> </w:delText>
        </w:r>
      </w:del>
    </w:p>
    <w:p w14:paraId="56B229C3" w14:textId="77777777" w:rsidR="00310822" w:rsidRDefault="00310822" w:rsidP="000351E5">
      <w:pPr>
        <w:keepLines/>
        <w:spacing w:line="360" w:lineRule="auto"/>
        <w:rPr>
          <w:ins w:id="454" w:author="Autor"/>
          <w:rFonts w:eastAsia="Times New Roman" w:cs="Times New Roman"/>
          <w:szCs w:val="24"/>
          <w:lang w:eastAsia="es-ES" w:bidi="es-ES"/>
        </w:rPr>
      </w:pPr>
    </w:p>
    <w:p w14:paraId="5B3B674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Análisis del entorno general: PESTEL. Indicadores económicos básicos</w:t>
      </w:r>
    </w:p>
    <w:p w14:paraId="10F618B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Análisis sectorial o del microentorno. Análisis DAFO</w:t>
      </w:r>
    </w:p>
    <w:p w14:paraId="4C1FCD7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El proceso de </w:t>
      </w:r>
      <w:proofErr w:type="spellStart"/>
      <w:r w:rsidRPr="000351E5">
        <w:rPr>
          <w:rFonts w:eastAsia="Times New Roman" w:cs="Times New Roman"/>
          <w:szCs w:val="24"/>
          <w:lang w:eastAsia="es-ES" w:bidi="es-ES"/>
        </w:rPr>
        <w:t>design</w:t>
      </w:r>
      <w:proofErr w:type="spellEnd"/>
      <w:r w:rsidRPr="000351E5">
        <w:rPr>
          <w:rFonts w:eastAsia="Times New Roman" w:cs="Times New Roman"/>
          <w:szCs w:val="24"/>
          <w:lang w:eastAsia="es-ES" w:bidi="es-ES"/>
        </w:rPr>
        <w:t xml:space="preserve"> </w:t>
      </w:r>
      <w:proofErr w:type="spellStart"/>
      <w:r w:rsidRPr="000351E5">
        <w:rPr>
          <w:rFonts w:eastAsia="Times New Roman" w:cs="Times New Roman"/>
          <w:szCs w:val="24"/>
          <w:lang w:eastAsia="es-ES" w:bidi="es-ES"/>
        </w:rPr>
        <w:t>thinking</w:t>
      </w:r>
      <w:proofErr w:type="spellEnd"/>
      <w:r w:rsidRPr="000351E5">
        <w:rPr>
          <w:rFonts w:eastAsia="Times New Roman" w:cs="Times New Roman"/>
          <w:szCs w:val="24"/>
          <w:lang w:eastAsia="es-ES" w:bidi="es-ES"/>
        </w:rPr>
        <w:t>: fases aplicadas a la propuesta emprendedora</w:t>
      </w:r>
    </w:p>
    <w:p w14:paraId="7B1B5BD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valor añadido de la propuesta emprendedora</w:t>
      </w:r>
    </w:p>
    <w:p w14:paraId="63A078F0" w14:textId="77777777" w:rsidR="001F17DC" w:rsidRPr="000351E5" w:rsidDel="00310822" w:rsidRDefault="001F17DC" w:rsidP="000351E5">
      <w:pPr>
        <w:keepLines/>
        <w:spacing w:line="360" w:lineRule="auto"/>
        <w:rPr>
          <w:del w:id="455" w:author="Autor"/>
          <w:rFonts w:eastAsia="Times New Roman" w:cs="Times New Roman"/>
          <w:szCs w:val="24"/>
          <w:lang w:eastAsia="es-ES" w:bidi="es-ES"/>
        </w:rPr>
      </w:pPr>
      <w:r w:rsidRPr="000351E5">
        <w:rPr>
          <w:rFonts w:eastAsia="Times New Roman" w:cs="Times New Roman"/>
          <w:szCs w:val="24"/>
          <w:lang w:eastAsia="es-ES" w:bidi="es-ES"/>
        </w:rPr>
        <w:t>Viabilidad del Modelo de Negocio: ingresos y gastos.</w:t>
      </w:r>
      <w:del w:id="456" w:author="Autor">
        <w:r w:rsidRPr="000351E5" w:rsidDel="00310822">
          <w:rPr>
            <w:rFonts w:eastAsia="Times New Roman" w:cs="Times New Roman"/>
            <w:szCs w:val="24"/>
            <w:lang w:eastAsia="es-ES" w:bidi="es-ES"/>
          </w:rPr>
          <w:delText xml:space="preserve"> </w:delText>
        </w:r>
      </w:del>
    </w:p>
    <w:p w14:paraId="0BF90BC3" w14:textId="77777777" w:rsidR="00310822" w:rsidRDefault="00310822" w:rsidP="000351E5">
      <w:pPr>
        <w:keepLines/>
        <w:spacing w:line="360" w:lineRule="auto"/>
        <w:rPr>
          <w:ins w:id="457" w:author="Autor"/>
          <w:rFonts w:eastAsia="Times New Roman" w:cs="Times New Roman"/>
          <w:szCs w:val="24"/>
          <w:lang w:eastAsia="es-ES" w:bidi="es-ES"/>
        </w:rPr>
      </w:pPr>
    </w:p>
    <w:p w14:paraId="1E4C840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Prototipado y validación.</w:t>
      </w:r>
    </w:p>
    <w:p w14:paraId="34D380C3" w14:textId="77777777" w:rsidR="002E0B85"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Estrategias de marketing clásicas y digitales.</w:t>
      </w:r>
    </w:p>
    <w:p w14:paraId="00148004" w14:textId="77777777" w:rsidR="002E0B85" w:rsidRPr="000351E5" w:rsidDel="00310822" w:rsidRDefault="001F17DC" w:rsidP="000351E5">
      <w:pPr>
        <w:keepLines/>
        <w:spacing w:line="360" w:lineRule="auto"/>
        <w:rPr>
          <w:del w:id="458" w:author="Autor"/>
          <w:rFonts w:eastAsia="Times New Roman" w:cs="Times New Roman"/>
          <w:szCs w:val="24"/>
          <w:lang w:eastAsia="es-ES" w:bidi="es-ES"/>
        </w:rPr>
      </w:pPr>
      <w:r w:rsidRPr="000351E5">
        <w:rPr>
          <w:rFonts w:eastAsia="Times New Roman" w:cs="Times New Roman"/>
          <w:szCs w:val="24"/>
          <w:lang w:eastAsia="es-ES" w:bidi="es-ES"/>
        </w:rPr>
        <w:t>Estrategia para la puesta en marcha teniendo en cuenta obligaciones administrativas, fiscales y contables.</w:t>
      </w:r>
      <w:del w:id="459" w:author="Autor">
        <w:r w:rsidRPr="000351E5" w:rsidDel="00310822">
          <w:rPr>
            <w:rFonts w:eastAsia="Times New Roman" w:cs="Times New Roman"/>
            <w:szCs w:val="24"/>
            <w:lang w:eastAsia="es-ES" w:bidi="es-ES"/>
          </w:rPr>
          <w:delText xml:space="preserve"> </w:delText>
        </w:r>
      </w:del>
    </w:p>
    <w:p w14:paraId="6C44FD39" w14:textId="77777777" w:rsidR="00310822" w:rsidRDefault="00310822" w:rsidP="000351E5">
      <w:pPr>
        <w:keepLines/>
        <w:spacing w:line="360" w:lineRule="auto"/>
        <w:rPr>
          <w:ins w:id="460" w:author="Autor"/>
          <w:rFonts w:eastAsia="Times New Roman" w:cs="Times New Roman"/>
          <w:szCs w:val="24"/>
          <w:lang w:eastAsia="es-ES" w:bidi="es-ES"/>
        </w:rPr>
      </w:pPr>
    </w:p>
    <w:p w14:paraId="6F10D4B1" w14:textId="19D0F35A"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La forma jurídica de la empresa: la responsabilidad patrimonial.</w:t>
      </w:r>
    </w:p>
    <w:p w14:paraId="73BC81B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Ventajas e inconvenientes de las formas jurídicas básicas: Empresario individual, Sociedad Limitada, Sociedad Anónima y Cooperativa.</w:t>
      </w:r>
    </w:p>
    <w:p w14:paraId="21C9F7D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Constitución y puesta en marcha de una pyme: trámites y requisitos.</w:t>
      </w:r>
    </w:p>
    <w:p w14:paraId="5C34E3C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Fuentes de financiación. ventajas e inconvenientes de cada una de ellas.</w:t>
      </w:r>
    </w:p>
    <w:p w14:paraId="7412C40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El patrimonio de la empresa. Masas patrimoniales.</w:t>
      </w:r>
    </w:p>
    <w:p w14:paraId="0EF7E52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Cuentas anuales: el Balance de situación inicial</w:t>
      </w:r>
    </w:p>
    <w:p w14:paraId="571E556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Principales obligaciones fiscales: aspectos básicos.</w:t>
      </w:r>
    </w:p>
    <w:p w14:paraId="480FA31B" w14:textId="41BEC9D3"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Los impuestos y el estado del bienestar. El valor social de la empresa.</w:t>
      </w:r>
    </w:p>
    <w:p w14:paraId="42ACE403" w14:textId="77777777" w:rsidR="001F17DC" w:rsidRPr="000351E5" w:rsidRDefault="001F17DC" w:rsidP="000351E5">
      <w:pPr>
        <w:pStyle w:val="Ttulo2"/>
        <w:spacing w:line="360" w:lineRule="auto"/>
        <w:rPr>
          <w:rFonts w:eastAsia="Times New Roman" w:cs="Times New Roman"/>
          <w:szCs w:val="24"/>
          <w:lang w:eastAsia="es-ES" w:bidi="es-ES"/>
        </w:rPr>
      </w:pPr>
      <w:r w:rsidRPr="000351E5">
        <w:rPr>
          <w:rFonts w:eastAsia="Times New Roman" w:cs="Times New Roman"/>
          <w:szCs w:val="24"/>
          <w:lang w:eastAsia="es-ES" w:bidi="es-ES"/>
        </w:rPr>
        <w:t>03. Módulo profesional: Digitalización aplicada a los sectores productivos. Grado Medio.</w:t>
      </w:r>
    </w:p>
    <w:p w14:paraId="7DB42173" w14:textId="77777777" w:rsidR="001F17DC" w:rsidRPr="000351E5" w:rsidRDefault="001F17DC" w:rsidP="000351E5">
      <w:pPr>
        <w:pStyle w:val="Ttulo2"/>
        <w:spacing w:line="360" w:lineRule="auto"/>
        <w:rPr>
          <w:ins w:id="461" w:author="Autor"/>
          <w:rFonts w:eastAsia="Times New Roman" w:cs="Times New Roman"/>
          <w:szCs w:val="24"/>
          <w:lang w:eastAsia="es-ES" w:bidi="es-ES"/>
        </w:rPr>
      </w:pPr>
      <w:r w:rsidRPr="000351E5">
        <w:rPr>
          <w:rFonts w:eastAsia="Times New Roman" w:cs="Times New Roman"/>
          <w:szCs w:val="24"/>
          <w:lang w:eastAsia="es-ES" w:bidi="es-ES"/>
        </w:rPr>
        <w:t>Código: 1664</w:t>
      </w:r>
    </w:p>
    <w:p w14:paraId="71C1A0EC" w14:textId="5B85D030" w:rsidR="00891205" w:rsidRPr="000351E5" w:rsidRDefault="00891205" w:rsidP="000351E5">
      <w:pPr>
        <w:rPr>
          <w:rFonts w:cs="Times New Roman"/>
          <w:i/>
          <w:iCs/>
          <w:lang w:eastAsia="es-ES" w:bidi="es-ES"/>
        </w:rPr>
      </w:pPr>
      <w:ins w:id="462" w:author="Autor">
        <w:r w:rsidRPr="000351E5">
          <w:rPr>
            <w:rFonts w:cs="Times New Roman"/>
            <w:i/>
            <w:iCs/>
            <w:lang w:eastAsia="es-ES" w:bidi="es-ES"/>
          </w:rPr>
          <w:t>32 horas</w:t>
        </w:r>
      </w:ins>
    </w:p>
    <w:p w14:paraId="02743B3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Resultados de aprendizaje y criterios de evaluación:</w:t>
      </w:r>
    </w:p>
    <w:p w14:paraId="4011030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1. Establece las diferencias entre la Economía Lineal (EL) y la Economía Circular (EC), identificando las ventajas de la EC en relación con el medioambiente y el desarrollo sostenible. Criterios de evaluación:</w:t>
      </w:r>
    </w:p>
    <w:p w14:paraId="67AEE18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las etapas «típicas» de los modelos basados en EL y modelos basados en EC.</w:t>
      </w:r>
    </w:p>
    <w:p w14:paraId="3B0F577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 analizado cada etapa de los modelos EL y EC y su repercusión en el medio ambiente.</w:t>
      </w:r>
    </w:p>
    <w:p w14:paraId="569BD62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valorado la importancia del reciclaje en los modelos económicos.</w:t>
      </w:r>
    </w:p>
    <w:p w14:paraId="3374B45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identificado procesos reales basados en EL.</w:t>
      </w:r>
    </w:p>
    <w:p w14:paraId="1F387E8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identificado procesos reales basados en EC.</w:t>
      </w:r>
    </w:p>
    <w:p w14:paraId="555B9920"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han comparado los modelos anteriores en relación con su impacto medioambiental y los ODS (Objetivos de Desarrollo Sostenible).</w:t>
      </w:r>
    </w:p>
    <w:p w14:paraId="360E396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2. Caracteriza los principales aspectos de la 4.ª Revolución Industrial indicando los cambios y las ventajas que se producen tanto desde el punto de vista de los clientes como de las empresas. Criterios de evaluación:</w:t>
      </w:r>
    </w:p>
    <w:p w14:paraId="5ABD7AB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relacionado los sistemas ciber físicos con la evolución industrial.</w:t>
      </w:r>
    </w:p>
    <w:p w14:paraId="321984D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 analizado el cambio producido en los sistemas automatizados.</w:t>
      </w:r>
    </w:p>
    <w:p w14:paraId="1809F51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c) Se ha descrito la combinación de la parte física de las industrias con el </w:t>
      </w:r>
      <w:r w:rsidRPr="000351E5">
        <w:rPr>
          <w:rFonts w:eastAsia="Times New Roman" w:cs="Times New Roman"/>
          <w:i/>
          <w:iCs/>
          <w:szCs w:val="24"/>
          <w:lang w:eastAsia="es-ES" w:bidi="es-ES"/>
        </w:rPr>
        <w:t>software</w:t>
      </w:r>
      <w:r w:rsidRPr="000351E5">
        <w:rPr>
          <w:rFonts w:eastAsia="Times New Roman" w:cs="Times New Roman"/>
          <w:szCs w:val="24"/>
          <w:lang w:eastAsia="es-ES" w:bidi="es-ES"/>
        </w:rPr>
        <w:t xml:space="preserve">, </w:t>
      </w:r>
      <w:proofErr w:type="spellStart"/>
      <w:r w:rsidRPr="000351E5">
        <w:rPr>
          <w:rFonts w:eastAsia="Times New Roman" w:cs="Times New Roman"/>
          <w:szCs w:val="24"/>
          <w:lang w:eastAsia="es-ES" w:bidi="es-ES"/>
        </w:rPr>
        <w:t>IoT</w:t>
      </w:r>
      <w:proofErr w:type="spellEnd"/>
      <w:r w:rsidRPr="000351E5">
        <w:rPr>
          <w:rFonts w:eastAsia="Times New Roman" w:cs="Times New Roman"/>
          <w:szCs w:val="24"/>
          <w:lang w:eastAsia="es-ES" w:bidi="es-ES"/>
        </w:rPr>
        <w:t xml:space="preserve"> (Internet de las cosas), comunicaciones, entre otros.</w:t>
      </w:r>
    </w:p>
    <w:p w14:paraId="510C23A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 descrito la interrelación entre el mundo físico y el virtual.</w:t>
      </w:r>
    </w:p>
    <w:p w14:paraId="59C1D07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 relacionado la migración a entornos 4.0 con la mejora de los resultados de las empresas.</w:t>
      </w:r>
    </w:p>
    <w:p w14:paraId="7B67EBB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han identificado las ventajas para clientes y empresas.</w:t>
      </w:r>
    </w:p>
    <w:p w14:paraId="5CCA3D3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3. Identifica la estructura de los sistemas basados en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 describiendo su tipología y campo de aplicación. Criterios de evaluación:</w:t>
      </w:r>
    </w:p>
    <w:p w14:paraId="559C603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los diferentes niveles de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w:t>
      </w:r>
    </w:p>
    <w:p w14:paraId="6B2519D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identificado las principales funciones de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 (procesamiento de datos, intercambio de información, ejecución de aplicaciones, entre otros).</w:t>
      </w:r>
    </w:p>
    <w:p w14:paraId="095E305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descrito el concepto de </w:t>
      </w:r>
      <w:proofErr w:type="spellStart"/>
      <w:r w:rsidRPr="000351E5">
        <w:rPr>
          <w:rFonts w:eastAsia="Times New Roman" w:cs="Times New Roman"/>
          <w:i/>
          <w:iCs/>
          <w:szCs w:val="24"/>
          <w:lang w:eastAsia="es-ES" w:bidi="es-ES"/>
        </w:rPr>
        <w:t>edge</w:t>
      </w:r>
      <w:proofErr w:type="spellEnd"/>
      <w:r w:rsidRPr="000351E5">
        <w:rPr>
          <w:rFonts w:eastAsia="Times New Roman" w:cs="Times New Roman"/>
          <w:i/>
          <w:iCs/>
          <w:szCs w:val="24"/>
          <w:lang w:eastAsia="es-ES" w:bidi="es-ES"/>
        </w:rPr>
        <w:t xml:space="preserve"> </w:t>
      </w:r>
      <w:proofErr w:type="spellStart"/>
      <w:r w:rsidRPr="000351E5">
        <w:rPr>
          <w:rFonts w:eastAsia="Times New Roman" w:cs="Times New Roman"/>
          <w:i/>
          <w:iCs/>
          <w:szCs w:val="24"/>
          <w:lang w:eastAsia="es-ES" w:bidi="es-ES"/>
        </w:rPr>
        <w:t>computing</w:t>
      </w:r>
      <w:proofErr w:type="spellEnd"/>
      <w:r w:rsidRPr="000351E5">
        <w:rPr>
          <w:rFonts w:eastAsia="Times New Roman" w:cs="Times New Roman"/>
          <w:szCs w:val="24"/>
          <w:lang w:eastAsia="es-ES" w:bidi="es-ES"/>
        </w:rPr>
        <w:t> y su relación con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i/>
          <w:iCs/>
          <w:szCs w:val="24"/>
          <w:lang w:eastAsia="es-ES" w:bidi="es-ES"/>
        </w:rPr>
        <w:t>/</w:t>
      </w:r>
      <w:r w:rsidRPr="000351E5">
        <w:rPr>
          <w:rFonts w:eastAsia="Times New Roman" w:cs="Times New Roman"/>
          <w:szCs w:val="24"/>
          <w:lang w:eastAsia="es-ES" w:bidi="es-ES"/>
        </w:rPr>
        <w:t>nube.</w:t>
      </w:r>
    </w:p>
    <w:p w14:paraId="7D71599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definido los conceptos de </w:t>
      </w:r>
      <w:proofErr w:type="spellStart"/>
      <w:r w:rsidRPr="000351E5">
        <w:rPr>
          <w:rFonts w:eastAsia="Times New Roman" w:cs="Times New Roman"/>
          <w:i/>
          <w:iCs/>
          <w:szCs w:val="24"/>
          <w:lang w:eastAsia="es-ES" w:bidi="es-ES"/>
        </w:rPr>
        <w:t>fog</w:t>
      </w:r>
      <w:proofErr w:type="spellEnd"/>
      <w:r w:rsidRPr="000351E5">
        <w:rPr>
          <w:rFonts w:eastAsia="Times New Roman" w:cs="Times New Roman"/>
          <w:szCs w:val="24"/>
          <w:lang w:eastAsia="es-ES" w:bidi="es-ES"/>
        </w:rPr>
        <w:t> y </w:t>
      </w:r>
      <w:proofErr w:type="spellStart"/>
      <w:r w:rsidRPr="000351E5">
        <w:rPr>
          <w:rFonts w:eastAsia="Times New Roman" w:cs="Times New Roman"/>
          <w:i/>
          <w:iCs/>
          <w:szCs w:val="24"/>
          <w:lang w:eastAsia="es-ES" w:bidi="es-ES"/>
        </w:rPr>
        <w:t>mist</w:t>
      </w:r>
      <w:proofErr w:type="spellEnd"/>
      <w:r w:rsidRPr="000351E5">
        <w:rPr>
          <w:rFonts w:eastAsia="Times New Roman" w:cs="Times New Roman"/>
          <w:szCs w:val="24"/>
          <w:lang w:eastAsia="es-ES" w:bidi="es-ES"/>
        </w:rPr>
        <w:t> y sus zonas de aplicación en el conjunto.</w:t>
      </w:r>
    </w:p>
    <w:p w14:paraId="0086C37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identificado las ventajas que proporciona la utilización de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 en los sistemas conectados.</w:t>
      </w:r>
    </w:p>
    <w:p w14:paraId="4D06266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4. Compara los sistemas de producción/prestación de servicios digitalizados con los sistemas clásicos identificando las mejoras introducidas. Criterios de evaluación:</w:t>
      </w:r>
    </w:p>
    <w:p w14:paraId="7FFC9D7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las tecnologías habilitadoras (THD) actuales que definen un sistema digitalizado.</w:t>
      </w:r>
    </w:p>
    <w:p w14:paraId="1931547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b) Se han descrito las características y aplicaciones del </w:t>
      </w:r>
      <w:proofErr w:type="spellStart"/>
      <w:r w:rsidRPr="000351E5">
        <w:rPr>
          <w:rFonts w:eastAsia="Times New Roman" w:cs="Times New Roman"/>
          <w:szCs w:val="24"/>
          <w:lang w:eastAsia="es-ES" w:bidi="es-ES"/>
        </w:rPr>
        <w:t>IoT</w:t>
      </w:r>
      <w:proofErr w:type="spellEnd"/>
      <w:r w:rsidRPr="000351E5">
        <w:rPr>
          <w:rFonts w:eastAsia="Times New Roman" w:cs="Times New Roman"/>
          <w:szCs w:val="24"/>
          <w:lang w:eastAsia="es-ES" w:bidi="es-ES"/>
        </w:rPr>
        <w:t>, IA (Inteligencia Artificial), Big Data, tecnología 5G, la robótica colaborativa, </w:t>
      </w:r>
      <w:proofErr w:type="spellStart"/>
      <w:r w:rsidRPr="000351E5">
        <w:rPr>
          <w:rFonts w:eastAsia="Times New Roman" w:cs="Times New Roman"/>
          <w:i/>
          <w:iCs/>
          <w:szCs w:val="24"/>
          <w:lang w:eastAsia="es-ES" w:bidi="es-ES"/>
        </w:rPr>
        <w:t>Blockchain</w:t>
      </w:r>
      <w:proofErr w:type="spellEnd"/>
      <w:r w:rsidRPr="000351E5">
        <w:rPr>
          <w:rFonts w:eastAsia="Times New Roman" w:cs="Times New Roman"/>
          <w:szCs w:val="24"/>
          <w:lang w:eastAsia="es-ES" w:bidi="es-ES"/>
        </w:rPr>
        <w:t>, Ciberseguridad, fabricación aditiva, realidad virtual, gemelos digitales, entre otras.</w:t>
      </w:r>
    </w:p>
    <w:p w14:paraId="1483283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descrito la contribución de las THD a la mejora de la productividad y la eficiencia de los sistemas productivos o de prestación de servicios.</w:t>
      </w:r>
    </w:p>
    <w:p w14:paraId="06AB640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d) Se ha relacionado la alineación entre las unidades funcionales de las empresas que conforman el sistema y el objetivo </w:t>
      </w:r>
      <w:proofErr w:type="gramStart"/>
      <w:r w:rsidRPr="000351E5">
        <w:rPr>
          <w:rFonts w:eastAsia="Times New Roman" w:cs="Times New Roman"/>
          <w:szCs w:val="24"/>
          <w:lang w:eastAsia="es-ES" w:bidi="es-ES"/>
        </w:rPr>
        <w:t>del mismo</w:t>
      </w:r>
      <w:proofErr w:type="gramEnd"/>
      <w:r w:rsidRPr="000351E5">
        <w:rPr>
          <w:rFonts w:eastAsia="Times New Roman" w:cs="Times New Roman"/>
          <w:szCs w:val="24"/>
          <w:lang w:eastAsia="es-ES" w:bidi="es-ES"/>
        </w:rPr>
        <w:t>.</w:t>
      </w:r>
    </w:p>
    <w:p w14:paraId="782A5A4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 relacionado la implantación de las tecnologías habilitadoras (</w:t>
      </w:r>
      <w:proofErr w:type="spellStart"/>
      <w:r w:rsidRPr="000351E5">
        <w:rPr>
          <w:rFonts w:eastAsia="Times New Roman" w:cs="Times New Roman"/>
          <w:szCs w:val="24"/>
          <w:lang w:eastAsia="es-ES" w:bidi="es-ES"/>
        </w:rPr>
        <w:t>sensórica</w:t>
      </w:r>
      <w:proofErr w:type="spellEnd"/>
      <w:r w:rsidRPr="000351E5">
        <w:rPr>
          <w:rFonts w:eastAsia="Times New Roman" w:cs="Times New Roman"/>
          <w:szCs w:val="24"/>
          <w:lang w:eastAsia="es-ES" w:bidi="es-ES"/>
        </w:rPr>
        <w:t>, tratamiento de datos, automatización y comunicaciones, entre otras) con la reducción de costes y la mejora de la competitividad.</w:t>
      </w:r>
    </w:p>
    <w:p w14:paraId="0BD5626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f) Se han relacionado las tecnologías disruptivas con aplicaciones concretas en los sectores productivos.</w:t>
      </w:r>
    </w:p>
    <w:p w14:paraId="142CEDC0"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han definido los sistemas de almacenamiento de datos no convencionales y el acceso a los mismos desde cada unidad.</w:t>
      </w:r>
    </w:p>
    <w:p w14:paraId="1AA99A8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 Se han descrito las mejoras producidas en el sistema y en cada una de sus etapas.</w:t>
      </w:r>
    </w:p>
    <w:p w14:paraId="779A9E6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5. Elabora un plan de transformación de una empresa clásica del sector en el que se enmarca el título, basada en una EL, al concepto 4.0, determinando los cambios a introducir en las principales fases del sistema e indicando como afectaría a los recursos humanos. Criterios de evaluación:</w:t>
      </w:r>
    </w:p>
    <w:p w14:paraId="01BB184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 definido a nivel de bloques el diagrama de funcionamiento de la empresa clásica.</w:t>
      </w:r>
    </w:p>
    <w:p w14:paraId="019F2D3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identificado las etapas susceptibles de ser digitalizadas.</w:t>
      </w:r>
    </w:p>
    <w:p w14:paraId="5297680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definido las tecnologías implicadas en cada una de las etapas.</w:t>
      </w:r>
    </w:p>
    <w:p w14:paraId="157E065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 establecido la conexión de las etapas digitalizadas con el resto del sistema.</w:t>
      </w:r>
    </w:p>
    <w:p w14:paraId="1EC4FFE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 elaborado un diagrama de bloques del sistema digitalizado.</w:t>
      </w:r>
    </w:p>
    <w:p w14:paraId="06994C4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 elaborado un informe de viabilidad y de las mejoras introducidas.</w:t>
      </w:r>
    </w:p>
    <w:p w14:paraId="420F3A9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 analizado la mejora en la producción y gestión de residuos, entre otras.</w:t>
      </w:r>
    </w:p>
    <w:p w14:paraId="5D46CE86" w14:textId="77777777" w:rsidR="001F17DC" w:rsidRPr="000351E5" w:rsidRDefault="001F17DC" w:rsidP="000351E5">
      <w:pPr>
        <w:keepLines/>
        <w:spacing w:line="360" w:lineRule="auto"/>
        <w:rPr>
          <w:ins w:id="463" w:author="Autor"/>
          <w:rFonts w:eastAsia="Times New Roman" w:cs="Times New Roman"/>
          <w:szCs w:val="24"/>
          <w:lang w:eastAsia="es-ES" w:bidi="es-ES"/>
        </w:rPr>
      </w:pPr>
      <w:r w:rsidRPr="000351E5">
        <w:rPr>
          <w:rFonts w:eastAsia="Times New Roman" w:cs="Times New Roman"/>
          <w:szCs w:val="24"/>
          <w:lang w:eastAsia="es-ES" w:bidi="es-ES"/>
        </w:rPr>
        <w:t>h) Se ha elaborado un documento con la secuencia del plan de transformación y los recursos empleados.</w:t>
      </w:r>
    </w:p>
    <w:p w14:paraId="38F54227" w14:textId="33E422F1" w:rsidR="00507328" w:rsidRPr="000351E5" w:rsidRDefault="00507328" w:rsidP="000351E5">
      <w:pPr>
        <w:keepLines/>
        <w:spacing w:line="360" w:lineRule="auto"/>
        <w:rPr>
          <w:ins w:id="464" w:author="Autor"/>
          <w:rFonts w:eastAsia="Times New Roman" w:cs="Times New Roman"/>
          <w:szCs w:val="24"/>
          <w:lang w:eastAsia="es-ES" w:bidi="es-ES"/>
        </w:rPr>
      </w:pPr>
      <w:ins w:id="465" w:author="Autor">
        <w:r w:rsidRPr="000351E5">
          <w:rPr>
            <w:rFonts w:eastAsia="Times New Roman" w:cs="Times New Roman"/>
            <w:szCs w:val="24"/>
            <w:lang w:eastAsia="es-ES" w:bidi="es-ES"/>
          </w:rPr>
          <w:t>Contenidos:</w:t>
        </w:r>
      </w:ins>
    </w:p>
    <w:p w14:paraId="20F9BED2" w14:textId="77777777" w:rsidR="00507328" w:rsidRPr="000351E5" w:rsidRDefault="00507328" w:rsidP="000351E5">
      <w:pPr>
        <w:keepLines/>
        <w:spacing w:line="360" w:lineRule="auto"/>
        <w:rPr>
          <w:ins w:id="466" w:author="Autor"/>
          <w:rFonts w:eastAsia="Times New Roman" w:cs="Times New Roman"/>
          <w:szCs w:val="24"/>
          <w:lang w:eastAsia="es-ES" w:bidi="es-ES"/>
        </w:rPr>
      </w:pPr>
      <w:ins w:id="467" w:author="Autor">
        <w:r w:rsidRPr="000351E5">
          <w:rPr>
            <w:rFonts w:eastAsia="Times New Roman" w:cs="Times New Roman"/>
            <w:szCs w:val="24"/>
            <w:lang w:eastAsia="es-ES" w:bidi="es-ES"/>
          </w:rPr>
          <w:t>Economía lineal y circular:</w:t>
        </w:r>
      </w:ins>
    </w:p>
    <w:p w14:paraId="281A3643" w14:textId="77777777" w:rsidR="00507328" w:rsidRPr="000351E5" w:rsidRDefault="00507328" w:rsidP="000351E5">
      <w:pPr>
        <w:keepLines/>
        <w:spacing w:line="360" w:lineRule="auto"/>
        <w:rPr>
          <w:ins w:id="468" w:author="Autor"/>
          <w:rFonts w:eastAsia="Times New Roman" w:cs="Times New Roman"/>
          <w:szCs w:val="24"/>
          <w:lang w:eastAsia="es-ES" w:bidi="es-ES"/>
        </w:rPr>
      </w:pPr>
      <w:ins w:id="469" w:author="Autor">
        <w:r w:rsidRPr="000351E5">
          <w:rPr>
            <w:rFonts w:eastAsia="Times New Roman" w:cs="Times New Roman"/>
            <w:szCs w:val="24"/>
            <w:lang w:eastAsia="es-ES" w:bidi="es-ES"/>
          </w:rPr>
          <w:t>•</w:t>
        </w:r>
        <w:r w:rsidRPr="000351E5">
          <w:rPr>
            <w:rFonts w:eastAsia="Times New Roman" w:cs="Times New Roman"/>
            <w:szCs w:val="24"/>
            <w:lang w:eastAsia="es-ES" w:bidi="es-ES"/>
          </w:rPr>
          <w:tab/>
          <w:t>Economía Lineal: definición y elementos que la caracterizan. Ejemplos propios del ciclo formativo.</w:t>
        </w:r>
      </w:ins>
    </w:p>
    <w:p w14:paraId="10A0761E" w14:textId="77777777" w:rsidR="00507328" w:rsidRPr="000351E5" w:rsidRDefault="00507328" w:rsidP="000351E5">
      <w:pPr>
        <w:keepLines/>
        <w:spacing w:line="360" w:lineRule="auto"/>
        <w:rPr>
          <w:ins w:id="470" w:author="Autor"/>
          <w:rFonts w:eastAsia="Times New Roman" w:cs="Times New Roman"/>
          <w:szCs w:val="24"/>
          <w:lang w:eastAsia="es-ES" w:bidi="es-ES"/>
        </w:rPr>
      </w:pPr>
      <w:ins w:id="471" w:author="Autor">
        <w:r w:rsidRPr="000351E5">
          <w:rPr>
            <w:rFonts w:eastAsia="Times New Roman" w:cs="Times New Roman"/>
            <w:szCs w:val="24"/>
            <w:lang w:eastAsia="es-ES" w:bidi="es-ES"/>
          </w:rPr>
          <w:t>•</w:t>
        </w:r>
        <w:r w:rsidRPr="000351E5">
          <w:rPr>
            <w:rFonts w:eastAsia="Times New Roman" w:cs="Times New Roman"/>
            <w:szCs w:val="24"/>
            <w:lang w:eastAsia="es-ES" w:bidi="es-ES"/>
          </w:rPr>
          <w:tab/>
          <w:t>Economía Circular: definición y etapas que la componen. Ejemplos de aplicación en el ciclo formativo.</w:t>
        </w:r>
      </w:ins>
    </w:p>
    <w:p w14:paraId="76E02534" w14:textId="77777777" w:rsidR="00507328" w:rsidRPr="000351E5" w:rsidRDefault="00507328" w:rsidP="000351E5">
      <w:pPr>
        <w:keepLines/>
        <w:spacing w:line="360" w:lineRule="auto"/>
        <w:rPr>
          <w:ins w:id="472" w:author="Autor"/>
          <w:rFonts w:eastAsia="Times New Roman" w:cs="Times New Roman"/>
          <w:szCs w:val="24"/>
          <w:lang w:eastAsia="es-ES" w:bidi="es-ES"/>
        </w:rPr>
      </w:pPr>
      <w:ins w:id="473" w:author="Autor">
        <w:r w:rsidRPr="000351E5">
          <w:rPr>
            <w:rFonts w:eastAsia="Times New Roman" w:cs="Times New Roman"/>
            <w:szCs w:val="24"/>
            <w:lang w:eastAsia="es-ES" w:bidi="es-ES"/>
          </w:rPr>
          <w:t>•</w:t>
        </w:r>
        <w:r w:rsidRPr="000351E5">
          <w:rPr>
            <w:rFonts w:eastAsia="Times New Roman" w:cs="Times New Roman"/>
            <w:szCs w:val="24"/>
            <w:lang w:eastAsia="es-ES" w:bidi="es-ES"/>
          </w:rPr>
          <w:tab/>
          <w:t>Ventajas de los modelos de producción de la EC sobre la EL. Mejora de la sostenibilidad del sistema productivo.</w:t>
        </w:r>
      </w:ins>
    </w:p>
    <w:p w14:paraId="10002099" w14:textId="77777777" w:rsidR="00507328" w:rsidRPr="000351E5" w:rsidRDefault="00507328" w:rsidP="000351E5">
      <w:pPr>
        <w:keepLines/>
        <w:spacing w:line="360" w:lineRule="auto"/>
        <w:rPr>
          <w:ins w:id="474" w:author="Autor"/>
          <w:rFonts w:eastAsia="Times New Roman" w:cs="Times New Roman"/>
          <w:szCs w:val="24"/>
          <w:lang w:eastAsia="es-ES" w:bidi="es-ES"/>
        </w:rPr>
      </w:pPr>
      <w:ins w:id="475" w:author="Autor">
        <w:r w:rsidRPr="000351E5">
          <w:rPr>
            <w:rFonts w:eastAsia="Times New Roman" w:cs="Times New Roman"/>
            <w:szCs w:val="24"/>
            <w:lang w:eastAsia="es-ES" w:bidi="es-ES"/>
          </w:rPr>
          <w:lastRenderedPageBreak/>
          <w:t>•</w:t>
        </w:r>
        <w:r w:rsidRPr="000351E5">
          <w:rPr>
            <w:rFonts w:eastAsia="Times New Roman" w:cs="Times New Roman"/>
            <w:szCs w:val="24"/>
            <w:lang w:eastAsia="es-ES" w:bidi="es-ES"/>
          </w:rPr>
          <w:tab/>
          <w:t>Comparativa de los modelos en relación con su impacto medioambiental y los objetivos de desarrollo sostenible.</w:t>
        </w:r>
      </w:ins>
    </w:p>
    <w:p w14:paraId="4957A5D8" w14:textId="77777777" w:rsidR="00507328" w:rsidRPr="000351E5" w:rsidRDefault="00507328" w:rsidP="000351E5">
      <w:pPr>
        <w:keepLines/>
        <w:spacing w:line="360" w:lineRule="auto"/>
        <w:rPr>
          <w:ins w:id="476" w:author="Autor"/>
          <w:rFonts w:eastAsia="Times New Roman" w:cs="Times New Roman"/>
          <w:szCs w:val="24"/>
          <w:lang w:eastAsia="es-ES" w:bidi="es-ES"/>
        </w:rPr>
      </w:pPr>
      <w:ins w:id="477" w:author="Autor">
        <w:r w:rsidRPr="000351E5">
          <w:rPr>
            <w:rFonts w:eastAsia="Times New Roman" w:cs="Times New Roman"/>
            <w:szCs w:val="24"/>
            <w:lang w:eastAsia="es-ES" w:bidi="es-ES"/>
          </w:rPr>
          <w:t>Cuarta revolución Industrial:</w:t>
        </w:r>
      </w:ins>
    </w:p>
    <w:p w14:paraId="42822DCE" w14:textId="77777777" w:rsidR="00507328" w:rsidRPr="000351E5" w:rsidRDefault="00507328" w:rsidP="000351E5">
      <w:pPr>
        <w:keepLines/>
        <w:spacing w:line="360" w:lineRule="auto"/>
        <w:rPr>
          <w:ins w:id="478" w:author="Autor"/>
          <w:rFonts w:eastAsia="Times New Roman" w:cs="Times New Roman"/>
          <w:szCs w:val="24"/>
          <w:lang w:eastAsia="es-ES" w:bidi="es-ES"/>
        </w:rPr>
      </w:pPr>
      <w:ins w:id="479" w:author="Autor">
        <w:r w:rsidRPr="000351E5">
          <w:rPr>
            <w:rFonts w:eastAsia="Times New Roman" w:cs="Times New Roman"/>
            <w:szCs w:val="24"/>
            <w:lang w:eastAsia="es-ES" w:bidi="es-ES"/>
          </w:rPr>
          <w:t>•</w:t>
        </w:r>
        <w:r w:rsidRPr="000351E5">
          <w:rPr>
            <w:rFonts w:eastAsia="Times New Roman" w:cs="Times New Roman"/>
            <w:szCs w:val="24"/>
            <w:lang w:eastAsia="es-ES" w:bidi="es-ES"/>
          </w:rPr>
          <w:tab/>
          <w:t>La 4 revolución industrial: aspectos clave que la definen.</w:t>
        </w:r>
      </w:ins>
    </w:p>
    <w:p w14:paraId="1724059D" w14:textId="77777777" w:rsidR="00507328" w:rsidRPr="000351E5" w:rsidRDefault="00507328" w:rsidP="000351E5">
      <w:pPr>
        <w:keepLines/>
        <w:spacing w:line="360" w:lineRule="auto"/>
        <w:rPr>
          <w:ins w:id="480" w:author="Autor"/>
          <w:rFonts w:eastAsia="Times New Roman" w:cs="Times New Roman"/>
          <w:szCs w:val="24"/>
          <w:lang w:eastAsia="es-ES" w:bidi="es-ES"/>
        </w:rPr>
      </w:pPr>
      <w:ins w:id="481"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Sistemas </w:t>
        </w:r>
        <w:proofErr w:type="spellStart"/>
        <w:r w:rsidRPr="000351E5">
          <w:rPr>
            <w:rFonts w:eastAsia="Times New Roman" w:cs="Times New Roman"/>
            <w:szCs w:val="24"/>
            <w:lang w:eastAsia="es-ES" w:bidi="es-ES"/>
          </w:rPr>
          <w:t>ciberfísicos</w:t>
        </w:r>
        <w:proofErr w:type="spellEnd"/>
        <w:r w:rsidRPr="000351E5">
          <w:rPr>
            <w:rFonts w:eastAsia="Times New Roman" w:cs="Times New Roman"/>
            <w:szCs w:val="24"/>
            <w:lang w:eastAsia="es-ES" w:bidi="es-ES"/>
          </w:rPr>
          <w:t>. Relación con la cuarta revolución industrial.</w:t>
        </w:r>
      </w:ins>
    </w:p>
    <w:p w14:paraId="5BF82057" w14:textId="77777777" w:rsidR="00507328" w:rsidRPr="000351E5" w:rsidRDefault="00507328" w:rsidP="000351E5">
      <w:pPr>
        <w:keepLines/>
        <w:spacing w:line="360" w:lineRule="auto"/>
        <w:rPr>
          <w:ins w:id="482" w:author="Autor"/>
          <w:rFonts w:eastAsia="Times New Roman" w:cs="Times New Roman"/>
          <w:szCs w:val="24"/>
          <w:lang w:eastAsia="es-ES" w:bidi="es-ES"/>
        </w:rPr>
      </w:pPr>
      <w:ins w:id="483" w:author="Autor">
        <w:r w:rsidRPr="000351E5">
          <w:rPr>
            <w:rFonts w:eastAsia="Times New Roman" w:cs="Times New Roman"/>
            <w:szCs w:val="24"/>
            <w:lang w:eastAsia="es-ES" w:bidi="es-ES"/>
          </w:rPr>
          <w:t>•</w:t>
        </w:r>
        <w:r w:rsidRPr="000351E5">
          <w:rPr>
            <w:rFonts w:eastAsia="Times New Roman" w:cs="Times New Roman"/>
            <w:szCs w:val="24"/>
            <w:lang w:eastAsia="es-ES" w:bidi="es-ES"/>
          </w:rPr>
          <w:tab/>
          <w:t>Sistemas automatizados. Elementos característicos</w:t>
        </w:r>
      </w:ins>
    </w:p>
    <w:p w14:paraId="58FD8E4F" w14:textId="77777777" w:rsidR="00507328" w:rsidRPr="000351E5" w:rsidDel="00310822" w:rsidRDefault="00507328" w:rsidP="000351E5">
      <w:pPr>
        <w:keepLines/>
        <w:spacing w:line="360" w:lineRule="auto"/>
        <w:rPr>
          <w:ins w:id="484" w:author="Autor"/>
          <w:del w:id="485" w:author="Autor"/>
          <w:rFonts w:eastAsia="Times New Roman" w:cs="Times New Roman"/>
          <w:szCs w:val="24"/>
          <w:lang w:eastAsia="es-ES" w:bidi="es-ES"/>
        </w:rPr>
      </w:pPr>
      <w:ins w:id="486" w:author="Autor">
        <w:r w:rsidRPr="000351E5">
          <w:rPr>
            <w:rFonts w:eastAsia="Times New Roman" w:cs="Times New Roman"/>
            <w:szCs w:val="24"/>
            <w:lang w:eastAsia="es-ES" w:bidi="es-ES"/>
          </w:rPr>
          <w:t>•</w:t>
        </w:r>
        <w:r w:rsidRPr="000351E5">
          <w:rPr>
            <w:rFonts w:eastAsia="Times New Roman" w:cs="Times New Roman"/>
            <w:szCs w:val="24"/>
            <w:lang w:eastAsia="es-ES" w:bidi="es-ES"/>
          </w:rPr>
          <w:tab/>
          <w:t>La automatización como estrategia clave para las empresas.</w:t>
        </w:r>
        <w:del w:id="487" w:author="Autor">
          <w:r w:rsidRPr="000351E5" w:rsidDel="00310822">
            <w:rPr>
              <w:rFonts w:eastAsia="Times New Roman" w:cs="Times New Roman"/>
              <w:szCs w:val="24"/>
              <w:lang w:eastAsia="es-ES" w:bidi="es-ES"/>
            </w:rPr>
            <w:delText xml:space="preserve"> </w:delText>
          </w:r>
        </w:del>
      </w:ins>
    </w:p>
    <w:p w14:paraId="2DB35531" w14:textId="77777777" w:rsidR="00310822" w:rsidRDefault="00310822" w:rsidP="000351E5">
      <w:pPr>
        <w:keepLines/>
        <w:spacing w:line="360" w:lineRule="auto"/>
        <w:rPr>
          <w:ins w:id="488" w:author="Autor"/>
          <w:rFonts w:eastAsia="Times New Roman" w:cs="Times New Roman"/>
          <w:szCs w:val="24"/>
          <w:lang w:eastAsia="es-ES" w:bidi="es-ES"/>
        </w:rPr>
      </w:pPr>
    </w:p>
    <w:p w14:paraId="12494B56" w14:textId="77777777" w:rsidR="00507328" w:rsidRPr="000351E5" w:rsidRDefault="00507328" w:rsidP="000351E5">
      <w:pPr>
        <w:keepLines/>
        <w:spacing w:line="360" w:lineRule="auto"/>
        <w:rPr>
          <w:ins w:id="489" w:author="Autor"/>
          <w:rFonts w:eastAsia="Times New Roman" w:cs="Times New Roman"/>
          <w:szCs w:val="24"/>
          <w:lang w:eastAsia="es-ES" w:bidi="es-ES"/>
        </w:rPr>
      </w:pPr>
      <w:ins w:id="490" w:author="Autor">
        <w:r w:rsidRPr="000351E5">
          <w:rPr>
            <w:rFonts w:eastAsia="Times New Roman" w:cs="Times New Roman"/>
            <w:szCs w:val="24"/>
            <w:lang w:eastAsia="es-ES" w:bidi="es-ES"/>
          </w:rPr>
          <w:t>•</w:t>
        </w:r>
        <w:r w:rsidRPr="000351E5">
          <w:rPr>
            <w:rFonts w:eastAsia="Times New Roman" w:cs="Times New Roman"/>
            <w:szCs w:val="24"/>
            <w:lang w:eastAsia="es-ES" w:bidi="es-ES"/>
          </w:rPr>
          <w:tab/>
          <w:t>Del entorno físico al virtual: ventajas para el sistema productivo.</w:t>
        </w:r>
      </w:ins>
    </w:p>
    <w:p w14:paraId="20DBE588" w14:textId="77777777" w:rsidR="00507328" w:rsidRPr="000351E5" w:rsidRDefault="00507328" w:rsidP="000351E5">
      <w:pPr>
        <w:keepLines/>
        <w:spacing w:line="360" w:lineRule="auto"/>
        <w:rPr>
          <w:ins w:id="491" w:author="Autor"/>
          <w:rFonts w:eastAsia="Times New Roman" w:cs="Times New Roman"/>
          <w:szCs w:val="24"/>
          <w:lang w:eastAsia="es-ES" w:bidi="es-ES"/>
        </w:rPr>
      </w:pPr>
      <w:ins w:id="492" w:author="Autor">
        <w:r w:rsidRPr="000351E5">
          <w:rPr>
            <w:rFonts w:eastAsia="Times New Roman" w:cs="Times New Roman"/>
            <w:szCs w:val="24"/>
            <w:lang w:eastAsia="es-ES" w:bidi="es-ES"/>
          </w:rPr>
          <w:t>•</w:t>
        </w:r>
        <w:r w:rsidRPr="000351E5">
          <w:rPr>
            <w:rFonts w:eastAsia="Times New Roman" w:cs="Times New Roman"/>
            <w:szCs w:val="24"/>
            <w:lang w:eastAsia="es-ES" w:bidi="es-ES"/>
          </w:rPr>
          <w:tab/>
          <w:t>La migración digital en las empresas: tecnologías clave. Beneficios para clientes y empresas.</w:t>
        </w:r>
      </w:ins>
    </w:p>
    <w:p w14:paraId="37FE42FA" w14:textId="77777777" w:rsidR="00507328" w:rsidRPr="000351E5" w:rsidRDefault="00507328" w:rsidP="000351E5">
      <w:pPr>
        <w:keepLines/>
        <w:spacing w:line="360" w:lineRule="auto"/>
        <w:rPr>
          <w:ins w:id="493" w:author="Autor"/>
          <w:rFonts w:eastAsia="Times New Roman" w:cs="Times New Roman"/>
          <w:szCs w:val="24"/>
          <w:lang w:eastAsia="es-ES" w:bidi="es-ES"/>
        </w:rPr>
      </w:pPr>
      <w:ins w:id="494" w:author="Autor">
        <w:r w:rsidRPr="000351E5">
          <w:rPr>
            <w:rFonts w:eastAsia="Times New Roman" w:cs="Times New Roman"/>
            <w:szCs w:val="24"/>
            <w:lang w:eastAsia="es-ES" w:bidi="es-ES"/>
          </w:rPr>
          <w:t>Cloud y sistemas conectados:</w:t>
        </w:r>
      </w:ins>
    </w:p>
    <w:p w14:paraId="305C54C7" w14:textId="77777777" w:rsidR="00507328" w:rsidRPr="000351E5" w:rsidRDefault="00507328" w:rsidP="000351E5">
      <w:pPr>
        <w:keepLines/>
        <w:spacing w:line="360" w:lineRule="auto"/>
        <w:rPr>
          <w:ins w:id="495" w:author="Autor"/>
          <w:rFonts w:eastAsia="Times New Roman" w:cs="Times New Roman"/>
          <w:szCs w:val="24"/>
          <w:lang w:eastAsia="es-ES" w:bidi="es-ES"/>
        </w:rPr>
      </w:pPr>
      <w:ins w:id="496" w:author="Autor">
        <w:r w:rsidRPr="000351E5">
          <w:rPr>
            <w:rFonts w:eastAsia="Times New Roman" w:cs="Times New Roman"/>
            <w:szCs w:val="24"/>
            <w:lang w:eastAsia="es-ES" w:bidi="es-ES"/>
          </w:rPr>
          <w:t>•</w:t>
        </w:r>
        <w:r w:rsidRPr="000351E5">
          <w:rPr>
            <w:rFonts w:eastAsia="Times New Roman" w:cs="Times New Roman"/>
            <w:szCs w:val="24"/>
            <w:lang w:eastAsia="es-ES" w:bidi="es-ES"/>
          </w:rPr>
          <w:tab/>
          <w:t>Definición de nube/</w:t>
        </w:r>
        <w:proofErr w:type="spellStart"/>
        <w:r w:rsidRPr="000351E5">
          <w:rPr>
            <w:rFonts w:eastAsia="Times New Roman" w:cs="Times New Roman"/>
            <w:szCs w:val="24"/>
            <w:lang w:eastAsia="es-ES" w:bidi="es-ES"/>
          </w:rPr>
          <w:t>cloud</w:t>
        </w:r>
        <w:proofErr w:type="spellEnd"/>
        <w:r w:rsidRPr="000351E5">
          <w:rPr>
            <w:rFonts w:eastAsia="Times New Roman" w:cs="Times New Roman"/>
            <w:szCs w:val="24"/>
            <w:lang w:eastAsia="es-ES" w:bidi="es-ES"/>
          </w:rPr>
          <w:t>. Principales funciones de la nube/</w:t>
        </w:r>
        <w:proofErr w:type="spellStart"/>
        <w:r w:rsidRPr="000351E5">
          <w:rPr>
            <w:rFonts w:eastAsia="Times New Roman" w:cs="Times New Roman"/>
            <w:szCs w:val="24"/>
            <w:lang w:eastAsia="es-ES" w:bidi="es-ES"/>
          </w:rPr>
          <w:t>clou</w:t>
        </w:r>
        <w:proofErr w:type="spellEnd"/>
        <w:r w:rsidRPr="000351E5">
          <w:rPr>
            <w:rFonts w:eastAsia="Times New Roman" w:cs="Times New Roman"/>
            <w:szCs w:val="24"/>
            <w:lang w:eastAsia="es-ES" w:bidi="es-ES"/>
          </w:rPr>
          <w:t>.</w:t>
        </w:r>
      </w:ins>
    </w:p>
    <w:p w14:paraId="612D159B" w14:textId="77777777" w:rsidR="00507328" w:rsidRPr="000351E5" w:rsidRDefault="00507328" w:rsidP="000351E5">
      <w:pPr>
        <w:keepLines/>
        <w:spacing w:line="360" w:lineRule="auto"/>
        <w:rPr>
          <w:ins w:id="497" w:author="Autor"/>
          <w:rFonts w:eastAsia="Times New Roman" w:cs="Times New Roman"/>
          <w:szCs w:val="24"/>
          <w:lang w:eastAsia="es-ES" w:bidi="es-ES"/>
        </w:rPr>
      </w:pPr>
      <w:ins w:id="498" w:author="Autor">
        <w:r w:rsidRPr="000351E5">
          <w:rPr>
            <w:rFonts w:eastAsia="Times New Roman" w:cs="Times New Roman"/>
            <w:szCs w:val="24"/>
            <w:lang w:eastAsia="es-ES" w:bidi="es-ES"/>
          </w:rPr>
          <w:t>•</w:t>
        </w:r>
        <w:r w:rsidRPr="000351E5">
          <w:rPr>
            <w:rFonts w:eastAsia="Times New Roman" w:cs="Times New Roman"/>
            <w:szCs w:val="24"/>
            <w:lang w:eastAsia="es-ES" w:bidi="es-ES"/>
          </w:rPr>
          <w:tab/>
          <w:t>Posibilidades del trabajo en la nube/</w:t>
        </w:r>
        <w:proofErr w:type="spellStart"/>
        <w:r w:rsidRPr="000351E5">
          <w:rPr>
            <w:rFonts w:eastAsia="Times New Roman" w:cs="Times New Roman"/>
            <w:szCs w:val="24"/>
            <w:lang w:eastAsia="es-ES" w:bidi="es-ES"/>
          </w:rPr>
          <w:t>cloud</w:t>
        </w:r>
        <w:proofErr w:type="spellEnd"/>
        <w:r w:rsidRPr="000351E5">
          <w:rPr>
            <w:rFonts w:eastAsia="Times New Roman" w:cs="Times New Roman"/>
            <w:szCs w:val="24"/>
            <w:lang w:eastAsia="es-ES" w:bidi="es-ES"/>
          </w:rPr>
          <w:t>.</w:t>
        </w:r>
      </w:ins>
    </w:p>
    <w:p w14:paraId="19A2C7CF" w14:textId="77777777" w:rsidR="00507328" w:rsidRPr="000351E5" w:rsidRDefault="00507328" w:rsidP="000351E5">
      <w:pPr>
        <w:keepLines/>
        <w:spacing w:line="360" w:lineRule="auto"/>
        <w:rPr>
          <w:ins w:id="499" w:author="Autor"/>
          <w:rFonts w:eastAsia="Times New Roman" w:cs="Times New Roman"/>
          <w:szCs w:val="24"/>
          <w:lang w:eastAsia="es-ES" w:bidi="es-ES"/>
        </w:rPr>
      </w:pPr>
      <w:ins w:id="500"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Otros sistemas de almacenamiento y procesamiento: Edge </w:t>
        </w:r>
        <w:proofErr w:type="spellStart"/>
        <w:r w:rsidRPr="000351E5">
          <w:rPr>
            <w:rFonts w:eastAsia="Times New Roman" w:cs="Times New Roman"/>
            <w:szCs w:val="24"/>
            <w:lang w:eastAsia="es-ES" w:bidi="es-ES"/>
          </w:rPr>
          <w:t>computing</w:t>
        </w:r>
        <w:proofErr w:type="spellEnd"/>
        <w:r w:rsidRPr="000351E5">
          <w:rPr>
            <w:rFonts w:eastAsia="Times New Roman" w:cs="Times New Roman"/>
            <w:szCs w:val="24"/>
            <w:lang w:eastAsia="es-ES" w:bidi="es-ES"/>
          </w:rPr>
          <w:t xml:space="preserve">, </w:t>
        </w:r>
        <w:proofErr w:type="spellStart"/>
        <w:r w:rsidRPr="000351E5">
          <w:rPr>
            <w:rFonts w:eastAsia="Times New Roman" w:cs="Times New Roman"/>
            <w:szCs w:val="24"/>
            <w:lang w:eastAsia="es-ES" w:bidi="es-ES"/>
          </w:rPr>
          <w:t>Fog</w:t>
        </w:r>
        <w:proofErr w:type="spellEnd"/>
        <w:r w:rsidRPr="000351E5">
          <w:rPr>
            <w:rFonts w:eastAsia="Times New Roman" w:cs="Times New Roman"/>
            <w:szCs w:val="24"/>
            <w:lang w:eastAsia="es-ES" w:bidi="es-ES"/>
          </w:rPr>
          <w:t xml:space="preserve"> y </w:t>
        </w:r>
        <w:proofErr w:type="spellStart"/>
        <w:r w:rsidRPr="000351E5">
          <w:rPr>
            <w:rFonts w:eastAsia="Times New Roman" w:cs="Times New Roman"/>
            <w:szCs w:val="24"/>
            <w:lang w:eastAsia="es-ES" w:bidi="es-ES"/>
          </w:rPr>
          <w:t>Mist</w:t>
        </w:r>
        <w:proofErr w:type="spellEnd"/>
        <w:r w:rsidRPr="000351E5">
          <w:rPr>
            <w:rFonts w:eastAsia="Times New Roman" w:cs="Times New Roman"/>
            <w:szCs w:val="24"/>
            <w:lang w:eastAsia="es-ES" w:bidi="es-ES"/>
          </w:rPr>
          <w:t>. Relación con la nube/</w:t>
        </w:r>
        <w:proofErr w:type="spellStart"/>
        <w:r w:rsidRPr="000351E5">
          <w:rPr>
            <w:rFonts w:eastAsia="Times New Roman" w:cs="Times New Roman"/>
            <w:szCs w:val="24"/>
            <w:lang w:eastAsia="es-ES" w:bidi="es-ES"/>
          </w:rPr>
          <w:t>cloud</w:t>
        </w:r>
        <w:proofErr w:type="spellEnd"/>
        <w:r w:rsidRPr="000351E5">
          <w:rPr>
            <w:rFonts w:eastAsia="Times New Roman" w:cs="Times New Roman"/>
            <w:szCs w:val="24"/>
            <w:lang w:eastAsia="es-ES" w:bidi="es-ES"/>
          </w:rPr>
          <w:t>.</w:t>
        </w:r>
      </w:ins>
    </w:p>
    <w:p w14:paraId="14D80447" w14:textId="77777777" w:rsidR="00507328" w:rsidRPr="000351E5" w:rsidRDefault="00507328" w:rsidP="000351E5">
      <w:pPr>
        <w:keepLines/>
        <w:spacing w:line="360" w:lineRule="auto"/>
        <w:rPr>
          <w:ins w:id="501" w:author="Autor"/>
          <w:rFonts w:eastAsia="Times New Roman" w:cs="Times New Roman"/>
          <w:szCs w:val="24"/>
          <w:lang w:eastAsia="es-ES" w:bidi="es-ES"/>
        </w:rPr>
      </w:pPr>
      <w:ins w:id="502" w:author="Autor">
        <w:r w:rsidRPr="000351E5">
          <w:rPr>
            <w:rFonts w:eastAsia="Times New Roman" w:cs="Times New Roman"/>
            <w:szCs w:val="24"/>
            <w:lang w:eastAsia="es-ES" w:bidi="es-ES"/>
          </w:rPr>
          <w:t>•</w:t>
        </w:r>
        <w:r w:rsidRPr="000351E5">
          <w:rPr>
            <w:rFonts w:eastAsia="Times New Roman" w:cs="Times New Roman"/>
            <w:szCs w:val="24"/>
            <w:lang w:eastAsia="es-ES" w:bidi="es-ES"/>
          </w:rPr>
          <w:tab/>
          <w:t>Ventajas para el sistema productivo del uso de la nube/</w:t>
        </w:r>
        <w:proofErr w:type="spellStart"/>
        <w:r w:rsidRPr="000351E5">
          <w:rPr>
            <w:rFonts w:eastAsia="Times New Roman" w:cs="Times New Roman"/>
            <w:szCs w:val="24"/>
            <w:lang w:eastAsia="es-ES" w:bidi="es-ES"/>
          </w:rPr>
          <w:t>cloud</w:t>
        </w:r>
        <w:proofErr w:type="spellEnd"/>
        <w:r w:rsidRPr="000351E5">
          <w:rPr>
            <w:rFonts w:eastAsia="Times New Roman" w:cs="Times New Roman"/>
            <w:szCs w:val="24"/>
            <w:lang w:eastAsia="es-ES" w:bidi="es-ES"/>
          </w:rPr>
          <w:t xml:space="preserve"> y de los sistemas conectados.</w:t>
        </w:r>
      </w:ins>
    </w:p>
    <w:p w14:paraId="3F6C77D5" w14:textId="77777777" w:rsidR="00507328" w:rsidRPr="000351E5" w:rsidRDefault="00507328" w:rsidP="000351E5">
      <w:pPr>
        <w:keepLines/>
        <w:spacing w:line="360" w:lineRule="auto"/>
        <w:rPr>
          <w:ins w:id="503" w:author="Autor"/>
          <w:rFonts w:eastAsia="Times New Roman" w:cs="Times New Roman"/>
          <w:szCs w:val="24"/>
          <w:lang w:eastAsia="es-ES" w:bidi="es-ES"/>
        </w:rPr>
      </w:pPr>
      <w:ins w:id="504" w:author="Autor">
        <w:r w:rsidRPr="000351E5">
          <w:rPr>
            <w:rFonts w:eastAsia="Times New Roman" w:cs="Times New Roman"/>
            <w:szCs w:val="24"/>
            <w:lang w:eastAsia="es-ES" w:bidi="es-ES"/>
          </w:rPr>
          <w:t>Características de los sistemas de producción:</w:t>
        </w:r>
      </w:ins>
    </w:p>
    <w:p w14:paraId="3F3DF79A" w14:textId="77777777" w:rsidR="00507328" w:rsidRPr="000351E5" w:rsidRDefault="00507328" w:rsidP="000351E5">
      <w:pPr>
        <w:keepLines/>
        <w:spacing w:line="360" w:lineRule="auto"/>
        <w:rPr>
          <w:ins w:id="505" w:author="Autor"/>
          <w:rFonts w:eastAsia="Times New Roman" w:cs="Times New Roman"/>
          <w:szCs w:val="24"/>
          <w:lang w:eastAsia="es-ES" w:bidi="es-ES"/>
        </w:rPr>
      </w:pPr>
      <w:ins w:id="506"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Principales tecnologías habilitadoras: </w:t>
        </w:r>
        <w:proofErr w:type="spellStart"/>
        <w:r w:rsidRPr="000351E5">
          <w:rPr>
            <w:rFonts w:eastAsia="Times New Roman" w:cs="Times New Roman"/>
            <w:szCs w:val="24"/>
            <w:lang w:eastAsia="es-ES" w:bidi="es-ES"/>
          </w:rPr>
          <w:t>IoT</w:t>
        </w:r>
        <w:proofErr w:type="spellEnd"/>
        <w:r w:rsidRPr="000351E5">
          <w:rPr>
            <w:rFonts w:eastAsia="Times New Roman" w:cs="Times New Roman"/>
            <w:szCs w:val="24"/>
            <w:lang w:eastAsia="es-ES" w:bidi="es-ES"/>
          </w:rPr>
          <w:t xml:space="preserve">, IA (Inteligencia Artificial), Big Data, tecnología 5G, la robótica colaborativa, </w:t>
        </w:r>
        <w:proofErr w:type="spellStart"/>
        <w:r w:rsidRPr="000351E5">
          <w:rPr>
            <w:rFonts w:eastAsia="Times New Roman" w:cs="Times New Roman"/>
            <w:szCs w:val="24"/>
            <w:lang w:eastAsia="es-ES" w:bidi="es-ES"/>
          </w:rPr>
          <w:t>Blockchain</w:t>
        </w:r>
        <w:proofErr w:type="spellEnd"/>
        <w:r w:rsidRPr="000351E5">
          <w:rPr>
            <w:rFonts w:eastAsia="Times New Roman" w:cs="Times New Roman"/>
            <w:szCs w:val="24"/>
            <w:lang w:eastAsia="es-ES" w:bidi="es-ES"/>
          </w:rPr>
          <w:t>, Ciberseguridad, fabricación aditiva, realidad virtual, gemelos digitales: concepto y características de cada una de ellas.</w:t>
        </w:r>
      </w:ins>
    </w:p>
    <w:p w14:paraId="4750A4E3" w14:textId="77777777" w:rsidR="00507328" w:rsidRPr="000351E5" w:rsidDel="00310822" w:rsidRDefault="00507328" w:rsidP="000351E5">
      <w:pPr>
        <w:keepLines/>
        <w:spacing w:line="360" w:lineRule="auto"/>
        <w:rPr>
          <w:ins w:id="507" w:author="Autor"/>
          <w:del w:id="508" w:author="Autor"/>
          <w:rFonts w:eastAsia="Times New Roman" w:cs="Times New Roman"/>
          <w:szCs w:val="24"/>
          <w:lang w:eastAsia="es-ES" w:bidi="es-ES"/>
        </w:rPr>
      </w:pPr>
      <w:ins w:id="509" w:author="Autor">
        <w:r w:rsidRPr="000351E5">
          <w:rPr>
            <w:rFonts w:eastAsia="Times New Roman" w:cs="Times New Roman"/>
            <w:szCs w:val="24"/>
            <w:lang w:eastAsia="es-ES" w:bidi="es-ES"/>
          </w:rPr>
          <w:t>•</w:t>
        </w:r>
        <w:r w:rsidRPr="000351E5">
          <w:rPr>
            <w:rFonts w:eastAsia="Times New Roman" w:cs="Times New Roman"/>
            <w:szCs w:val="24"/>
            <w:lang w:eastAsia="es-ES" w:bidi="es-ES"/>
          </w:rPr>
          <w:tab/>
          <w:t>Ventajas de la incorporación de las THD en el sistema productivo. Productividad y sostenibilidad: interrelaciones</w:t>
        </w:r>
        <w:del w:id="510" w:author="Autor">
          <w:r w:rsidRPr="000351E5" w:rsidDel="00310822">
            <w:rPr>
              <w:rFonts w:eastAsia="Times New Roman" w:cs="Times New Roman"/>
              <w:szCs w:val="24"/>
              <w:lang w:eastAsia="es-ES" w:bidi="es-ES"/>
            </w:rPr>
            <w:delText xml:space="preserve"> </w:delText>
          </w:r>
        </w:del>
      </w:ins>
    </w:p>
    <w:p w14:paraId="53D7F86A" w14:textId="77777777" w:rsidR="00310822" w:rsidRDefault="00310822" w:rsidP="000351E5">
      <w:pPr>
        <w:keepLines/>
        <w:spacing w:line="360" w:lineRule="auto"/>
        <w:rPr>
          <w:ins w:id="511" w:author="Autor"/>
          <w:rFonts w:eastAsia="Times New Roman" w:cs="Times New Roman"/>
          <w:szCs w:val="24"/>
          <w:lang w:eastAsia="es-ES" w:bidi="es-ES"/>
        </w:rPr>
      </w:pPr>
    </w:p>
    <w:p w14:paraId="556EF560" w14:textId="77777777" w:rsidR="00507328" w:rsidRPr="000351E5" w:rsidRDefault="00507328" w:rsidP="000351E5">
      <w:pPr>
        <w:keepLines/>
        <w:spacing w:line="360" w:lineRule="auto"/>
        <w:rPr>
          <w:ins w:id="512" w:author="Autor"/>
          <w:rFonts w:eastAsia="Times New Roman" w:cs="Times New Roman"/>
          <w:szCs w:val="24"/>
          <w:lang w:eastAsia="es-ES" w:bidi="es-ES"/>
        </w:rPr>
      </w:pPr>
      <w:ins w:id="513"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Eficiencia en el sistema productivo mediante la aplicación de tecnología al mismo: reducción costes y mejora productividad relacionados con la </w:t>
        </w:r>
        <w:proofErr w:type="spellStart"/>
        <w:r w:rsidRPr="000351E5">
          <w:rPr>
            <w:rFonts w:eastAsia="Times New Roman" w:cs="Times New Roman"/>
            <w:szCs w:val="24"/>
            <w:lang w:eastAsia="es-ES" w:bidi="es-ES"/>
          </w:rPr>
          <w:t>sensórica</w:t>
        </w:r>
        <w:proofErr w:type="spellEnd"/>
        <w:r w:rsidRPr="000351E5">
          <w:rPr>
            <w:rFonts w:eastAsia="Times New Roman" w:cs="Times New Roman"/>
            <w:szCs w:val="24"/>
            <w:lang w:eastAsia="es-ES" w:bidi="es-ES"/>
          </w:rPr>
          <w:t>, tratamiento de datos, automatización y comunicaciones, entre otros</w:t>
        </w:r>
      </w:ins>
    </w:p>
    <w:p w14:paraId="1CC8450F" w14:textId="77777777" w:rsidR="00507328" w:rsidRPr="000351E5" w:rsidDel="00310822" w:rsidRDefault="00507328" w:rsidP="000351E5">
      <w:pPr>
        <w:keepLines/>
        <w:spacing w:line="360" w:lineRule="auto"/>
        <w:rPr>
          <w:ins w:id="514" w:author="Autor"/>
          <w:del w:id="515" w:author="Autor"/>
          <w:rFonts w:eastAsia="Times New Roman" w:cs="Times New Roman"/>
          <w:szCs w:val="24"/>
          <w:lang w:eastAsia="es-ES" w:bidi="es-ES"/>
        </w:rPr>
      </w:pPr>
      <w:ins w:id="516" w:author="Autor">
        <w:r w:rsidRPr="000351E5">
          <w:rPr>
            <w:rFonts w:eastAsia="Times New Roman" w:cs="Times New Roman"/>
            <w:szCs w:val="24"/>
            <w:lang w:eastAsia="es-ES" w:bidi="es-ES"/>
          </w:rPr>
          <w:lastRenderedPageBreak/>
          <w:t>•</w:t>
        </w:r>
        <w:r w:rsidRPr="000351E5">
          <w:rPr>
            <w:rFonts w:eastAsia="Times New Roman" w:cs="Times New Roman"/>
            <w:szCs w:val="24"/>
            <w:lang w:eastAsia="es-ES" w:bidi="es-ES"/>
          </w:rPr>
          <w:tab/>
          <w:t>Sistemas digitalizados reales. Ejemplos. Sistemas de almacenamiento de datos no convencionales.</w:t>
        </w:r>
        <w:del w:id="517" w:author="Autor">
          <w:r w:rsidRPr="000351E5" w:rsidDel="00310822">
            <w:rPr>
              <w:rFonts w:eastAsia="Times New Roman" w:cs="Times New Roman"/>
              <w:szCs w:val="24"/>
              <w:lang w:eastAsia="es-ES" w:bidi="es-ES"/>
            </w:rPr>
            <w:delText xml:space="preserve"> </w:delText>
          </w:r>
        </w:del>
      </w:ins>
    </w:p>
    <w:p w14:paraId="1F61DC84" w14:textId="77777777" w:rsidR="00310822" w:rsidRDefault="00310822" w:rsidP="000351E5">
      <w:pPr>
        <w:keepLines/>
        <w:spacing w:line="360" w:lineRule="auto"/>
        <w:rPr>
          <w:ins w:id="518" w:author="Autor"/>
          <w:rFonts w:eastAsia="Times New Roman" w:cs="Times New Roman"/>
          <w:szCs w:val="24"/>
          <w:lang w:eastAsia="es-ES" w:bidi="es-ES"/>
        </w:rPr>
      </w:pPr>
    </w:p>
    <w:p w14:paraId="0B591C0D" w14:textId="77777777" w:rsidR="00507328" w:rsidRPr="000351E5" w:rsidRDefault="00507328" w:rsidP="000351E5">
      <w:pPr>
        <w:keepLines/>
        <w:spacing w:line="360" w:lineRule="auto"/>
        <w:rPr>
          <w:ins w:id="519" w:author="Autor"/>
          <w:rFonts w:eastAsia="Times New Roman" w:cs="Times New Roman"/>
          <w:szCs w:val="24"/>
          <w:lang w:eastAsia="es-ES" w:bidi="es-ES"/>
        </w:rPr>
      </w:pPr>
      <w:ins w:id="520" w:author="Autor">
        <w:r w:rsidRPr="000351E5">
          <w:rPr>
            <w:rFonts w:eastAsia="Times New Roman" w:cs="Times New Roman"/>
            <w:szCs w:val="24"/>
            <w:lang w:eastAsia="es-ES" w:bidi="es-ES"/>
          </w:rPr>
          <w:t>Planes de transformación digital empresa:</w:t>
        </w:r>
      </w:ins>
    </w:p>
    <w:p w14:paraId="7495C442" w14:textId="77777777" w:rsidR="00507328" w:rsidRPr="000351E5" w:rsidRDefault="00507328" w:rsidP="000351E5">
      <w:pPr>
        <w:keepLines/>
        <w:spacing w:line="360" w:lineRule="auto"/>
        <w:rPr>
          <w:ins w:id="521" w:author="Autor"/>
          <w:rFonts w:eastAsia="Times New Roman" w:cs="Times New Roman"/>
          <w:szCs w:val="24"/>
          <w:lang w:eastAsia="es-ES" w:bidi="es-ES"/>
        </w:rPr>
      </w:pPr>
      <w:ins w:id="522" w:author="Autor">
        <w:r w:rsidRPr="000351E5">
          <w:rPr>
            <w:rFonts w:eastAsia="Times New Roman" w:cs="Times New Roman"/>
            <w:szCs w:val="24"/>
            <w:lang w:eastAsia="es-ES" w:bidi="es-ES"/>
          </w:rPr>
          <w:t>•</w:t>
        </w:r>
        <w:r w:rsidRPr="000351E5">
          <w:rPr>
            <w:rFonts w:eastAsia="Times New Roman" w:cs="Times New Roman"/>
            <w:szCs w:val="24"/>
            <w:lang w:eastAsia="es-ES" w:bidi="es-ES"/>
          </w:rPr>
          <w:tab/>
          <w:t>El plan de transformación digital de una empresa basada en la EL del sector al que pertenece el ciclo. Etapas para la puesta en marcha. Áreas de la empresa.</w:t>
        </w:r>
      </w:ins>
    </w:p>
    <w:p w14:paraId="30971841" w14:textId="77777777" w:rsidR="00507328" w:rsidRPr="000351E5" w:rsidRDefault="00507328" w:rsidP="000351E5">
      <w:pPr>
        <w:keepLines/>
        <w:spacing w:line="360" w:lineRule="auto"/>
        <w:rPr>
          <w:ins w:id="523" w:author="Autor"/>
          <w:rFonts w:eastAsia="Times New Roman" w:cs="Times New Roman"/>
          <w:szCs w:val="24"/>
          <w:lang w:eastAsia="es-ES" w:bidi="es-ES"/>
        </w:rPr>
      </w:pPr>
      <w:ins w:id="524" w:author="Autor">
        <w:r w:rsidRPr="000351E5">
          <w:rPr>
            <w:rFonts w:eastAsia="Times New Roman" w:cs="Times New Roman"/>
            <w:szCs w:val="24"/>
            <w:lang w:eastAsia="es-ES" w:bidi="es-ES"/>
          </w:rPr>
          <w:t>•</w:t>
        </w:r>
        <w:r w:rsidRPr="000351E5">
          <w:rPr>
            <w:rFonts w:eastAsia="Times New Roman" w:cs="Times New Roman"/>
            <w:szCs w:val="24"/>
            <w:lang w:eastAsia="es-ES" w:bidi="es-ES"/>
          </w:rPr>
          <w:tab/>
          <w:t>Identificación de los procesos susceptibles de digitalización. Análisis y selección de las THD más adecuadas.</w:t>
        </w:r>
      </w:ins>
    </w:p>
    <w:p w14:paraId="2F8A4E41" w14:textId="77777777" w:rsidR="00507328" w:rsidRPr="000351E5" w:rsidRDefault="00507328" w:rsidP="000351E5">
      <w:pPr>
        <w:keepLines/>
        <w:spacing w:line="360" w:lineRule="auto"/>
        <w:rPr>
          <w:ins w:id="525" w:author="Autor"/>
          <w:rFonts w:eastAsia="Times New Roman" w:cs="Times New Roman"/>
          <w:szCs w:val="24"/>
          <w:lang w:eastAsia="es-ES" w:bidi="es-ES"/>
        </w:rPr>
      </w:pPr>
      <w:ins w:id="526" w:author="Autor">
        <w:r w:rsidRPr="000351E5">
          <w:rPr>
            <w:rFonts w:eastAsia="Times New Roman" w:cs="Times New Roman"/>
            <w:szCs w:val="24"/>
            <w:lang w:eastAsia="es-ES" w:bidi="es-ES"/>
          </w:rPr>
          <w:t>•</w:t>
        </w:r>
        <w:r w:rsidRPr="000351E5">
          <w:rPr>
            <w:rFonts w:eastAsia="Times New Roman" w:cs="Times New Roman"/>
            <w:szCs w:val="24"/>
            <w:lang w:eastAsia="es-ES" w:bidi="es-ES"/>
          </w:rPr>
          <w:tab/>
          <w:t>Análisis de la viabilidad de la transformación digital: costes y beneficios de su puesta en marcha en la empresa.</w:t>
        </w:r>
      </w:ins>
    </w:p>
    <w:p w14:paraId="67E8E8E1" w14:textId="77777777" w:rsidR="00507328" w:rsidRPr="000351E5" w:rsidRDefault="00507328" w:rsidP="000351E5">
      <w:pPr>
        <w:keepLines/>
        <w:spacing w:line="360" w:lineRule="auto"/>
        <w:rPr>
          <w:ins w:id="527" w:author="Autor"/>
          <w:rFonts w:eastAsia="Times New Roman" w:cs="Times New Roman"/>
          <w:szCs w:val="24"/>
          <w:lang w:eastAsia="es-ES" w:bidi="es-ES"/>
        </w:rPr>
      </w:pPr>
      <w:ins w:id="528" w:author="Autor">
        <w:r w:rsidRPr="000351E5">
          <w:rPr>
            <w:rFonts w:eastAsia="Times New Roman" w:cs="Times New Roman"/>
            <w:szCs w:val="24"/>
            <w:lang w:eastAsia="es-ES" w:bidi="es-ES"/>
          </w:rPr>
          <w:t>•</w:t>
        </w:r>
        <w:r w:rsidRPr="000351E5">
          <w:rPr>
            <w:rFonts w:eastAsia="Times New Roman" w:cs="Times New Roman"/>
            <w:szCs w:val="24"/>
            <w:lang w:eastAsia="es-ES" w:bidi="es-ES"/>
          </w:rPr>
          <w:tab/>
          <w:t>Requerimientos de recursos materiales y humanos para la aplicación del plan de transformación digital.</w:t>
        </w:r>
      </w:ins>
    </w:p>
    <w:p w14:paraId="5C5402AC" w14:textId="77777777" w:rsidR="002E0B85" w:rsidRPr="000351E5" w:rsidRDefault="00507328" w:rsidP="000351E5">
      <w:pPr>
        <w:keepLines/>
        <w:spacing w:line="360" w:lineRule="auto"/>
        <w:rPr>
          <w:rFonts w:eastAsia="Times New Roman" w:cs="Times New Roman"/>
          <w:szCs w:val="24"/>
          <w:lang w:eastAsia="es-ES" w:bidi="es-ES"/>
        </w:rPr>
      </w:pPr>
      <w:ins w:id="529" w:author="Autor">
        <w:r w:rsidRPr="000351E5">
          <w:rPr>
            <w:rFonts w:eastAsia="Times New Roman" w:cs="Times New Roman"/>
            <w:szCs w:val="24"/>
            <w:lang w:eastAsia="es-ES" w:bidi="es-ES"/>
          </w:rPr>
          <w:t>•</w:t>
        </w:r>
        <w:r w:rsidRPr="000351E5">
          <w:rPr>
            <w:rFonts w:eastAsia="Times New Roman" w:cs="Times New Roman"/>
            <w:szCs w:val="24"/>
            <w:lang w:eastAsia="es-ES" w:bidi="es-ES"/>
          </w:rPr>
          <w:tab/>
          <w:t>Elaboración de un diagrama temporal con las fases y etapas para la puesta en marcha del plan.</w:t>
        </w:r>
      </w:ins>
    </w:p>
    <w:p w14:paraId="006DE292" w14:textId="68ECB7CC" w:rsidR="001F17DC" w:rsidRPr="000351E5" w:rsidRDefault="001F17DC" w:rsidP="000351E5">
      <w:pPr>
        <w:pStyle w:val="Ttulo2"/>
        <w:spacing w:line="360" w:lineRule="auto"/>
        <w:rPr>
          <w:rFonts w:eastAsia="Times New Roman" w:cs="Times New Roman"/>
          <w:szCs w:val="24"/>
          <w:lang w:eastAsia="es-ES" w:bidi="es-ES"/>
        </w:rPr>
      </w:pPr>
      <w:r w:rsidRPr="000351E5">
        <w:rPr>
          <w:rFonts w:eastAsia="Times New Roman" w:cs="Times New Roman"/>
          <w:szCs w:val="24"/>
          <w:lang w:eastAsia="es-ES" w:bidi="es-ES"/>
        </w:rPr>
        <w:t>04. Módulo profesional: Digitalización aplicada a los sectores productivos. Grado Superior</w:t>
      </w:r>
    </w:p>
    <w:p w14:paraId="1299A022" w14:textId="77777777" w:rsidR="001F17DC" w:rsidRPr="000351E5" w:rsidRDefault="001F17DC" w:rsidP="000351E5">
      <w:pPr>
        <w:pStyle w:val="Ttulo2"/>
        <w:spacing w:line="360" w:lineRule="auto"/>
        <w:rPr>
          <w:ins w:id="530" w:author="Autor"/>
          <w:rFonts w:eastAsia="Times New Roman" w:cs="Times New Roman"/>
          <w:szCs w:val="24"/>
          <w:lang w:eastAsia="es-ES" w:bidi="es-ES"/>
        </w:rPr>
      </w:pPr>
      <w:r w:rsidRPr="000351E5">
        <w:rPr>
          <w:rFonts w:eastAsia="Times New Roman" w:cs="Times New Roman"/>
          <w:szCs w:val="24"/>
          <w:lang w:eastAsia="es-ES" w:bidi="es-ES"/>
        </w:rPr>
        <w:t>Código: 1665.</w:t>
      </w:r>
    </w:p>
    <w:p w14:paraId="2A52AC09" w14:textId="7B60DF8A" w:rsidR="00891205" w:rsidRPr="000351E5" w:rsidRDefault="00891205" w:rsidP="000351E5">
      <w:pPr>
        <w:rPr>
          <w:rFonts w:cs="Times New Roman"/>
          <w:i/>
          <w:iCs/>
          <w:lang w:eastAsia="es-ES" w:bidi="es-ES"/>
        </w:rPr>
      </w:pPr>
      <w:ins w:id="531" w:author="Autor">
        <w:r w:rsidRPr="000351E5">
          <w:rPr>
            <w:rFonts w:cs="Times New Roman"/>
            <w:i/>
            <w:iCs/>
            <w:lang w:eastAsia="es-ES" w:bidi="es-ES"/>
          </w:rPr>
          <w:t>32 horas</w:t>
        </w:r>
      </w:ins>
    </w:p>
    <w:p w14:paraId="2AA0E87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Resultados de aprendizaje y criterios de evaluación:</w:t>
      </w:r>
    </w:p>
    <w:p w14:paraId="7A02A70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1. Analiza el concepto de digitalización y su repercusión en los sectores productivos teniendo en cuenta la actividad de la empresa e identificando entornos IT (</w:t>
      </w:r>
      <w:proofErr w:type="spellStart"/>
      <w:r w:rsidRPr="000351E5">
        <w:rPr>
          <w:rFonts w:eastAsia="Times New Roman" w:cs="Times New Roman"/>
          <w:i/>
          <w:iCs/>
          <w:szCs w:val="24"/>
          <w:lang w:eastAsia="es-ES" w:bidi="es-ES"/>
        </w:rPr>
        <w:t>Information</w:t>
      </w:r>
      <w:proofErr w:type="spellEnd"/>
      <w:r w:rsidRPr="000351E5">
        <w:rPr>
          <w:rFonts w:eastAsia="Times New Roman" w:cs="Times New Roman"/>
          <w:i/>
          <w:iCs/>
          <w:szCs w:val="24"/>
          <w:lang w:eastAsia="es-ES" w:bidi="es-ES"/>
        </w:rPr>
        <w:t xml:space="preserve"> </w:t>
      </w:r>
      <w:proofErr w:type="spellStart"/>
      <w:r w:rsidRPr="000351E5">
        <w:rPr>
          <w:rFonts w:eastAsia="Times New Roman" w:cs="Times New Roman"/>
          <w:i/>
          <w:iCs/>
          <w:szCs w:val="24"/>
          <w:lang w:eastAsia="es-ES" w:bidi="es-ES"/>
        </w:rPr>
        <w:t>Technology</w:t>
      </w:r>
      <w:proofErr w:type="spellEnd"/>
      <w:r w:rsidRPr="000351E5">
        <w:rPr>
          <w:rFonts w:eastAsia="Times New Roman" w:cs="Times New Roman"/>
          <w:szCs w:val="24"/>
          <w:lang w:eastAsia="es-ES" w:bidi="es-ES"/>
        </w:rPr>
        <w:t>: tecnología de la información) y OT (</w:t>
      </w:r>
      <w:proofErr w:type="spellStart"/>
      <w:r w:rsidRPr="000351E5">
        <w:rPr>
          <w:rFonts w:eastAsia="Times New Roman" w:cs="Times New Roman"/>
          <w:i/>
          <w:iCs/>
          <w:szCs w:val="24"/>
          <w:lang w:eastAsia="es-ES" w:bidi="es-ES"/>
        </w:rPr>
        <w:t>Operation</w:t>
      </w:r>
      <w:proofErr w:type="spellEnd"/>
      <w:r w:rsidRPr="000351E5">
        <w:rPr>
          <w:rFonts w:eastAsia="Times New Roman" w:cs="Times New Roman"/>
          <w:i/>
          <w:iCs/>
          <w:szCs w:val="24"/>
          <w:lang w:eastAsia="es-ES" w:bidi="es-ES"/>
        </w:rPr>
        <w:t xml:space="preserve"> </w:t>
      </w:r>
      <w:proofErr w:type="spellStart"/>
      <w:r w:rsidRPr="000351E5">
        <w:rPr>
          <w:rFonts w:eastAsia="Times New Roman" w:cs="Times New Roman"/>
          <w:i/>
          <w:iCs/>
          <w:szCs w:val="24"/>
          <w:lang w:eastAsia="es-ES" w:bidi="es-ES"/>
        </w:rPr>
        <w:t>Technology</w:t>
      </w:r>
      <w:proofErr w:type="spellEnd"/>
      <w:r w:rsidRPr="000351E5">
        <w:rPr>
          <w:rFonts w:eastAsia="Times New Roman" w:cs="Times New Roman"/>
          <w:szCs w:val="24"/>
          <w:lang w:eastAsia="es-ES" w:bidi="es-ES"/>
        </w:rPr>
        <w:t>: tecnología de operación) característicos. Criterios de evaluación:</w:t>
      </w:r>
    </w:p>
    <w:p w14:paraId="52CDD96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 descrito en qué consiste el concepto de digitalización.</w:t>
      </w:r>
    </w:p>
    <w:p w14:paraId="3E19DBD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 relacionado la implantación de la tecnología digital con la organización de las empresas.</w:t>
      </w:r>
    </w:p>
    <w:p w14:paraId="0114CE3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establecido las diferencias y similitudes entre los entornos IT y OT.</w:t>
      </w:r>
    </w:p>
    <w:p w14:paraId="16388D9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identificado los departamentos típicos de las empresas que pueden constituir entornos IT.</w:t>
      </w:r>
    </w:p>
    <w:p w14:paraId="129BCF3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seleccionado las tecnologías típicas de la digitalización en planta y en negocio.</w:t>
      </w:r>
    </w:p>
    <w:p w14:paraId="7E6A3B2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f) Se ha analizado la importancia de la conexión entre entornos IT y OT.</w:t>
      </w:r>
    </w:p>
    <w:p w14:paraId="4C6C1D2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han analizado las ventajas de digitalizar una empresa industrial de extremo a extremo.</w:t>
      </w:r>
    </w:p>
    <w:p w14:paraId="6AA7121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2. Caracteriza las tecnologías habilitadoras digitales necesarias para la adecuación/transformación de las empresas a entornos digitales describiendo sus características y aplicaciones. Criterios de evaluación:</w:t>
      </w:r>
    </w:p>
    <w:p w14:paraId="266E140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las principales tecnologías habilitadoras digitales.</w:t>
      </w:r>
    </w:p>
    <w:p w14:paraId="6802832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relacionado las THD con el desarrollo de productos y servicios.</w:t>
      </w:r>
    </w:p>
    <w:p w14:paraId="436DE3E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relacionado la importancia de las THD con la economía sostenible y eficiente.</w:t>
      </w:r>
    </w:p>
    <w:p w14:paraId="69CDF1D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identificado nuevos mercados generados por las THD.</w:t>
      </w:r>
    </w:p>
    <w:p w14:paraId="1CC45AF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 analizado la implicación de THD tanto en la parte de negocio como en la parte de planta.</w:t>
      </w:r>
    </w:p>
    <w:p w14:paraId="33E1971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han identificado las mejoras producidas debido a la implantación de las tecnologías habilitadoras en relación con los entornos IT y OT.</w:t>
      </w:r>
    </w:p>
    <w:p w14:paraId="706ED28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 elaborado un informe que relacione, las tecnologías con sus características y áreas de aplicación.</w:t>
      </w:r>
    </w:p>
    <w:p w14:paraId="6690731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3. Identifica sistemas basados en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 y su influencia en el desarrollo de los sistemas digitales. Criterios de evaluación:</w:t>
      </w:r>
    </w:p>
    <w:p w14:paraId="4E9B392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los diferentes niveles de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w:t>
      </w:r>
    </w:p>
    <w:p w14:paraId="33EC6F2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identificado las principales funciones de la</w:t>
      </w:r>
      <w:r w:rsidRPr="000351E5">
        <w:rPr>
          <w:rFonts w:eastAsia="Times New Roman" w:cs="Times New Roman"/>
          <w:i/>
          <w:iCs/>
          <w:szCs w:val="24"/>
          <w:lang w:eastAsia="es-ES" w:bidi="es-ES"/>
        </w:rPr>
        <w:t>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 (procesamiento de datos, intercambio de información, ejecución de aplicaciones, entre otros).</w:t>
      </w:r>
    </w:p>
    <w:p w14:paraId="1071DB4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descrito el concepto de </w:t>
      </w:r>
      <w:proofErr w:type="spellStart"/>
      <w:r w:rsidRPr="000351E5">
        <w:rPr>
          <w:rFonts w:eastAsia="Times New Roman" w:cs="Times New Roman"/>
          <w:i/>
          <w:iCs/>
          <w:szCs w:val="24"/>
          <w:lang w:eastAsia="es-ES" w:bidi="es-ES"/>
        </w:rPr>
        <w:t>edge</w:t>
      </w:r>
      <w:proofErr w:type="spellEnd"/>
      <w:r w:rsidRPr="000351E5">
        <w:rPr>
          <w:rFonts w:eastAsia="Times New Roman" w:cs="Times New Roman"/>
          <w:i/>
          <w:iCs/>
          <w:szCs w:val="24"/>
          <w:lang w:eastAsia="es-ES" w:bidi="es-ES"/>
        </w:rPr>
        <w:t xml:space="preserve"> </w:t>
      </w:r>
      <w:proofErr w:type="spellStart"/>
      <w:r w:rsidRPr="000351E5">
        <w:rPr>
          <w:rFonts w:eastAsia="Times New Roman" w:cs="Times New Roman"/>
          <w:i/>
          <w:iCs/>
          <w:szCs w:val="24"/>
          <w:lang w:eastAsia="es-ES" w:bidi="es-ES"/>
        </w:rPr>
        <w:t>computing</w:t>
      </w:r>
      <w:proofErr w:type="spellEnd"/>
      <w:r w:rsidRPr="000351E5">
        <w:rPr>
          <w:rFonts w:eastAsia="Times New Roman" w:cs="Times New Roman"/>
          <w:szCs w:val="24"/>
          <w:lang w:eastAsia="es-ES" w:bidi="es-ES"/>
        </w:rPr>
        <w:t> y su relación con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w:t>
      </w:r>
    </w:p>
    <w:p w14:paraId="7AF6FD8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definido los conceptos de </w:t>
      </w:r>
      <w:proofErr w:type="spellStart"/>
      <w:r w:rsidRPr="000351E5">
        <w:rPr>
          <w:rFonts w:eastAsia="Times New Roman" w:cs="Times New Roman"/>
          <w:i/>
          <w:iCs/>
          <w:szCs w:val="24"/>
          <w:lang w:eastAsia="es-ES" w:bidi="es-ES"/>
        </w:rPr>
        <w:t>fog</w:t>
      </w:r>
      <w:proofErr w:type="spellEnd"/>
      <w:r w:rsidRPr="000351E5">
        <w:rPr>
          <w:rFonts w:eastAsia="Times New Roman" w:cs="Times New Roman"/>
          <w:szCs w:val="24"/>
          <w:lang w:eastAsia="es-ES" w:bidi="es-ES"/>
        </w:rPr>
        <w:t> y </w:t>
      </w:r>
      <w:proofErr w:type="spellStart"/>
      <w:r w:rsidRPr="000351E5">
        <w:rPr>
          <w:rFonts w:eastAsia="Times New Roman" w:cs="Times New Roman"/>
          <w:i/>
          <w:iCs/>
          <w:szCs w:val="24"/>
          <w:lang w:eastAsia="es-ES" w:bidi="es-ES"/>
        </w:rPr>
        <w:t>mist</w:t>
      </w:r>
      <w:proofErr w:type="spellEnd"/>
      <w:r w:rsidRPr="000351E5">
        <w:rPr>
          <w:rFonts w:eastAsia="Times New Roman" w:cs="Times New Roman"/>
          <w:szCs w:val="24"/>
          <w:lang w:eastAsia="es-ES" w:bidi="es-ES"/>
        </w:rPr>
        <w:t> y sus zonas de aplicación en el conjunto.</w:t>
      </w:r>
    </w:p>
    <w:p w14:paraId="7068F4B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identificado las ventajas que proporciona la utilización de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 en los sistemas conectados.</w:t>
      </w:r>
    </w:p>
    <w:p w14:paraId="0581E8A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4. Identifica aplicaciones de la IA (inteligencia artificial) en entornos del sector donde está enmarcado el título describiendo las mejoras implícitas en su implementación. Criterios de evaluación:</w:t>
      </w:r>
    </w:p>
    <w:p w14:paraId="63C6269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a) Se ha identificado la importancia de la IA en la automatización de procesos y su optimización.</w:t>
      </w:r>
    </w:p>
    <w:p w14:paraId="43C3D20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 relacionado la IA con la recogida masiva de datos (</w:t>
      </w:r>
      <w:r w:rsidRPr="000351E5">
        <w:rPr>
          <w:rFonts w:eastAsia="Times New Roman" w:cs="Times New Roman"/>
          <w:i/>
          <w:iCs/>
          <w:szCs w:val="24"/>
          <w:lang w:eastAsia="es-ES" w:bidi="es-ES"/>
        </w:rPr>
        <w:t>Big Data</w:t>
      </w:r>
      <w:r w:rsidRPr="000351E5">
        <w:rPr>
          <w:rFonts w:eastAsia="Times New Roman" w:cs="Times New Roman"/>
          <w:szCs w:val="24"/>
          <w:lang w:eastAsia="es-ES" w:bidi="es-ES"/>
        </w:rPr>
        <w:t>) y su tratamiento (análisis) con la rentabilidad de las empresas.</w:t>
      </w:r>
    </w:p>
    <w:p w14:paraId="4A5D994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valorado la importancia presente y futura de la IA.</w:t>
      </w:r>
    </w:p>
    <w:p w14:paraId="03CE3C39"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identificado los sectores con implantación más relevante de IA.</w:t>
      </w:r>
    </w:p>
    <w:p w14:paraId="19E8FAC0"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identificado los lenguajes de programación en IA.</w:t>
      </w:r>
    </w:p>
    <w:p w14:paraId="19E8596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 descrito como influye la IA en el sector del título.</w:t>
      </w:r>
    </w:p>
    <w:p w14:paraId="01BA094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5. Evalúa la importancia de los datos, así como su protección en una economía digital globalizada, definiendo sistemas de seguridad y ciberseguridad tanto a nivel de equipo/sistema, como globales. Criterios de evaluación:</w:t>
      </w:r>
    </w:p>
    <w:p w14:paraId="59039CB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 establecido la diferencia entre dato e información.</w:t>
      </w:r>
    </w:p>
    <w:p w14:paraId="7AA13A0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 descrito el ciclo de vida del dato.</w:t>
      </w:r>
    </w:p>
    <w:p w14:paraId="163D26C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identificado la relación entre </w:t>
      </w:r>
      <w:r w:rsidRPr="000351E5">
        <w:rPr>
          <w:rFonts w:eastAsia="Times New Roman" w:cs="Times New Roman"/>
          <w:i/>
          <w:iCs/>
          <w:szCs w:val="24"/>
          <w:lang w:eastAsia="es-ES" w:bidi="es-ES"/>
        </w:rPr>
        <w:t>Big Data</w:t>
      </w:r>
      <w:r w:rsidRPr="000351E5">
        <w:rPr>
          <w:rFonts w:eastAsia="Times New Roman" w:cs="Times New Roman"/>
          <w:szCs w:val="24"/>
          <w:lang w:eastAsia="es-ES" w:bidi="es-ES"/>
        </w:rPr>
        <w:t>, análisis de datos, </w:t>
      </w:r>
      <w:r w:rsidRPr="000351E5">
        <w:rPr>
          <w:rFonts w:eastAsia="Times New Roman" w:cs="Times New Roman"/>
          <w:i/>
          <w:iCs/>
          <w:szCs w:val="24"/>
          <w:lang w:eastAsia="es-ES" w:bidi="es-ES"/>
        </w:rPr>
        <w:t xml:space="preserve">machine/ </w:t>
      </w:r>
      <w:proofErr w:type="spellStart"/>
      <w:r w:rsidRPr="000351E5">
        <w:rPr>
          <w:rFonts w:eastAsia="Times New Roman" w:cs="Times New Roman"/>
          <w:i/>
          <w:iCs/>
          <w:szCs w:val="24"/>
          <w:lang w:eastAsia="es-ES" w:bidi="es-ES"/>
        </w:rPr>
        <w:t>deep</w:t>
      </w:r>
      <w:proofErr w:type="spellEnd"/>
      <w:r w:rsidRPr="000351E5">
        <w:rPr>
          <w:rFonts w:eastAsia="Times New Roman" w:cs="Times New Roman"/>
          <w:i/>
          <w:iCs/>
          <w:szCs w:val="24"/>
          <w:lang w:eastAsia="es-ES" w:bidi="es-ES"/>
        </w:rPr>
        <w:t xml:space="preserve"> </w:t>
      </w:r>
      <w:proofErr w:type="spellStart"/>
      <w:r w:rsidRPr="000351E5">
        <w:rPr>
          <w:rFonts w:eastAsia="Times New Roman" w:cs="Times New Roman"/>
          <w:i/>
          <w:iCs/>
          <w:szCs w:val="24"/>
          <w:lang w:eastAsia="es-ES" w:bidi="es-ES"/>
        </w:rPr>
        <w:t>learning</w:t>
      </w:r>
      <w:proofErr w:type="spellEnd"/>
      <w:r w:rsidRPr="000351E5">
        <w:rPr>
          <w:rFonts w:eastAsia="Times New Roman" w:cs="Times New Roman"/>
          <w:szCs w:val="24"/>
          <w:lang w:eastAsia="es-ES" w:bidi="es-ES"/>
        </w:rPr>
        <w:t> e inteligencia artificial.</w:t>
      </w:r>
    </w:p>
    <w:p w14:paraId="43060F6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descrito las características que definen </w:t>
      </w:r>
      <w:r w:rsidRPr="000351E5">
        <w:rPr>
          <w:rFonts w:eastAsia="Times New Roman" w:cs="Times New Roman"/>
          <w:i/>
          <w:iCs/>
          <w:szCs w:val="24"/>
          <w:lang w:eastAsia="es-ES" w:bidi="es-ES"/>
        </w:rPr>
        <w:t>Big Data</w:t>
      </w:r>
      <w:r w:rsidRPr="000351E5">
        <w:rPr>
          <w:rFonts w:eastAsia="Times New Roman" w:cs="Times New Roman"/>
          <w:szCs w:val="24"/>
          <w:lang w:eastAsia="es-ES" w:bidi="es-ES"/>
        </w:rPr>
        <w:t>.</w:t>
      </w:r>
    </w:p>
    <w:p w14:paraId="5A893A6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descrito las etapas típicas de la ciencia de datos y su relación en el proceso.</w:t>
      </w:r>
    </w:p>
    <w:p w14:paraId="5D9281C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han descrito los procedimientos de almacenaje de datos en la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szCs w:val="24"/>
          <w:lang w:eastAsia="es-ES" w:bidi="es-ES"/>
        </w:rPr>
        <w:t>/nube.</w:t>
      </w:r>
    </w:p>
    <w:p w14:paraId="5889422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 descrito la importancia del </w:t>
      </w:r>
      <w:proofErr w:type="spellStart"/>
      <w:r w:rsidRPr="000351E5">
        <w:rPr>
          <w:rFonts w:eastAsia="Times New Roman" w:cs="Times New Roman"/>
          <w:i/>
          <w:iCs/>
          <w:szCs w:val="24"/>
          <w:lang w:eastAsia="es-ES" w:bidi="es-ES"/>
        </w:rPr>
        <w:t>cloud</w:t>
      </w:r>
      <w:proofErr w:type="spellEnd"/>
      <w:r w:rsidRPr="000351E5">
        <w:rPr>
          <w:rFonts w:eastAsia="Times New Roman" w:cs="Times New Roman"/>
          <w:i/>
          <w:iCs/>
          <w:szCs w:val="24"/>
          <w:lang w:eastAsia="es-ES" w:bidi="es-ES"/>
        </w:rPr>
        <w:t xml:space="preserve"> </w:t>
      </w:r>
      <w:proofErr w:type="spellStart"/>
      <w:r w:rsidRPr="000351E5">
        <w:rPr>
          <w:rFonts w:eastAsia="Times New Roman" w:cs="Times New Roman"/>
          <w:i/>
          <w:iCs/>
          <w:szCs w:val="24"/>
          <w:lang w:eastAsia="es-ES" w:bidi="es-ES"/>
        </w:rPr>
        <w:t>computing</w:t>
      </w:r>
      <w:proofErr w:type="spellEnd"/>
      <w:r w:rsidRPr="000351E5">
        <w:rPr>
          <w:rFonts w:eastAsia="Times New Roman" w:cs="Times New Roman"/>
          <w:szCs w:val="24"/>
          <w:lang w:eastAsia="es-ES" w:bidi="es-ES"/>
        </w:rPr>
        <w:t>.</w:t>
      </w:r>
    </w:p>
    <w:p w14:paraId="24BC897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 Se han identificado los principales objetivos de la ciencia de datos en las diferentes empresas.</w:t>
      </w:r>
    </w:p>
    <w:p w14:paraId="6FF39C1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i) Se ha valorado la importancia de la seguridad y su regulación en relación con los datos.</w:t>
      </w:r>
    </w:p>
    <w:p w14:paraId="6FB8C93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6. Desarrolla un proyecto de transformación digital de una empresa de un sector relacionado con el título, teniendo en cuenta los cambios que se deben producir en función de los objetivos de la empresa. Criterios de evaluación:</w:t>
      </w:r>
    </w:p>
    <w:p w14:paraId="1F0D3F1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los objetivos estratégicos de la empresa.</w:t>
      </w:r>
    </w:p>
    <w:p w14:paraId="5A3A410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identificado y alineado las áreas de producción/negocio y de comunicaciones.</w:t>
      </w:r>
    </w:p>
    <w:p w14:paraId="07DD840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identificado las áreas susceptibles de ser digitalizadas.</w:t>
      </w:r>
    </w:p>
    <w:p w14:paraId="581FF71C"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d) Se ha analizado el encaje de AD (áreas digitalizadas) entre sí y con las que no lo están.</w:t>
      </w:r>
    </w:p>
    <w:p w14:paraId="5D57C7D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tenido en cuenta las necesidades presentes y futuras de la empresa.</w:t>
      </w:r>
    </w:p>
    <w:p w14:paraId="0B9A2E5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han relacionado cada una de las áreas con la implantación de las tecnologías.</w:t>
      </w:r>
    </w:p>
    <w:p w14:paraId="34F0920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han analizado las posibles brechas de seguridad en cada una de las áreas.</w:t>
      </w:r>
    </w:p>
    <w:p w14:paraId="0C1EE8E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 Se ha definido el tratamiento de los datos y su análisis.</w:t>
      </w:r>
    </w:p>
    <w:p w14:paraId="18D93E3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i) Se ha tenido en cuenta la integración entre datos, aplicaciones, plataformas que los soportan, entre otros.</w:t>
      </w:r>
    </w:p>
    <w:p w14:paraId="613446C0"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j) Se han documentado los cambios realizados en función de la estrategia.</w:t>
      </w:r>
    </w:p>
    <w:p w14:paraId="2D8B293D" w14:textId="77777777" w:rsidR="001F17DC" w:rsidRPr="000351E5" w:rsidDel="00310822" w:rsidRDefault="001F17DC" w:rsidP="000351E5">
      <w:pPr>
        <w:keepLines/>
        <w:spacing w:line="360" w:lineRule="auto"/>
        <w:rPr>
          <w:ins w:id="532" w:author="Autor"/>
          <w:del w:id="533" w:author="Autor"/>
          <w:rFonts w:eastAsia="Times New Roman" w:cs="Times New Roman"/>
          <w:szCs w:val="24"/>
          <w:lang w:eastAsia="es-ES" w:bidi="es-ES"/>
        </w:rPr>
      </w:pPr>
      <w:r w:rsidRPr="000351E5">
        <w:rPr>
          <w:rFonts w:eastAsia="Times New Roman" w:cs="Times New Roman"/>
          <w:szCs w:val="24"/>
          <w:lang w:eastAsia="es-ES" w:bidi="es-ES"/>
        </w:rPr>
        <w:t>k) Se han tenido en cuenta la idoneidad de los recursos humanos.</w:t>
      </w:r>
      <w:bookmarkStart w:id="534" w:name="_Hlk156386515"/>
      <w:del w:id="535" w:author="Autor">
        <w:r w:rsidRPr="000351E5" w:rsidDel="00310822">
          <w:rPr>
            <w:rFonts w:eastAsia="Times New Roman" w:cs="Times New Roman"/>
            <w:szCs w:val="24"/>
            <w:lang w:eastAsia="es-ES" w:bidi="es-ES"/>
          </w:rPr>
          <w:delText xml:space="preserve"> </w:delText>
        </w:r>
      </w:del>
    </w:p>
    <w:p w14:paraId="08557DE9" w14:textId="77777777" w:rsidR="00310822" w:rsidRDefault="00310822" w:rsidP="000351E5">
      <w:pPr>
        <w:keepLines/>
        <w:spacing w:line="360" w:lineRule="auto"/>
        <w:rPr>
          <w:ins w:id="536" w:author="Autor"/>
          <w:rFonts w:eastAsia="Times New Roman" w:cs="Times New Roman"/>
          <w:szCs w:val="24"/>
          <w:lang w:eastAsia="es-ES" w:bidi="es-ES"/>
        </w:rPr>
      </w:pPr>
    </w:p>
    <w:p w14:paraId="33F7A2D6" w14:textId="0D13B92E" w:rsidR="00507328" w:rsidRPr="000351E5" w:rsidRDefault="00507328" w:rsidP="000351E5">
      <w:pPr>
        <w:keepLines/>
        <w:spacing w:line="360" w:lineRule="auto"/>
        <w:rPr>
          <w:ins w:id="537" w:author="Autor"/>
          <w:rFonts w:eastAsia="Times New Roman" w:cs="Times New Roman"/>
          <w:szCs w:val="24"/>
          <w:lang w:eastAsia="es-ES" w:bidi="es-ES"/>
        </w:rPr>
      </w:pPr>
      <w:ins w:id="538" w:author="Autor">
        <w:r w:rsidRPr="000351E5">
          <w:rPr>
            <w:rFonts w:eastAsia="Times New Roman" w:cs="Times New Roman"/>
            <w:szCs w:val="24"/>
            <w:lang w:eastAsia="es-ES" w:bidi="es-ES"/>
          </w:rPr>
          <w:t>Contenidos</w:t>
        </w:r>
      </w:ins>
    </w:p>
    <w:p w14:paraId="3F5FC526" w14:textId="77777777" w:rsidR="00507328" w:rsidRPr="000351E5" w:rsidRDefault="00507328" w:rsidP="000351E5">
      <w:pPr>
        <w:keepLines/>
        <w:spacing w:line="360" w:lineRule="auto"/>
        <w:rPr>
          <w:ins w:id="539" w:author="Autor"/>
          <w:rFonts w:eastAsia="Times New Roman" w:cs="Times New Roman"/>
          <w:szCs w:val="24"/>
          <w:lang w:eastAsia="es-ES" w:bidi="es-ES"/>
        </w:rPr>
      </w:pPr>
      <w:ins w:id="540" w:author="Autor">
        <w:r w:rsidRPr="000351E5">
          <w:rPr>
            <w:rFonts w:eastAsia="Times New Roman" w:cs="Times New Roman"/>
            <w:szCs w:val="24"/>
            <w:lang w:eastAsia="es-ES" w:bidi="es-ES"/>
          </w:rPr>
          <w:t>Digitalización en los sectores productivos:</w:t>
        </w:r>
      </w:ins>
    </w:p>
    <w:p w14:paraId="581B0916" w14:textId="77777777" w:rsidR="00507328" w:rsidRPr="000351E5" w:rsidDel="00310822" w:rsidRDefault="00507328" w:rsidP="000351E5">
      <w:pPr>
        <w:keepLines/>
        <w:spacing w:line="360" w:lineRule="auto"/>
        <w:rPr>
          <w:ins w:id="541" w:author="Autor"/>
          <w:del w:id="542" w:author="Autor"/>
          <w:rFonts w:eastAsia="Times New Roman" w:cs="Times New Roman"/>
          <w:szCs w:val="24"/>
          <w:lang w:eastAsia="es-ES" w:bidi="es-ES"/>
        </w:rPr>
      </w:pPr>
      <w:ins w:id="543" w:author="Autor">
        <w:r w:rsidRPr="000351E5">
          <w:rPr>
            <w:rFonts w:eastAsia="Times New Roman" w:cs="Times New Roman"/>
            <w:szCs w:val="24"/>
            <w:lang w:eastAsia="es-ES" w:bidi="es-ES"/>
          </w:rPr>
          <w:t>•</w:t>
        </w:r>
        <w:r w:rsidRPr="000351E5">
          <w:rPr>
            <w:rFonts w:eastAsia="Times New Roman" w:cs="Times New Roman"/>
            <w:szCs w:val="24"/>
            <w:lang w:eastAsia="es-ES" w:bidi="es-ES"/>
          </w:rPr>
          <w:tab/>
          <w:t>Concepto de digitalización. Tipos. Ventajas para el sector empresarial.</w:t>
        </w:r>
        <w:del w:id="544" w:author="Autor">
          <w:r w:rsidRPr="000351E5" w:rsidDel="00310822">
            <w:rPr>
              <w:rFonts w:eastAsia="Times New Roman" w:cs="Times New Roman"/>
              <w:szCs w:val="24"/>
              <w:lang w:eastAsia="es-ES" w:bidi="es-ES"/>
            </w:rPr>
            <w:delText xml:space="preserve"> </w:delText>
          </w:r>
        </w:del>
      </w:ins>
    </w:p>
    <w:p w14:paraId="52CC11D6" w14:textId="77777777" w:rsidR="00310822" w:rsidRDefault="00310822" w:rsidP="000351E5">
      <w:pPr>
        <w:keepLines/>
        <w:spacing w:line="360" w:lineRule="auto"/>
        <w:rPr>
          <w:ins w:id="545" w:author="Autor"/>
          <w:rFonts w:eastAsia="Times New Roman" w:cs="Times New Roman"/>
          <w:szCs w:val="24"/>
          <w:lang w:eastAsia="es-ES" w:bidi="es-ES"/>
        </w:rPr>
      </w:pPr>
    </w:p>
    <w:p w14:paraId="2038795F" w14:textId="77777777" w:rsidR="00507328" w:rsidRPr="000351E5" w:rsidRDefault="00507328" w:rsidP="000351E5">
      <w:pPr>
        <w:keepLines/>
        <w:spacing w:line="360" w:lineRule="auto"/>
        <w:rPr>
          <w:ins w:id="546" w:author="Autor"/>
          <w:rFonts w:eastAsia="Times New Roman" w:cs="Times New Roman"/>
          <w:szCs w:val="24"/>
          <w:lang w:eastAsia="es-ES" w:bidi="es-ES"/>
        </w:rPr>
      </w:pPr>
      <w:ins w:id="547" w:author="Autor">
        <w:r w:rsidRPr="000351E5">
          <w:rPr>
            <w:rFonts w:eastAsia="Times New Roman" w:cs="Times New Roman"/>
            <w:szCs w:val="24"/>
            <w:lang w:eastAsia="es-ES" w:bidi="es-ES"/>
          </w:rPr>
          <w:t>•</w:t>
        </w:r>
        <w:r w:rsidRPr="000351E5">
          <w:rPr>
            <w:rFonts w:eastAsia="Times New Roman" w:cs="Times New Roman"/>
            <w:szCs w:val="24"/>
            <w:lang w:eastAsia="es-ES" w:bidi="es-ES"/>
          </w:rPr>
          <w:tab/>
          <w:t>Entornos de tecnología de la información: definición y ubicación en la empresa.</w:t>
        </w:r>
      </w:ins>
    </w:p>
    <w:p w14:paraId="3194E5F6" w14:textId="77777777" w:rsidR="00507328" w:rsidRPr="000351E5" w:rsidRDefault="00507328" w:rsidP="000351E5">
      <w:pPr>
        <w:keepLines/>
        <w:spacing w:line="360" w:lineRule="auto"/>
        <w:rPr>
          <w:ins w:id="548" w:author="Autor"/>
          <w:rFonts w:eastAsia="Times New Roman" w:cs="Times New Roman"/>
          <w:szCs w:val="24"/>
          <w:lang w:eastAsia="es-ES" w:bidi="es-ES"/>
        </w:rPr>
      </w:pPr>
      <w:ins w:id="549" w:author="Autor">
        <w:r w:rsidRPr="000351E5">
          <w:rPr>
            <w:rFonts w:eastAsia="Times New Roman" w:cs="Times New Roman"/>
            <w:szCs w:val="24"/>
            <w:lang w:eastAsia="es-ES" w:bidi="es-ES"/>
          </w:rPr>
          <w:t>•</w:t>
        </w:r>
        <w:r w:rsidRPr="000351E5">
          <w:rPr>
            <w:rFonts w:eastAsia="Times New Roman" w:cs="Times New Roman"/>
            <w:szCs w:val="24"/>
            <w:lang w:eastAsia="es-ES" w:bidi="es-ES"/>
          </w:rPr>
          <w:tab/>
          <w:t>Entornos de tecnología de operación: definición y aplicación en una empresa industrial</w:t>
        </w:r>
      </w:ins>
    </w:p>
    <w:p w14:paraId="3846EDE7" w14:textId="77777777" w:rsidR="00507328" w:rsidRPr="000351E5" w:rsidRDefault="00507328" w:rsidP="000351E5">
      <w:pPr>
        <w:keepLines/>
        <w:spacing w:line="360" w:lineRule="auto"/>
        <w:rPr>
          <w:ins w:id="550" w:author="Autor"/>
          <w:rFonts w:eastAsia="Times New Roman" w:cs="Times New Roman"/>
          <w:szCs w:val="24"/>
          <w:lang w:eastAsia="es-ES" w:bidi="es-ES"/>
        </w:rPr>
      </w:pPr>
      <w:ins w:id="551" w:author="Autor">
        <w:r w:rsidRPr="000351E5">
          <w:rPr>
            <w:rFonts w:eastAsia="Times New Roman" w:cs="Times New Roman"/>
            <w:szCs w:val="24"/>
            <w:lang w:eastAsia="es-ES" w:bidi="es-ES"/>
          </w:rPr>
          <w:t>•</w:t>
        </w:r>
        <w:r w:rsidRPr="000351E5">
          <w:rPr>
            <w:rFonts w:eastAsia="Times New Roman" w:cs="Times New Roman"/>
            <w:szCs w:val="24"/>
            <w:lang w:eastAsia="es-ES" w:bidi="es-ES"/>
          </w:rPr>
          <w:tab/>
          <w:t>Diferencias y similitudes entre entornos IT y OT e importancia de su convergencia. TDH en cada entorno.</w:t>
        </w:r>
      </w:ins>
    </w:p>
    <w:p w14:paraId="64626F2D" w14:textId="77777777" w:rsidR="00507328" w:rsidRPr="000351E5" w:rsidRDefault="00507328" w:rsidP="000351E5">
      <w:pPr>
        <w:keepLines/>
        <w:spacing w:line="360" w:lineRule="auto"/>
        <w:rPr>
          <w:ins w:id="552" w:author="Autor"/>
          <w:rFonts w:eastAsia="Times New Roman" w:cs="Times New Roman"/>
          <w:szCs w:val="24"/>
          <w:lang w:eastAsia="es-ES" w:bidi="es-ES"/>
        </w:rPr>
      </w:pPr>
      <w:ins w:id="553" w:author="Autor">
        <w:r w:rsidRPr="000351E5">
          <w:rPr>
            <w:rFonts w:eastAsia="Times New Roman" w:cs="Times New Roman"/>
            <w:szCs w:val="24"/>
            <w:lang w:eastAsia="es-ES" w:bidi="es-ES"/>
          </w:rPr>
          <w:t>Tecnologías habilitadoras:</w:t>
        </w:r>
      </w:ins>
    </w:p>
    <w:p w14:paraId="2A852503" w14:textId="77777777" w:rsidR="00507328" w:rsidRPr="000351E5" w:rsidRDefault="00507328" w:rsidP="000351E5">
      <w:pPr>
        <w:keepLines/>
        <w:spacing w:line="360" w:lineRule="auto"/>
        <w:rPr>
          <w:ins w:id="554" w:author="Autor"/>
          <w:rFonts w:eastAsia="Times New Roman" w:cs="Times New Roman"/>
          <w:szCs w:val="24"/>
          <w:lang w:eastAsia="es-ES" w:bidi="es-ES"/>
        </w:rPr>
      </w:pPr>
      <w:ins w:id="555" w:author="Autor">
        <w:r w:rsidRPr="000351E5">
          <w:rPr>
            <w:rFonts w:eastAsia="Times New Roman" w:cs="Times New Roman"/>
            <w:szCs w:val="24"/>
            <w:lang w:eastAsia="es-ES" w:bidi="es-ES"/>
          </w:rPr>
          <w:t>•</w:t>
        </w:r>
        <w:r w:rsidRPr="000351E5">
          <w:rPr>
            <w:rFonts w:eastAsia="Times New Roman" w:cs="Times New Roman"/>
            <w:szCs w:val="24"/>
            <w:lang w:eastAsia="es-ES" w:bidi="es-ES"/>
          </w:rPr>
          <w:tab/>
          <w:t>Tecnologías habilitadoras digitales (THD): Concepto y relación con la transformación del tejido productivo del sector del ciclo.</w:t>
        </w:r>
      </w:ins>
    </w:p>
    <w:p w14:paraId="50E9B6F6" w14:textId="77777777" w:rsidR="00507328" w:rsidRPr="000351E5" w:rsidRDefault="00507328" w:rsidP="000351E5">
      <w:pPr>
        <w:keepLines/>
        <w:spacing w:line="360" w:lineRule="auto"/>
        <w:rPr>
          <w:ins w:id="556" w:author="Autor"/>
          <w:rFonts w:eastAsia="Times New Roman" w:cs="Times New Roman"/>
          <w:szCs w:val="24"/>
          <w:lang w:eastAsia="es-ES" w:bidi="es-ES"/>
        </w:rPr>
      </w:pPr>
      <w:ins w:id="557"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Tecnologías habilitadoras más frecuentes de la Industria 4.0. Características y mejoras en la productividad y sostenibilidad derivadas de su implantación: </w:t>
        </w:r>
        <w:proofErr w:type="spellStart"/>
        <w:r w:rsidRPr="000351E5">
          <w:rPr>
            <w:rFonts w:eastAsia="Times New Roman" w:cs="Times New Roman"/>
            <w:szCs w:val="24"/>
            <w:lang w:eastAsia="es-ES" w:bidi="es-ES"/>
          </w:rPr>
          <w:t>IoT</w:t>
        </w:r>
        <w:proofErr w:type="spellEnd"/>
        <w:r w:rsidRPr="000351E5">
          <w:rPr>
            <w:rFonts w:eastAsia="Times New Roman" w:cs="Times New Roman"/>
            <w:szCs w:val="24"/>
            <w:lang w:eastAsia="es-ES" w:bidi="es-ES"/>
          </w:rPr>
          <w:t xml:space="preserve">, IA (Inteligencia Artificial), Big Data, tecnología 5G, la robótica colaborativa, </w:t>
        </w:r>
        <w:proofErr w:type="spellStart"/>
        <w:r w:rsidRPr="000351E5">
          <w:rPr>
            <w:rFonts w:eastAsia="Times New Roman" w:cs="Times New Roman"/>
            <w:szCs w:val="24"/>
            <w:lang w:eastAsia="es-ES" w:bidi="es-ES"/>
          </w:rPr>
          <w:t>Blockchain</w:t>
        </w:r>
        <w:proofErr w:type="spellEnd"/>
        <w:r w:rsidRPr="000351E5">
          <w:rPr>
            <w:rFonts w:eastAsia="Times New Roman" w:cs="Times New Roman"/>
            <w:szCs w:val="24"/>
            <w:lang w:eastAsia="es-ES" w:bidi="es-ES"/>
          </w:rPr>
          <w:t>, Ciberseguridad, fabricación aditiva, realidad virtual, gemelos digitales, otras.</w:t>
        </w:r>
      </w:ins>
    </w:p>
    <w:p w14:paraId="311CD129" w14:textId="77777777" w:rsidR="00507328" w:rsidRPr="000351E5" w:rsidRDefault="00507328" w:rsidP="000351E5">
      <w:pPr>
        <w:keepLines/>
        <w:spacing w:line="360" w:lineRule="auto"/>
        <w:rPr>
          <w:ins w:id="558" w:author="Autor"/>
          <w:rFonts w:eastAsia="Times New Roman" w:cs="Times New Roman"/>
          <w:szCs w:val="24"/>
          <w:lang w:eastAsia="es-ES" w:bidi="es-ES"/>
        </w:rPr>
      </w:pPr>
      <w:ins w:id="559" w:author="Autor">
        <w:r w:rsidRPr="000351E5">
          <w:rPr>
            <w:rFonts w:eastAsia="Times New Roman" w:cs="Times New Roman"/>
            <w:szCs w:val="24"/>
            <w:lang w:eastAsia="es-ES" w:bidi="es-ES"/>
          </w:rPr>
          <w:t>•</w:t>
        </w:r>
        <w:r w:rsidRPr="000351E5">
          <w:rPr>
            <w:rFonts w:eastAsia="Times New Roman" w:cs="Times New Roman"/>
            <w:szCs w:val="24"/>
            <w:lang w:eastAsia="es-ES" w:bidi="es-ES"/>
          </w:rPr>
          <w:tab/>
          <w:t>Internet de las cosas (</w:t>
        </w:r>
        <w:proofErr w:type="spellStart"/>
        <w:r w:rsidRPr="000351E5">
          <w:rPr>
            <w:rFonts w:eastAsia="Times New Roman" w:cs="Times New Roman"/>
            <w:szCs w:val="24"/>
            <w:lang w:eastAsia="es-ES" w:bidi="es-ES"/>
          </w:rPr>
          <w:t>IoT</w:t>
        </w:r>
        <w:proofErr w:type="spellEnd"/>
        <w:proofErr w:type="gramStart"/>
        <w:r w:rsidRPr="000351E5">
          <w:rPr>
            <w:rFonts w:eastAsia="Times New Roman" w:cs="Times New Roman"/>
            <w:szCs w:val="24"/>
            <w:lang w:eastAsia="es-ES" w:bidi="es-ES"/>
          </w:rPr>
          <w:t>) .</w:t>
        </w:r>
        <w:proofErr w:type="gramEnd"/>
        <w:r w:rsidRPr="000351E5">
          <w:rPr>
            <w:rFonts w:eastAsia="Times New Roman" w:cs="Times New Roman"/>
            <w:szCs w:val="24"/>
            <w:lang w:eastAsia="es-ES" w:bidi="es-ES"/>
          </w:rPr>
          <w:t xml:space="preserve"> Objetos inteligentes. Ciudades inteligentes: oportunidades de negocio para el sector. Aplicaciones de la </w:t>
        </w:r>
        <w:proofErr w:type="spellStart"/>
        <w:r w:rsidRPr="000351E5">
          <w:rPr>
            <w:rFonts w:eastAsia="Times New Roman" w:cs="Times New Roman"/>
            <w:szCs w:val="24"/>
            <w:lang w:eastAsia="es-ES" w:bidi="es-ES"/>
          </w:rPr>
          <w:t>IoT</w:t>
        </w:r>
        <w:proofErr w:type="spellEnd"/>
      </w:ins>
    </w:p>
    <w:p w14:paraId="3990EAE9" w14:textId="77777777" w:rsidR="00507328" w:rsidRPr="000351E5" w:rsidRDefault="00507328" w:rsidP="000351E5">
      <w:pPr>
        <w:keepLines/>
        <w:spacing w:line="360" w:lineRule="auto"/>
        <w:rPr>
          <w:ins w:id="560" w:author="Autor"/>
          <w:rFonts w:eastAsia="Times New Roman" w:cs="Times New Roman"/>
          <w:szCs w:val="24"/>
          <w:lang w:eastAsia="es-ES" w:bidi="es-ES"/>
        </w:rPr>
      </w:pPr>
      <w:ins w:id="561"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Ventajas para las empresas de la </w:t>
        </w:r>
        <w:proofErr w:type="spellStart"/>
        <w:r w:rsidRPr="000351E5">
          <w:rPr>
            <w:rFonts w:eastAsia="Times New Roman" w:cs="Times New Roman"/>
            <w:szCs w:val="24"/>
            <w:lang w:eastAsia="es-ES" w:bidi="es-ES"/>
          </w:rPr>
          <w:t>IoT</w:t>
        </w:r>
        <w:proofErr w:type="spellEnd"/>
        <w:r w:rsidRPr="000351E5">
          <w:rPr>
            <w:rFonts w:eastAsia="Times New Roman" w:cs="Times New Roman"/>
            <w:szCs w:val="24"/>
            <w:lang w:eastAsia="es-ES" w:bidi="es-ES"/>
          </w:rPr>
          <w:t xml:space="preserve">.  Riesgos derivados de las </w:t>
        </w:r>
        <w:proofErr w:type="spellStart"/>
        <w:r w:rsidRPr="000351E5">
          <w:rPr>
            <w:rFonts w:eastAsia="Times New Roman" w:cs="Times New Roman"/>
            <w:szCs w:val="24"/>
            <w:lang w:eastAsia="es-ES" w:bidi="es-ES"/>
          </w:rPr>
          <w:t>IoT</w:t>
        </w:r>
        <w:proofErr w:type="spellEnd"/>
        <w:r w:rsidRPr="000351E5">
          <w:rPr>
            <w:rFonts w:eastAsia="Times New Roman" w:cs="Times New Roman"/>
            <w:szCs w:val="24"/>
            <w:lang w:eastAsia="es-ES" w:bidi="es-ES"/>
          </w:rPr>
          <w:t>.</w:t>
        </w:r>
      </w:ins>
    </w:p>
    <w:p w14:paraId="56E4E2AF" w14:textId="77777777" w:rsidR="00507328" w:rsidRPr="000351E5" w:rsidRDefault="00507328" w:rsidP="000351E5">
      <w:pPr>
        <w:keepLines/>
        <w:spacing w:line="360" w:lineRule="auto"/>
        <w:rPr>
          <w:ins w:id="562" w:author="Autor"/>
          <w:rFonts w:eastAsia="Times New Roman" w:cs="Times New Roman"/>
          <w:szCs w:val="24"/>
          <w:lang w:eastAsia="es-ES" w:bidi="es-ES"/>
        </w:rPr>
      </w:pPr>
      <w:ins w:id="563" w:author="Autor">
        <w:r w:rsidRPr="000351E5">
          <w:rPr>
            <w:rFonts w:eastAsia="Times New Roman" w:cs="Times New Roman"/>
            <w:szCs w:val="24"/>
            <w:lang w:eastAsia="es-ES" w:bidi="es-ES"/>
          </w:rPr>
          <w:t>Cloud y sistemas conectados:</w:t>
        </w:r>
      </w:ins>
    </w:p>
    <w:p w14:paraId="1B142620" w14:textId="77777777" w:rsidR="00507328" w:rsidRPr="000351E5" w:rsidDel="00310822" w:rsidRDefault="00507328" w:rsidP="000351E5">
      <w:pPr>
        <w:keepLines/>
        <w:spacing w:line="360" w:lineRule="auto"/>
        <w:rPr>
          <w:ins w:id="564" w:author="Autor"/>
          <w:del w:id="565" w:author="Autor"/>
          <w:rFonts w:eastAsia="Times New Roman" w:cs="Times New Roman"/>
          <w:szCs w:val="24"/>
          <w:lang w:eastAsia="es-ES" w:bidi="es-ES"/>
        </w:rPr>
      </w:pPr>
      <w:ins w:id="566" w:author="Autor">
        <w:r w:rsidRPr="000351E5">
          <w:rPr>
            <w:rFonts w:eastAsia="Times New Roman" w:cs="Times New Roman"/>
            <w:szCs w:val="24"/>
            <w:lang w:eastAsia="es-ES" w:bidi="es-ES"/>
          </w:rPr>
          <w:lastRenderedPageBreak/>
          <w:t>•</w:t>
        </w:r>
        <w:r w:rsidRPr="000351E5">
          <w:rPr>
            <w:rFonts w:eastAsia="Times New Roman" w:cs="Times New Roman"/>
            <w:szCs w:val="24"/>
            <w:lang w:eastAsia="es-ES" w:bidi="es-ES"/>
          </w:rPr>
          <w:tab/>
          <w:t>Cloud. Definición y niveles.</w:t>
        </w:r>
        <w:del w:id="567" w:author="Autor">
          <w:r w:rsidRPr="000351E5" w:rsidDel="00310822">
            <w:rPr>
              <w:rFonts w:eastAsia="Times New Roman" w:cs="Times New Roman"/>
              <w:szCs w:val="24"/>
              <w:lang w:eastAsia="es-ES" w:bidi="es-ES"/>
            </w:rPr>
            <w:delText xml:space="preserve"> </w:delText>
          </w:r>
        </w:del>
      </w:ins>
    </w:p>
    <w:p w14:paraId="79D50F70" w14:textId="77777777" w:rsidR="00310822" w:rsidRDefault="00310822" w:rsidP="000351E5">
      <w:pPr>
        <w:keepLines/>
        <w:spacing w:line="360" w:lineRule="auto"/>
        <w:rPr>
          <w:ins w:id="568" w:author="Autor"/>
          <w:rFonts w:eastAsia="Times New Roman" w:cs="Times New Roman"/>
          <w:szCs w:val="24"/>
          <w:lang w:eastAsia="es-ES" w:bidi="es-ES"/>
        </w:rPr>
      </w:pPr>
    </w:p>
    <w:p w14:paraId="6F076214" w14:textId="77777777" w:rsidR="00507328" w:rsidRPr="000351E5" w:rsidRDefault="00507328" w:rsidP="000351E5">
      <w:pPr>
        <w:keepLines/>
        <w:spacing w:line="360" w:lineRule="auto"/>
        <w:rPr>
          <w:ins w:id="569" w:author="Autor"/>
          <w:rFonts w:eastAsia="Times New Roman" w:cs="Times New Roman"/>
          <w:szCs w:val="24"/>
          <w:lang w:eastAsia="es-ES" w:bidi="es-ES"/>
        </w:rPr>
      </w:pPr>
      <w:ins w:id="570"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Posibilidades del trabajo en la </w:t>
        </w:r>
        <w:proofErr w:type="spellStart"/>
        <w:r w:rsidRPr="000351E5">
          <w:rPr>
            <w:rFonts w:eastAsia="Times New Roman" w:cs="Times New Roman"/>
            <w:szCs w:val="24"/>
            <w:lang w:eastAsia="es-ES" w:bidi="es-ES"/>
          </w:rPr>
          <w:t>cloud</w:t>
        </w:r>
        <w:proofErr w:type="spellEnd"/>
        <w:r w:rsidRPr="000351E5">
          <w:rPr>
            <w:rFonts w:eastAsia="Times New Roman" w:cs="Times New Roman"/>
            <w:szCs w:val="24"/>
            <w:lang w:eastAsia="es-ES" w:bidi="es-ES"/>
          </w:rPr>
          <w:t>.</w:t>
        </w:r>
      </w:ins>
    </w:p>
    <w:p w14:paraId="094A8BE9" w14:textId="77777777" w:rsidR="00507328" w:rsidRPr="000351E5" w:rsidRDefault="00507328" w:rsidP="000351E5">
      <w:pPr>
        <w:keepLines/>
        <w:spacing w:line="360" w:lineRule="auto"/>
        <w:rPr>
          <w:ins w:id="571" w:author="Autor"/>
          <w:rFonts w:eastAsia="Times New Roman" w:cs="Times New Roman"/>
          <w:szCs w:val="24"/>
          <w:lang w:eastAsia="es-ES" w:bidi="es-ES"/>
        </w:rPr>
      </w:pPr>
      <w:ins w:id="572"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Cloud </w:t>
        </w:r>
        <w:proofErr w:type="spellStart"/>
        <w:r w:rsidRPr="000351E5">
          <w:rPr>
            <w:rFonts w:eastAsia="Times New Roman" w:cs="Times New Roman"/>
            <w:szCs w:val="24"/>
            <w:lang w:eastAsia="es-ES" w:bidi="es-ES"/>
          </w:rPr>
          <w:t>computing</w:t>
        </w:r>
        <w:proofErr w:type="spellEnd"/>
        <w:r w:rsidRPr="000351E5">
          <w:rPr>
            <w:rFonts w:eastAsia="Times New Roman" w:cs="Times New Roman"/>
            <w:szCs w:val="24"/>
            <w:lang w:eastAsia="es-ES" w:bidi="es-ES"/>
          </w:rPr>
          <w:t>: funciones y ventajas de su uso en las empresas.</w:t>
        </w:r>
      </w:ins>
    </w:p>
    <w:p w14:paraId="0BE619D4" w14:textId="77777777" w:rsidR="00507328" w:rsidRPr="000351E5" w:rsidRDefault="00507328" w:rsidP="000351E5">
      <w:pPr>
        <w:keepLines/>
        <w:spacing w:line="360" w:lineRule="auto"/>
        <w:rPr>
          <w:ins w:id="573" w:author="Autor"/>
          <w:rFonts w:eastAsia="Times New Roman" w:cs="Times New Roman"/>
          <w:szCs w:val="24"/>
          <w:lang w:eastAsia="es-ES" w:bidi="es-ES"/>
        </w:rPr>
      </w:pPr>
      <w:ins w:id="574"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Otros sistemas de tratamiento y almacenamiento de datos: Edge </w:t>
        </w:r>
        <w:proofErr w:type="spellStart"/>
        <w:r w:rsidRPr="000351E5">
          <w:rPr>
            <w:rFonts w:eastAsia="Times New Roman" w:cs="Times New Roman"/>
            <w:szCs w:val="24"/>
            <w:lang w:eastAsia="es-ES" w:bidi="es-ES"/>
          </w:rPr>
          <w:t>computing</w:t>
        </w:r>
        <w:proofErr w:type="spellEnd"/>
        <w:r w:rsidRPr="000351E5">
          <w:rPr>
            <w:rFonts w:eastAsia="Times New Roman" w:cs="Times New Roman"/>
            <w:szCs w:val="24"/>
            <w:lang w:eastAsia="es-ES" w:bidi="es-ES"/>
          </w:rPr>
          <w:t xml:space="preserve">: ventajas y desventajas frente al </w:t>
        </w:r>
        <w:proofErr w:type="spellStart"/>
        <w:r w:rsidRPr="000351E5">
          <w:rPr>
            <w:rFonts w:eastAsia="Times New Roman" w:cs="Times New Roman"/>
            <w:szCs w:val="24"/>
            <w:lang w:eastAsia="es-ES" w:bidi="es-ES"/>
          </w:rPr>
          <w:t>cloud</w:t>
        </w:r>
        <w:proofErr w:type="spellEnd"/>
        <w:r w:rsidRPr="000351E5">
          <w:rPr>
            <w:rFonts w:eastAsia="Times New Roman" w:cs="Times New Roman"/>
            <w:szCs w:val="24"/>
            <w:lang w:eastAsia="es-ES" w:bidi="es-ES"/>
          </w:rPr>
          <w:t xml:space="preserve"> </w:t>
        </w:r>
        <w:proofErr w:type="spellStart"/>
        <w:r w:rsidRPr="000351E5">
          <w:rPr>
            <w:rFonts w:eastAsia="Times New Roman" w:cs="Times New Roman"/>
            <w:szCs w:val="24"/>
            <w:lang w:eastAsia="es-ES" w:bidi="es-ES"/>
          </w:rPr>
          <w:t>computing</w:t>
        </w:r>
        <w:proofErr w:type="spellEnd"/>
        <w:r w:rsidRPr="000351E5">
          <w:rPr>
            <w:rFonts w:eastAsia="Times New Roman" w:cs="Times New Roman"/>
            <w:szCs w:val="24"/>
            <w:lang w:eastAsia="es-ES" w:bidi="es-ES"/>
          </w:rPr>
          <w:t xml:space="preserve">. Optimización del rendimiento: </w:t>
        </w:r>
        <w:proofErr w:type="spellStart"/>
        <w:r w:rsidRPr="000351E5">
          <w:rPr>
            <w:rFonts w:eastAsia="Times New Roman" w:cs="Times New Roman"/>
            <w:szCs w:val="24"/>
            <w:lang w:eastAsia="es-ES" w:bidi="es-ES"/>
          </w:rPr>
          <w:t>Fog</w:t>
        </w:r>
        <w:proofErr w:type="spellEnd"/>
        <w:r w:rsidRPr="000351E5">
          <w:rPr>
            <w:rFonts w:eastAsia="Times New Roman" w:cs="Times New Roman"/>
            <w:szCs w:val="24"/>
            <w:lang w:eastAsia="es-ES" w:bidi="es-ES"/>
          </w:rPr>
          <w:t xml:space="preserve"> y </w:t>
        </w:r>
        <w:proofErr w:type="spellStart"/>
        <w:r w:rsidRPr="000351E5">
          <w:rPr>
            <w:rFonts w:eastAsia="Times New Roman" w:cs="Times New Roman"/>
            <w:szCs w:val="24"/>
            <w:lang w:eastAsia="es-ES" w:bidi="es-ES"/>
          </w:rPr>
          <w:t>Mist</w:t>
        </w:r>
        <w:proofErr w:type="spellEnd"/>
      </w:ins>
    </w:p>
    <w:p w14:paraId="72081A06" w14:textId="77777777" w:rsidR="00507328" w:rsidRPr="000351E5" w:rsidRDefault="00507328" w:rsidP="000351E5">
      <w:pPr>
        <w:keepLines/>
        <w:spacing w:line="360" w:lineRule="auto"/>
        <w:rPr>
          <w:ins w:id="575" w:author="Autor"/>
          <w:rFonts w:eastAsia="Times New Roman" w:cs="Times New Roman"/>
          <w:szCs w:val="24"/>
          <w:lang w:eastAsia="es-ES" w:bidi="es-ES"/>
        </w:rPr>
      </w:pPr>
      <w:ins w:id="576" w:author="Autor">
        <w:r w:rsidRPr="000351E5">
          <w:rPr>
            <w:rFonts w:eastAsia="Times New Roman" w:cs="Times New Roman"/>
            <w:szCs w:val="24"/>
            <w:lang w:eastAsia="es-ES" w:bidi="es-ES"/>
          </w:rPr>
          <w:t>Aplicación de la Inteligencia Artificial:</w:t>
        </w:r>
      </w:ins>
    </w:p>
    <w:p w14:paraId="3BDB3C49" w14:textId="77777777" w:rsidR="00507328" w:rsidRPr="000351E5" w:rsidRDefault="00507328" w:rsidP="000351E5">
      <w:pPr>
        <w:keepLines/>
        <w:spacing w:line="360" w:lineRule="auto"/>
        <w:rPr>
          <w:ins w:id="577" w:author="Autor"/>
          <w:rFonts w:eastAsia="Times New Roman" w:cs="Times New Roman"/>
          <w:szCs w:val="24"/>
          <w:lang w:eastAsia="es-ES" w:bidi="es-ES"/>
        </w:rPr>
      </w:pPr>
      <w:ins w:id="578" w:author="Autor">
        <w:r w:rsidRPr="000351E5">
          <w:rPr>
            <w:rFonts w:eastAsia="Times New Roman" w:cs="Times New Roman"/>
            <w:szCs w:val="24"/>
            <w:lang w:eastAsia="es-ES" w:bidi="es-ES"/>
          </w:rPr>
          <w:t>•</w:t>
        </w:r>
        <w:r w:rsidRPr="000351E5">
          <w:rPr>
            <w:rFonts w:eastAsia="Times New Roman" w:cs="Times New Roman"/>
            <w:szCs w:val="24"/>
            <w:lang w:eastAsia="es-ES" w:bidi="es-ES"/>
          </w:rPr>
          <w:tab/>
          <w:t>IA en la automatización de procesos y su optimización. Lenguajes de programación en IA.</w:t>
        </w:r>
      </w:ins>
    </w:p>
    <w:p w14:paraId="64A489C5" w14:textId="77777777" w:rsidR="00507328" w:rsidRPr="000351E5" w:rsidRDefault="00507328" w:rsidP="000351E5">
      <w:pPr>
        <w:keepLines/>
        <w:spacing w:line="360" w:lineRule="auto"/>
        <w:rPr>
          <w:ins w:id="579" w:author="Autor"/>
          <w:rFonts w:eastAsia="Times New Roman" w:cs="Times New Roman"/>
          <w:szCs w:val="24"/>
          <w:lang w:eastAsia="es-ES" w:bidi="es-ES"/>
        </w:rPr>
      </w:pPr>
      <w:ins w:id="580" w:author="Autor">
        <w:r w:rsidRPr="000351E5">
          <w:rPr>
            <w:rFonts w:eastAsia="Times New Roman" w:cs="Times New Roman"/>
            <w:szCs w:val="24"/>
            <w:lang w:eastAsia="es-ES" w:bidi="es-ES"/>
          </w:rPr>
          <w:t>•</w:t>
        </w:r>
        <w:r w:rsidRPr="000351E5">
          <w:rPr>
            <w:rFonts w:eastAsia="Times New Roman" w:cs="Times New Roman"/>
            <w:szCs w:val="24"/>
            <w:lang w:eastAsia="es-ES" w:bidi="es-ES"/>
          </w:rPr>
          <w:tab/>
          <w:t>Inteligencia Artificial y tratamiento de datos. Minería de datos. Rentabilidad para la empresa</w:t>
        </w:r>
      </w:ins>
    </w:p>
    <w:p w14:paraId="17462ED3" w14:textId="77777777" w:rsidR="00507328" w:rsidRPr="000351E5" w:rsidDel="00310822" w:rsidRDefault="00507328" w:rsidP="000351E5">
      <w:pPr>
        <w:keepLines/>
        <w:spacing w:line="360" w:lineRule="auto"/>
        <w:rPr>
          <w:ins w:id="581" w:author="Autor"/>
          <w:del w:id="582" w:author="Autor"/>
          <w:rFonts w:eastAsia="Times New Roman" w:cs="Times New Roman"/>
          <w:szCs w:val="24"/>
          <w:lang w:eastAsia="es-ES" w:bidi="es-ES"/>
        </w:rPr>
      </w:pPr>
      <w:ins w:id="583" w:author="Autor">
        <w:r w:rsidRPr="000351E5">
          <w:rPr>
            <w:rFonts w:eastAsia="Times New Roman" w:cs="Times New Roman"/>
            <w:szCs w:val="24"/>
            <w:lang w:eastAsia="es-ES" w:bidi="es-ES"/>
          </w:rPr>
          <w:t>•</w:t>
        </w:r>
        <w:r w:rsidRPr="000351E5">
          <w:rPr>
            <w:rFonts w:eastAsia="Times New Roman" w:cs="Times New Roman"/>
            <w:szCs w:val="24"/>
            <w:lang w:eastAsia="es-ES" w:bidi="es-ES"/>
          </w:rPr>
          <w:tab/>
          <w:t>La IA aplicada al sector del título: posibilidades de mejora en los procesos de trabajo.</w:t>
        </w:r>
        <w:del w:id="584" w:author="Autor">
          <w:r w:rsidRPr="000351E5" w:rsidDel="00310822">
            <w:rPr>
              <w:rFonts w:eastAsia="Times New Roman" w:cs="Times New Roman"/>
              <w:szCs w:val="24"/>
              <w:lang w:eastAsia="es-ES" w:bidi="es-ES"/>
            </w:rPr>
            <w:delText xml:space="preserve"> </w:delText>
          </w:r>
        </w:del>
      </w:ins>
    </w:p>
    <w:p w14:paraId="7DBE2D93" w14:textId="77777777" w:rsidR="00310822" w:rsidRDefault="00310822" w:rsidP="000351E5">
      <w:pPr>
        <w:keepLines/>
        <w:spacing w:line="360" w:lineRule="auto"/>
        <w:rPr>
          <w:ins w:id="585" w:author="Autor"/>
          <w:rFonts w:eastAsia="Times New Roman" w:cs="Times New Roman"/>
          <w:szCs w:val="24"/>
          <w:lang w:eastAsia="es-ES" w:bidi="es-ES"/>
        </w:rPr>
      </w:pPr>
    </w:p>
    <w:p w14:paraId="7A7F0979" w14:textId="77777777" w:rsidR="00507328" w:rsidRPr="000351E5" w:rsidRDefault="00507328" w:rsidP="000351E5">
      <w:pPr>
        <w:keepLines/>
        <w:spacing w:line="360" w:lineRule="auto"/>
        <w:rPr>
          <w:ins w:id="586" w:author="Autor"/>
          <w:rFonts w:eastAsia="Times New Roman" w:cs="Times New Roman"/>
          <w:szCs w:val="24"/>
          <w:lang w:eastAsia="es-ES" w:bidi="es-ES"/>
        </w:rPr>
      </w:pPr>
      <w:ins w:id="587" w:author="Autor">
        <w:r w:rsidRPr="000351E5">
          <w:rPr>
            <w:rFonts w:eastAsia="Times New Roman" w:cs="Times New Roman"/>
            <w:szCs w:val="24"/>
            <w:lang w:eastAsia="es-ES" w:bidi="es-ES"/>
          </w:rPr>
          <w:t>•</w:t>
        </w:r>
        <w:r w:rsidRPr="000351E5">
          <w:rPr>
            <w:rFonts w:eastAsia="Times New Roman" w:cs="Times New Roman"/>
            <w:szCs w:val="24"/>
            <w:lang w:eastAsia="es-ES" w:bidi="es-ES"/>
          </w:rPr>
          <w:tab/>
          <w:t>Importancia presente y futura de la IA. Retos para el trabajador.</w:t>
        </w:r>
      </w:ins>
    </w:p>
    <w:p w14:paraId="4324BDD1" w14:textId="77777777" w:rsidR="00507328" w:rsidRPr="000351E5" w:rsidRDefault="00507328" w:rsidP="000351E5">
      <w:pPr>
        <w:keepLines/>
        <w:spacing w:line="360" w:lineRule="auto"/>
        <w:rPr>
          <w:ins w:id="588" w:author="Autor"/>
          <w:rFonts w:eastAsia="Times New Roman" w:cs="Times New Roman"/>
          <w:szCs w:val="24"/>
          <w:lang w:eastAsia="es-ES" w:bidi="es-ES"/>
        </w:rPr>
      </w:pPr>
      <w:ins w:id="589" w:author="Autor">
        <w:r w:rsidRPr="000351E5">
          <w:rPr>
            <w:rFonts w:eastAsia="Times New Roman" w:cs="Times New Roman"/>
            <w:szCs w:val="24"/>
            <w:lang w:eastAsia="es-ES" w:bidi="es-ES"/>
          </w:rPr>
          <w:t>Análisis de datos y ciberseguridad.</w:t>
        </w:r>
      </w:ins>
    </w:p>
    <w:p w14:paraId="62413D26" w14:textId="77777777" w:rsidR="00507328" w:rsidRPr="000351E5" w:rsidRDefault="00507328" w:rsidP="000351E5">
      <w:pPr>
        <w:keepLines/>
        <w:spacing w:line="360" w:lineRule="auto"/>
        <w:rPr>
          <w:ins w:id="590" w:author="Autor"/>
          <w:rFonts w:eastAsia="Times New Roman" w:cs="Times New Roman"/>
          <w:szCs w:val="24"/>
          <w:lang w:eastAsia="es-ES" w:bidi="es-ES"/>
        </w:rPr>
      </w:pPr>
      <w:ins w:id="591" w:author="Autor">
        <w:r w:rsidRPr="000351E5">
          <w:rPr>
            <w:rFonts w:eastAsia="Times New Roman" w:cs="Times New Roman"/>
            <w:szCs w:val="24"/>
            <w:lang w:eastAsia="es-ES" w:bidi="es-ES"/>
          </w:rPr>
          <w:t>•</w:t>
        </w:r>
        <w:r w:rsidRPr="000351E5">
          <w:rPr>
            <w:rFonts w:eastAsia="Times New Roman" w:cs="Times New Roman"/>
            <w:szCs w:val="24"/>
            <w:lang w:eastAsia="es-ES" w:bidi="es-ES"/>
          </w:rPr>
          <w:tab/>
          <w:t>Dato: concepto y ciclo de vida del dato. Diferencia dato-información</w:t>
        </w:r>
      </w:ins>
    </w:p>
    <w:p w14:paraId="7BD3D5E9" w14:textId="77777777" w:rsidR="00507328" w:rsidRPr="000351E5" w:rsidRDefault="00507328" w:rsidP="000351E5">
      <w:pPr>
        <w:keepLines/>
        <w:spacing w:line="360" w:lineRule="auto"/>
        <w:rPr>
          <w:ins w:id="592" w:author="Autor"/>
          <w:rFonts w:eastAsia="Times New Roman" w:cs="Times New Roman"/>
          <w:szCs w:val="24"/>
          <w:lang w:eastAsia="es-ES" w:bidi="es-ES"/>
        </w:rPr>
      </w:pPr>
      <w:ins w:id="593" w:author="Autor">
        <w:r w:rsidRPr="000351E5">
          <w:rPr>
            <w:rFonts w:eastAsia="Times New Roman" w:cs="Times New Roman"/>
            <w:szCs w:val="24"/>
            <w:lang w:eastAsia="es-ES" w:bidi="es-ES"/>
          </w:rPr>
          <w:t>•</w:t>
        </w:r>
        <w:r w:rsidRPr="000351E5">
          <w:rPr>
            <w:rFonts w:eastAsia="Times New Roman" w:cs="Times New Roman"/>
            <w:szCs w:val="24"/>
            <w:lang w:eastAsia="es-ES" w:bidi="es-ES"/>
          </w:rPr>
          <w:tab/>
          <w:t xml:space="preserve">Definición y características del Big Data. Relación entre Big Data, análisis de datos, machine/ </w:t>
        </w:r>
        <w:proofErr w:type="spellStart"/>
        <w:r w:rsidRPr="000351E5">
          <w:rPr>
            <w:rFonts w:eastAsia="Times New Roman" w:cs="Times New Roman"/>
            <w:szCs w:val="24"/>
            <w:lang w:eastAsia="es-ES" w:bidi="es-ES"/>
          </w:rPr>
          <w:t>deep</w:t>
        </w:r>
        <w:proofErr w:type="spellEnd"/>
        <w:r w:rsidRPr="000351E5">
          <w:rPr>
            <w:rFonts w:eastAsia="Times New Roman" w:cs="Times New Roman"/>
            <w:szCs w:val="24"/>
            <w:lang w:eastAsia="es-ES" w:bidi="es-ES"/>
          </w:rPr>
          <w:t xml:space="preserve"> </w:t>
        </w:r>
        <w:proofErr w:type="spellStart"/>
        <w:r w:rsidRPr="000351E5">
          <w:rPr>
            <w:rFonts w:eastAsia="Times New Roman" w:cs="Times New Roman"/>
            <w:szCs w:val="24"/>
            <w:lang w:eastAsia="es-ES" w:bidi="es-ES"/>
          </w:rPr>
          <w:t>learning</w:t>
        </w:r>
        <w:proofErr w:type="spellEnd"/>
        <w:r w:rsidRPr="000351E5">
          <w:rPr>
            <w:rFonts w:eastAsia="Times New Roman" w:cs="Times New Roman"/>
            <w:szCs w:val="24"/>
            <w:lang w:eastAsia="es-ES" w:bidi="es-ES"/>
          </w:rPr>
          <w:t xml:space="preserve"> e inteligencia artificial.</w:t>
        </w:r>
      </w:ins>
    </w:p>
    <w:p w14:paraId="08C23632" w14:textId="77777777" w:rsidR="00507328" w:rsidRPr="000351E5" w:rsidRDefault="00507328" w:rsidP="000351E5">
      <w:pPr>
        <w:keepLines/>
        <w:spacing w:line="360" w:lineRule="auto"/>
        <w:rPr>
          <w:ins w:id="594" w:author="Autor"/>
          <w:rFonts w:eastAsia="Times New Roman" w:cs="Times New Roman"/>
          <w:szCs w:val="24"/>
          <w:lang w:eastAsia="es-ES" w:bidi="es-ES"/>
        </w:rPr>
      </w:pPr>
      <w:ins w:id="595" w:author="Autor">
        <w:r w:rsidRPr="000351E5">
          <w:rPr>
            <w:rFonts w:eastAsia="Times New Roman" w:cs="Times New Roman"/>
            <w:szCs w:val="24"/>
            <w:lang w:eastAsia="es-ES" w:bidi="es-ES"/>
          </w:rPr>
          <w:t>•</w:t>
        </w:r>
        <w:r w:rsidRPr="000351E5">
          <w:rPr>
            <w:rFonts w:eastAsia="Times New Roman" w:cs="Times New Roman"/>
            <w:szCs w:val="24"/>
            <w:lang w:eastAsia="es-ES" w:bidi="es-ES"/>
          </w:rPr>
          <w:tab/>
          <w:t>Almacenamiento y protección de datos: aspectos básicos.</w:t>
        </w:r>
      </w:ins>
    </w:p>
    <w:p w14:paraId="1DA5DB08" w14:textId="77777777" w:rsidR="00507328" w:rsidRPr="000351E5" w:rsidRDefault="00507328" w:rsidP="000351E5">
      <w:pPr>
        <w:keepLines/>
        <w:spacing w:line="360" w:lineRule="auto"/>
        <w:rPr>
          <w:ins w:id="596" w:author="Autor"/>
          <w:rFonts w:eastAsia="Times New Roman" w:cs="Times New Roman"/>
          <w:szCs w:val="24"/>
          <w:lang w:eastAsia="es-ES" w:bidi="es-ES"/>
        </w:rPr>
      </w:pPr>
      <w:ins w:id="597" w:author="Autor">
        <w:r w:rsidRPr="000351E5">
          <w:rPr>
            <w:rFonts w:eastAsia="Times New Roman" w:cs="Times New Roman"/>
            <w:szCs w:val="24"/>
            <w:lang w:eastAsia="es-ES" w:bidi="es-ES"/>
          </w:rPr>
          <w:t>•</w:t>
        </w:r>
        <w:r w:rsidRPr="000351E5">
          <w:rPr>
            <w:rFonts w:eastAsia="Times New Roman" w:cs="Times New Roman"/>
            <w:szCs w:val="24"/>
            <w:lang w:eastAsia="es-ES" w:bidi="es-ES"/>
          </w:rPr>
          <w:tab/>
          <w:t>Estrategias de ciberseguridad para Pymes: plan director de seguridad.</w:t>
        </w:r>
      </w:ins>
    </w:p>
    <w:p w14:paraId="7ED08497" w14:textId="77777777" w:rsidR="00507328" w:rsidRPr="000351E5" w:rsidRDefault="00507328" w:rsidP="000351E5">
      <w:pPr>
        <w:keepLines/>
        <w:spacing w:line="360" w:lineRule="auto"/>
        <w:rPr>
          <w:ins w:id="598" w:author="Autor"/>
          <w:rFonts w:eastAsia="Times New Roman" w:cs="Times New Roman"/>
          <w:szCs w:val="24"/>
          <w:lang w:eastAsia="es-ES" w:bidi="es-ES"/>
        </w:rPr>
      </w:pPr>
      <w:ins w:id="599" w:author="Autor">
        <w:r w:rsidRPr="000351E5">
          <w:rPr>
            <w:rFonts w:eastAsia="Times New Roman" w:cs="Times New Roman"/>
            <w:szCs w:val="24"/>
            <w:lang w:eastAsia="es-ES" w:bidi="es-ES"/>
          </w:rPr>
          <w:t>•</w:t>
        </w:r>
        <w:r w:rsidRPr="000351E5">
          <w:rPr>
            <w:rFonts w:eastAsia="Times New Roman" w:cs="Times New Roman"/>
            <w:szCs w:val="24"/>
            <w:lang w:eastAsia="es-ES" w:bidi="es-ES"/>
          </w:rPr>
          <w:tab/>
          <w:t>Teletrabajo seguro. Cultura en ciberseguridad en la empresa.</w:t>
        </w:r>
      </w:ins>
    </w:p>
    <w:p w14:paraId="21408F8C" w14:textId="77777777" w:rsidR="00507328" w:rsidRPr="000351E5" w:rsidRDefault="00507328" w:rsidP="000351E5">
      <w:pPr>
        <w:keepLines/>
        <w:spacing w:line="360" w:lineRule="auto"/>
        <w:rPr>
          <w:ins w:id="600" w:author="Autor"/>
          <w:rFonts w:eastAsia="Times New Roman" w:cs="Times New Roman"/>
          <w:szCs w:val="24"/>
          <w:lang w:eastAsia="es-ES" w:bidi="es-ES"/>
        </w:rPr>
      </w:pPr>
      <w:ins w:id="601" w:author="Autor">
        <w:r w:rsidRPr="000351E5">
          <w:rPr>
            <w:rFonts w:eastAsia="Times New Roman" w:cs="Times New Roman"/>
            <w:szCs w:val="24"/>
            <w:lang w:eastAsia="es-ES" w:bidi="es-ES"/>
          </w:rPr>
          <w:t>Plan de transformación digital aplicado a una empresa del sector del ciclo</w:t>
        </w:r>
      </w:ins>
    </w:p>
    <w:p w14:paraId="44CFC381" w14:textId="77777777" w:rsidR="00507328" w:rsidRPr="000351E5" w:rsidRDefault="00507328" w:rsidP="000351E5">
      <w:pPr>
        <w:keepLines/>
        <w:spacing w:line="360" w:lineRule="auto"/>
        <w:rPr>
          <w:ins w:id="602" w:author="Autor"/>
          <w:rFonts w:eastAsia="Times New Roman" w:cs="Times New Roman"/>
          <w:szCs w:val="24"/>
          <w:lang w:eastAsia="es-ES" w:bidi="es-ES"/>
        </w:rPr>
      </w:pPr>
      <w:ins w:id="603" w:author="Autor">
        <w:r w:rsidRPr="000351E5">
          <w:rPr>
            <w:rFonts w:eastAsia="Times New Roman" w:cs="Times New Roman"/>
            <w:szCs w:val="24"/>
            <w:lang w:eastAsia="es-ES" w:bidi="es-ES"/>
          </w:rPr>
          <w:t>•</w:t>
        </w:r>
        <w:r w:rsidRPr="000351E5">
          <w:rPr>
            <w:rFonts w:eastAsia="Times New Roman" w:cs="Times New Roman"/>
            <w:szCs w:val="24"/>
            <w:lang w:eastAsia="es-ES" w:bidi="es-ES"/>
          </w:rPr>
          <w:tab/>
          <w:t>Herramientas de diagnóstico de la situación de partida. Objetivos estratégicos. Oportunidades de negocio derivadas de la transformación digital.</w:t>
        </w:r>
      </w:ins>
    </w:p>
    <w:p w14:paraId="718BF6F0" w14:textId="77777777" w:rsidR="00507328" w:rsidRPr="000351E5" w:rsidRDefault="00507328" w:rsidP="000351E5">
      <w:pPr>
        <w:keepLines/>
        <w:spacing w:line="360" w:lineRule="auto"/>
        <w:rPr>
          <w:ins w:id="604" w:author="Autor"/>
          <w:rFonts w:eastAsia="Times New Roman" w:cs="Times New Roman"/>
          <w:szCs w:val="24"/>
          <w:lang w:eastAsia="es-ES" w:bidi="es-ES"/>
        </w:rPr>
      </w:pPr>
      <w:ins w:id="605" w:author="Autor">
        <w:r w:rsidRPr="000351E5">
          <w:rPr>
            <w:rFonts w:eastAsia="Times New Roman" w:cs="Times New Roman"/>
            <w:szCs w:val="24"/>
            <w:lang w:eastAsia="es-ES" w:bidi="es-ES"/>
          </w:rPr>
          <w:t>•</w:t>
        </w:r>
        <w:r w:rsidRPr="000351E5">
          <w:rPr>
            <w:rFonts w:eastAsia="Times New Roman" w:cs="Times New Roman"/>
            <w:szCs w:val="24"/>
            <w:lang w:eastAsia="es-ES" w:bidi="es-ES"/>
          </w:rPr>
          <w:tab/>
          <w:t>Lienzo de transformación digital: áreas a digitalizar en la empresa.</w:t>
        </w:r>
      </w:ins>
    </w:p>
    <w:p w14:paraId="218D558B" w14:textId="77777777" w:rsidR="00507328" w:rsidRPr="000351E5" w:rsidRDefault="00507328" w:rsidP="000351E5">
      <w:pPr>
        <w:keepLines/>
        <w:spacing w:line="360" w:lineRule="auto"/>
        <w:rPr>
          <w:ins w:id="606" w:author="Autor"/>
          <w:rFonts w:eastAsia="Times New Roman" w:cs="Times New Roman"/>
          <w:szCs w:val="24"/>
          <w:lang w:eastAsia="es-ES" w:bidi="es-ES"/>
        </w:rPr>
      </w:pPr>
      <w:ins w:id="607" w:author="Autor">
        <w:r w:rsidRPr="000351E5">
          <w:rPr>
            <w:rFonts w:eastAsia="Times New Roman" w:cs="Times New Roman"/>
            <w:szCs w:val="24"/>
            <w:lang w:eastAsia="es-ES" w:bidi="es-ES"/>
          </w:rPr>
          <w:t>•</w:t>
        </w:r>
        <w:r w:rsidRPr="000351E5">
          <w:rPr>
            <w:rFonts w:eastAsia="Times New Roman" w:cs="Times New Roman"/>
            <w:szCs w:val="24"/>
            <w:lang w:eastAsia="es-ES" w:bidi="es-ES"/>
          </w:rPr>
          <w:tab/>
          <w:t>Tecnologías más idóneas a implementar en función de la empresa e integración en el conjunto.</w:t>
        </w:r>
      </w:ins>
    </w:p>
    <w:p w14:paraId="2155019A" w14:textId="46176ED1" w:rsidR="00507328" w:rsidRPr="000351E5" w:rsidRDefault="00507328" w:rsidP="000351E5">
      <w:pPr>
        <w:keepLines/>
        <w:spacing w:line="360" w:lineRule="auto"/>
        <w:rPr>
          <w:rFonts w:eastAsia="Times New Roman" w:cs="Times New Roman"/>
          <w:szCs w:val="24"/>
          <w:lang w:eastAsia="es-ES" w:bidi="es-ES"/>
        </w:rPr>
      </w:pPr>
      <w:ins w:id="608" w:author="Autor">
        <w:r w:rsidRPr="000351E5">
          <w:rPr>
            <w:rFonts w:eastAsia="Times New Roman" w:cs="Times New Roman"/>
            <w:szCs w:val="24"/>
            <w:lang w:eastAsia="es-ES" w:bidi="es-ES"/>
          </w:rPr>
          <w:t>•</w:t>
        </w:r>
        <w:r w:rsidRPr="000351E5">
          <w:rPr>
            <w:rFonts w:eastAsia="Times New Roman" w:cs="Times New Roman"/>
            <w:szCs w:val="24"/>
            <w:lang w:eastAsia="es-ES" w:bidi="es-ES"/>
          </w:rPr>
          <w:tab/>
          <w:t>Diseño del proceso de implementación: costes y beneficios. Desarrollo temporal. Recursos materiales y humanos.</w:t>
        </w:r>
      </w:ins>
    </w:p>
    <w:p w14:paraId="4EB9DBCE" w14:textId="77777777" w:rsidR="001F17DC" w:rsidRPr="000351E5" w:rsidRDefault="001F17DC" w:rsidP="000351E5">
      <w:pPr>
        <w:pStyle w:val="Ttulo2"/>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05. Módulo profesional: Sostenibilidad aplicada al sistema productivo</w:t>
      </w:r>
    </w:p>
    <w:p w14:paraId="4B325516" w14:textId="77777777" w:rsidR="001F17DC" w:rsidRPr="000351E5" w:rsidRDefault="001F17DC" w:rsidP="000351E5">
      <w:pPr>
        <w:pStyle w:val="Ttulo2"/>
        <w:spacing w:line="360" w:lineRule="auto"/>
        <w:rPr>
          <w:ins w:id="609" w:author="Autor"/>
          <w:rFonts w:eastAsia="Times New Roman" w:cs="Times New Roman"/>
          <w:szCs w:val="24"/>
          <w:lang w:eastAsia="es-ES" w:bidi="es-ES"/>
        </w:rPr>
      </w:pPr>
      <w:r w:rsidRPr="000351E5">
        <w:rPr>
          <w:rFonts w:eastAsia="Times New Roman" w:cs="Times New Roman"/>
          <w:szCs w:val="24"/>
          <w:lang w:eastAsia="es-ES" w:bidi="es-ES"/>
        </w:rPr>
        <w:t>Código: 1708</w:t>
      </w:r>
    </w:p>
    <w:p w14:paraId="2F400DB0" w14:textId="4740A07A" w:rsidR="00891205" w:rsidRPr="000351E5" w:rsidRDefault="00891205" w:rsidP="000351E5">
      <w:pPr>
        <w:rPr>
          <w:rFonts w:cs="Times New Roman"/>
          <w:i/>
          <w:iCs/>
          <w:lang w:eastAsia="es-ES" w:bidi="es-ES"/>
        </w:rPr>
      </w:pPr>
      <w:ins w:id="610" w:author="Autor">
        <w:r w:rsidRPr="000351E5">
          <w:rPr>
            <w:rFonts w:cs="Times New Roman"/>
            <w:i/>
            <w:iCs/>
            <w:lang w:eastAsia="es-ES" w:bidi="es-ES"/>
          </w:rPr>
          <w:t>32 horas</w:t>
        </w:r>
      </w:ins>
    </w:p>
    <w:bookmarkEnd w:id="534"/>
    <w:p w14:paraId="64F7125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Resultados de aprendizaje y criterios de evaluación:</w:t>
      </w:r>
    </w:p>
    <w:p w14:paraId="75889722"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1. Identifica los aspectos ambientales, sociales y de gobernanza (ASG) relativos a la sostenibilidad teniendo en cuenta el concepto de desarrollo sostenible y los marcos internacionales que contribuyen a su consecución. Criterios de evaluación:</w:t>
      </w:r>
    </w:p>
    <w:p w14:paraId="141ADE4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 descrito el concepto de sostenibilidad, estableciendo los marcos internacionales asociados al desarrollo sostenible.</w:t>
      </w:r>
    </w:p>
    <w:p w14:paraId="65CE050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identificado los asuntos ambientales, sociales y de gobernanza que influyen en el desarrollo sostenible de las organizaciones empresariales.</w:t>
      </w:r>
    </w:p>
    <w:p w14:paraId="2BA5044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relacionado los Objetivos de Desarrollo Sostenible (ODS) con su importancia para la consecución de la Agenda 2030.</w:t>
      </w:r>
    </w:p>
    <w:p w14:paraId="74A25DA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 analizado la importancia de identificar los aspectos ASG más relevantes para los grupos de interés de las organizaciones relacionándolos con los riesgos y oportunidades que suponen para la propia organización.</w:t>
      </w:r>
    </w:p>
    <w:p w14:paraId="13F0AB0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identificado los principales estándares de métricas para la evaluación del desempeño en sostenibilidad y su papel en la rendición de cuentas que marca la legislación vigente y las futuras regulaciones en desarrollo.</w:t>
      </w:r>
    </w:p>
    <w:p w14:paraId="12DE5569"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 descrito la inversión socialmente responsable y el papel de los analistas, inversores, agencias e índices de sostenibilidad en el fomento de la sostenibilidad.</w:t>
      </w:r>
    </w:p>
    <w:p w14:paraId="767F482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2. Caracteriza los retos ambientales y sociales a los que se enfrenta la sociedad, describiendo los impactos sobre las personas y los sectores productivos y proponiendo acciones para minimizarlos. Criterios de evaluación:</w:t>
      </w:r>
    </w:p>
    <w:p w14:paraId="0BFFE40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los principales retos ambientales y sociales.</w:t>
      </w:r>
    </w:p>
    <w:p w14:paraId="72DC7F24"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relacionado los retos ambientales y sociales con el desarrollo de la actividad económica.</w:t>
      </w:r>
    </w:p>
    <w:p w14:paraId="10067FA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 analizado el efecto de los impactos ambientales y sociales sobre las personas y los sectores productivos.</w:t>
      </w:r>
    </w:p>
    <w:p w14:paraId="645C72B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d) Se han identificado las medidas y acciones encaminadas a minimizar los impactos ambientales y sociales.</w:t>
      </w:r>
    </w:p>
    <w:p w14:paraId="49A923F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 analizado la importancia de establecer alianzas y trabajar de manera transversal y coordinada para abordar con éxito los retos ambientales y sociales.</w:t>
      </w:r>
    </w:p>
    <w:p w14:paraId="78D61DA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3. Establece la aplicación de criterios de sostenibilidad en el desempeño profesional y personal, identificando los elementos necesarios. Criterios de evaluación:</w:t>
      </w:r>
    </w:p>
    <w:p w14:paraId="493DCA0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los ODS más relevantes para la actividad profesional que realiza.</w:t>
      </w:r>
    </w:p>
    <w:p w14:paraId="627CF16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analizado los riesgos y oportunidades que representan los ODS.</w:t>
      </w:r>
    </w:p>
    <w:p w14:paraId="6E46858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identificado las acciones necesarias para atender algunos de los retos ambientales y sociales desde la actividad profesional y el entorno personal.</w:t>
      </w:r>
    </w:p>
    <w:p w14:paraId="227CE52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4. Propón productos y servicios responsables teniendo en cuenta los principios de la economía circular. Criterios de evaluación:</w:t>
      </w:r>
    </w:p>
    <w:p w14:paraId="2C6FFF0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 caracterizado el modelo de producción y consumo actual.</w:t>
      </w:r>
    </w:p>
    <w:p w14:paraId="5F97A507"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identificado los principios de la economía verde y circular.</w:t>
      </w:r>
    </w:p>
    <w:p w14:paraId="57A2F68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contrastado los beneficios de la economía verde y circular frente al modelo clásico de producción.</w:t>
      </w:r>
    </w:p>
    <w:p w14:paraId="21D9667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aplicado principios de ecodiseño.</w:t>
      </w:r>
    </w:p>
    <w:p w14:paraId="2C3D155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 analizado el ciclo de vida del producto.</w:t>
      </w:r>
    </w:p>
    <w:p w14:paraId="3E6854DE"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f) Se han identificado los procesos de producción y los criterios de sostenibilidad aplicados.</w:t>
      </w:r>
    </w:p>
    <w:p w14:paraId="438C8D3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 xml:space="preserve">5. Realiza actividades sostenibles minimizando el impacto de </w:t>
      </w:r>
      <w:proofErr w:type="gramStart"/>
      <w:r w:rsidRPr="000351E5">
        <w:rPr>
          <w:rFonts w:eastAsia="Times New Roman" w:cs="Times New Roman"/>
          <w:szCs w:val="24"/>
          <w:lang w:eastAsia="es-ES" w:bidi="es-ES"/>
        </w:rPr>
        <w:t>las mismas</w:t>
      </w:r>
      <w:proofErr w:type="gramEnd"/>
      <w:r w:rsidRPr="000351E5">
        <w:rPr>
          <w:rFonts w:eastAsia="Times New Roman" w:cs="Times New Roman"/>
          <w:szCs w:val="24"/>
          <w:lang w:eastAsia="es-ES" w:bidi="es-ES"/>
        </w:rPr>
        <w:t xml:space="preserve"> en el medio ambiente. Criterios de evaluación:</w:t>
      </w:r>
    </w:p>
    <w:p w14:paraId="02120BD1"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 caracterizado el modelo de producción y consumo actual.</w:t>
      </w:r>
    </w:p>
    <w:p w14:paraId="095BF11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identificado los principios de la economía verde y circular.</w:t>
      </w:r>
    </w:p>
    <w:p w14:paraId="273C1676"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contrastado los beneficios de la economía verde y circular frente al modelo clásico de producción.</w:t>
      </w:r>
    </w:p>
    <w:p w14:paraId="47366BF3"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 evaluado el impacto de las actividades personales y profesionales.</w:t>
      </w:r>
    </w:p>
    <w:p w14:paraId="0DD811A0"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e) Se han aplicado principios de ecodiseño.</w:t>
      </w:r>
    </w:p>
    <w:p w14:paraId="3528D5B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lastRenderedPageBreak/>
        <w:t>f) Se han aplicado estrategias sostenibles.</w:t>
      </w:r>
    </w:p>
    <w:p w14:paraId="7A9C400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g) Se ha analizado el ciclo de vida del producto.</w:t>
      </w:r>
    </w:p>
    <w:p w14:paraId="5750FEE5"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h) Se han identificado los procesos de producción y los criterios de sostenibilidad aplicados.</w:t>
      </w:r>
    </w:p>
    <w:p w14:paraId="594F736D"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i) Se ha aplicado la normativa ambiental.</w:t>
      </w:r>
    </w:p>
    <w:p w14:paraId="580C0D70"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6. Analiza un plan de sostenibilidad de una empresa del sector, identificando sus grupos de interés, los aspectos ASG materiales y justificando acciones para su gestión y medición. Criterios de evaluación:</w:t>
      </w:r>
    </w:p>
    <w:p w14:paraId="616C70A8"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a) Se han identificado los principales grupos de interés de la empresa.</w:t>
      </w:r>
    </w:p>
    <w:p w14:paraId="182AB73F"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b) Se han analizado los aspectos ASG materiales, las expectativas de los grupos de interés y la importancia de los aspectos ASG en relación con los objetivos empresariales.</w:t>
      </w:r>
    </w:p>
    <w:p w14:paraId="39C4BA0A"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c) Se han definido acciones encaminadas a minimizar los impactos negativos y aprovechar las oportunidades que plantean los principales aspectos ASG identificados.</w:t>
      </w:r>
    </w:p>
    <w:p w14:paraId="4B21D66B" w14:textId="77777777" w:rsidR="001F17DC" w:rsidRPr="000351E5" w:rsidRDefault="001F17DC" w:rsidP="000351E5">
      <w:pPr>
        <w:keepLines/>
        <w:spacing w:line="360" w:lineRule="auto"/>
        <w:rPr>
          <w:rFonts w:eastAsia="Times New Roman" w:cs="Times New Roman"/>
          <w:szCs w:val="24"/>
          <w:lang w:eastAsia="es-ES" w:bidi="es-ES"/>
        </w:rPr>
      </w:pPr>
      <w:r w:rsidRPr="000351E5">
        <w:rPr>
          <w:rFonts w:eastAsia="Times New Roman" w:cs="Times New Roman"/>
          <w:szCs w:val="24"/>
          <w:lang w:eastAsia="es-ES" w:bidi="es-ES"/>
        </w:rPr>
        <w:t>d) Se han determinado las métricas de evaluación del desempeño de la empresa de acuerdo con los estándares de sostenibilidad más ampliamente utilizados.</w:t>
      </w:r>
    </w:p>
    <w:p w14:paraId="48AE25CF" w14:textId="6C2B96F8" w:rsidR="001F17DC" w:rsidRPr="000351E5" w:rsidRDefault="001F17DC" w:rsidP="000351E5">
      <w:pPr>
        <w:keepLines/>
        <w:spacing w:line="360" w:lineRule="auto"/>
        <w:rPr>
          <w:ins w:id="611" w:author="Autor"/>
          <w:rFonts w:eastAsia="Times New Roman" w:cs="Times New Roman"/>
          <w:szCs w:val="24"/>
          <w:lang w:eastAsia="es-ES" w:bidi="es-ES"/>
        </w:rPr>
      </w:pPr>
      <w:r w:rsidRPr="000351E5">
        <w:rPr>
          <w:rFonts w:eastAsia="Times New Roman" w:cs="Times New Roman"/>
          <w:szCs w:val="24"/>
          <w:lang w:eastAsia="es-ES" w:bidi="es-ES"/>
        </w:rPr>
        <w:t>e) Se ha elaborado un informe de sostenibilidad con el plan y los indicadores propuestos</w:t>
      </w:r>
    </w:p>
    <w:p w14:paraId="74CD7556" w14:textId="2CE8ABCC" w:rsidR="00507328" w:rsidRPr="000351E5" w:rsidRDefault="00507328" w:rsidP="000351E5">
      <w:pPr>
        <w:keepLines/>
        <w:spacing w:line="360" w:lineRule="auto"/>
        <w:rPr>
          <w:ins w:id="612" w:author="Autor"/>
          <w:rFonts w:eastAsia="Times New Roman" w:cs="Times New Roman"/>
          <w:szCs w:val="24"/>
          <w:lang w:eastAsia="es-ES" w:bidi="es-ES"/>
        </w:rPr>
      </w:pPr>
      <w:ins w:id="613" w:author="Autor">
        <w:r w:rsidRPr="000351E5">
          <w:rPr>
            <w:rFonts w:eastAsia="Times New Roman" w:cs="Times New Roman"/>
            <w:szCs w:val="24"/>
            <w:lang w:eastAsia="es-ES" w:bidi="es-ES"/>
          </w:rPr>
          <w:t>Contenidos</w:t>
        </w:r>
      </w:ins>
    </w:p>
    <w:p w14:paraId="1828A370" w14:textId="77777777" w:rsidR="00507328" w:rsidRPr="000351E5" w:rsidRDefault="00507328" w:rsidP="000351E5">
      <w:pPr>
        <w:keepLines/>
        <w:spacing w:line="360" w:lineRule="auto"/>
        <w:rPr>
          <w:ins w:id="614" w:author="Autor"/>
          <w:rFonts w:eastAsia="Times New Roman" w:cs="Times New Roman"/>
          <w:szCs w:val="24"/>
          <w:lang w:eastAsia="es-ES" w:bidi="es-ES"/>
        </w:rPr>
      </w:pPr>
      <w:ins w:id="615" w:author="Autor">
        <w:r w:rsidRPr="000351E5">
          <w:rPr>
            <w:rFonts w:eastAsia="Times New Roman" w:cs="Times New Roman"/>
            <w:szCs w:val="24"/>
            <w:lang w:eastAsia="es-ES" w:bidi="es-ES"/>
          </w:rPr>
          <w:t>Análisis de la situación actual: problemas, impactos y medida de impactos.</w:t>
        </w:r>
      </w:ins>
    </w:p>
    <w:p w14:paraId="6A12B82E" w14:textId="77777777" w:rsidR="00507328" w:rsidRPr="000351E5" w:rsidRDefault="00507328" w:rsidP="000351E5">
      <w:pPr>
        <w:keepLines/>
        <w:spacing w:line="360" w:lineRule="auto"/>
        <w:rPr>
          <w:ins w:id="616" w:author="Autor"/>
          <w:rFonts w:eastAsia="Times New Roman" w:cs="Times New Roman"/>
          <w:szCs w:val="24"/>
          <w:lang w:eastAsia="es-ES" w:bidi="es-ES"/>
        </w:rPr>
      </w:pPr>
      <w:ins w:id="617" w:author="Autor">
        <w:r w:rsidRPr="000351E5">
          <w:rPr>
            <w:rFonts w:eastAsia="Times New Roman" w:cs="Times New Roman"/>
            <w:szCs w:val="24"/>
            <w:lang w:eastAsia="es-ES" w:bidi="es-ES"/>
          </w:rPr>
          <w:t>1. Identificación de los principales retos ambientales y sociales:</w:t>
        </w:r>
      </w:ins>
    </w:p>
    <w:p w14:paraId="6B30BB43" w14:textId="77777777" w:rsidR="00507328" w:rsidRPr="000351E5" w:rsidRDefault="00507328" w:rsidP="000351E5">
      <w:pPr>
        <w:keepLines/>
        <w:spacing w:line="360" w:lineRule="auto"/>
        <w:rPr>
          <w:ins w:id="618" w:author="Autor"/>
          <w:rFonts w:eastAsia="Times New Roman" w:cs="Times New Roman"/>
          <w:szCs w:val="24"/>
          <w:lang w:eastAsia="es-ES" w:bidi="es-ES"/>
        </w:rPr>
      </w:pPr>
      <w:ins w:id="619" w:author="Autor">
        <w:r w:rsidRPr="000351E5">
          <w:rPr>
            <w:rFonts w:eastAsia="Times New Roman" w:cs="Times New Roman"/>
            <w:szCs w:val="24"/>
            <w:lang w:eastAsia="es-ES" w:bidi="es-ES"/>
          </w:rPr>
          <w:t>- Cambio climático.</w:t>
        </w:r>
      </w:ins>
    </w:p>
    <w:p w14:paraId="478CF186" w14:textId="77777777" w:rsidR="00507328" w:rsidRPr="000351E5" w:rsidRDefault="00507328" w:rsidP="000351E5">
      <w:pPr>
        <w:keepLines/>
        <w:spacing w:line="360" w:lineRule="auto"/>
        <w:rPr>
          <w:ins w:id="620" w:author="Autor"/>
          <w:rFonts w:eastAsia="Times New Roman" w:cs="Times New Roman"/>
          <w:szCs w:val="24"/>
          <w:lang w:eastAsia="es-ES" w:bidi="es-ES"/>
        </w:rPr>
      </w:pPr>
      <w:ins w:id="621" w:author="Autor">
        <w:r w:rsidRPr="000351E5">
          <w:rPr>
            <w:rFonts w:eastAsia="Times New Roman" w:cs="Times New Roman"/>
            <w:szCs w:val="24"/>
            <w:lang w:eastAsia="es-ES" w:bidi="es-ES"/>
          </w:rPr>
          <w:t>- Contaminación del aire, agua y suelo.</w:t>
        </w:r>
      </w:ins>
    </w:p>
    <w:p w14:paraId="051A8902" w14:textId="77777777" w:rsidR="00507328" w:rsidRPr="000351E5" w:rsidRDefault="00507328" w:rsidP="000351E5">
      <w:pPr>
        <w:keepLines/>
        <w:spacing w:line="360" w:lineRule="auto"/>
        <w:rPr>
          <w:ins w:id="622" w:author="Autor"/>
          <w:rFonts w:eastAsia="Times New Roman" w:cs="Times New Roman"/>
          <w:szCs w:val="24"/>
          <w:lang w:eastAsia="es-ES" w:bidi="es-ES"/>
        </w:rPr>
      </w:pPr>
      <w:ins w:id="623" w:author="Autor">
        <w:r w:rsidRPr="000351E5">
          <w:rPr>
            <w:rFonts w:eastAsia="Times New Roman" w:cs="Times New Roman"/>
            <w:szCs w:val="24"/>
            <w:lang w:eastAsia="es-ES" w:bidi="es-ES"/>
          </w:rPr>
          <w:t>- Pérdida de biodiversidad.</w:t>
        </w:r>
      </w:ins>
    </w:p>
    <w:p w14:paraId="6606D7B5" w14:textId="77777777" w:rsidR="00507328" w:rsidRPr="000351E5" w:rsidRDefault="00507328" w:rsidP="000351E5">
      <w:pPr>
        <w:keepLines/>
        <w:spacing w:line="360" w:lineRule="auto"/>
        <w:rPr>
          <w:ins w:id="624" w:author="Autor"/>
          <w:rFonts w:eastAsia="Times New Roman" w:cs="Times New Roman"/>
          <w:szCs w:val="24"/>
          <w:lang w:eastAsia="es-ES" w:bidi="es-ES"/>
        </w:rPr>
      </w:pPr>
      <w:ins w:id="625" w:author="Autor">
        <w:r w:rsidRPr="000351E5">
          <w:rPr>
            <w:rFonts w:eastAsia="Times New Roman" w:cs="Times New Roman"/>
            <w:szCs w:val="24"/>
            <w:lang w:eastAsia="es-ES" w:bidi="es-ES"/>
          </w:rPr>
          <w:t>- Agotamiento de recursos naturales.</w:t>
        </w:r>
      </w:ins>
    </w:p>
    <w:p w14:paraId="2F8E2D9F" w14:textId="77777777" w:rsidR="00507328" w:rsidRPr="000351E5" w:rsidRDefault="00507328" w:rsidP="000351E5">
      <w:pPr>
        <w:keepLines/>
        <w:spacing w:line="360" w:lineRule="auto"/>
        <w:rPr>
          <w:ins w:id="626" w:author="Autor"/>
          <w:rFonts w:eastAsia="Times New Roman" w:cs="Times New Roman"/>
          <w:szCs w:val="24"/>
          <w:lang w:eastAsia="es-ES" w:bidi="es-ES"/>
        </w:rPr>
      </w:pPr>
      <w:ins w:id="627" w:author="Autor">
        <w:r w:rsidRPr="000351E5">
          <w:rPr>
            <w:rFonts w:eastAsia="Times New Roman" w:cs="Times New Roman"/>
            <w:szCs w:val="24"/>
            <w:lang w:eastAsia="es-ES" w:bidi="es-ES"/>
          </w:rPr>
          <w:t>- Desigualdad social y económica.</w:t>
        </w:r>
      </w:ins>
    </w:p>
    <w:p w14:paraId="7C78F1B1" w14:textId="77777777" w:rsidR="00507328" w:rsidRPr="000351E5" w:rsidRDefault="00507328" w:rsidP="000351E5">
      <w:pPr>
        <w:keepLines/>
        <w:spacing w:line="360" w:lineRule="auto"/>
        <w:rPr>
          <w:ins w:id="628" w:author="Autor"/>
          <w:rFonts w:eastAsia="Times New Roman" w:cs="Times New Roman"/>
          <w:szCs w:val="24"/>
          <w:lang w:eastAsia="es-ES" w:bidi="es-ES"/>
        </w:rPr>
      </w:pPr>
      <w:ins w:id="629" w:author="Autor">
        <w:r w:rsidRPr="000351E5">
          <w:rPr>
            <w:rFonts w:eastAsia="Times New Roman" w:cs="Times New Roman"/>
            <w:szCs w:val="24"/>
            <w:lang w:eastAsia="es-ES" w:bidi="es-ES"/>
          </w:rPr>
          <w:t>- Pobreza.</w:t>
        </w:r>
      </w:ins>
    </w:p>
    <w:p w14:paraId="46DD17B3" w14:textId="77777777" w:rsidR="00507328" w:rsidRPr="000351E5" w:rsidRDefault="00507328" w:rsidP="000351E5">
      <w:pPr>
        <w:keepLines/>
        <w:spacing w:line="360" w:lineRule="auto"/>
        <w:rPr>
          <w:ins w:id="630" w:author="Autor"/>
          <w:rFonts w:eastAsia="Times New Roman" w:cs="Times New Roman"/>
          <w:szCs w:val="24"/>
          <w:lang w:eastAsia="es-ES" w:bidi="es-ES"/>
        </w:rPr>
      </w:pPr>
      <w:ins w:id="631" w:author="Autor">
        <w:r w:rsidRPr="000351E5">
          <w:rPr>
            <w:rFonts w:eastAsia="Times New Roman" w:cs="Times New Roman"/>
            <w:szCs w:val="24"/>
            <w:lang w:eastAsia="es-ES" w:bidi="es-ES"/>
          </w:rPr>
          <w:t>- Desplazamiento forzado y migración.</w:t>
        </w:r>
      </w:ins>
    </w:p>
    <w:p w14:paraId="2AE3065F" w14:textId="77777777" w:rsidR="00507328" w:rsidRPr="000351E5" w:rsidRDefault="00507328" w:rsidP="000351E5">
      <w:pPr>
        <w:keepLines/>
        <w:spacing w:line="360" w:lineRule="auto"/>
        <w:rPr>
          <w:ins w:id="632" w:author="Autor"/>
          <w:rFonts w:eastAsia="Times New Roman" w:cs="Times New Roman"/>
          <w:szCs w:val="24"/>
          <w:lang w:eastAsia="es-ES" w:bidi="es-ES"/>
        </w:rPr>
      </w:pPr>
      <w:ins w:id="633" w:author="Autor">
        <w:r w:rsidRPr="000351E5">
          <w:rPr>
            <w:rFonts w:eastAsia="Times New Roman" w:cs="Times New Roman"/>
            <w:szCs w:val="24"/>
            <w:lang w:eastAsia="es-ES" w:bidi="es-ES"/>
          </w:rPr>
          <w:t>- Discriminación y exclusión social.</w:t>
        </w:r>
      </w:ins>
    </w:p>
    <w:p w14:paraId="627823E8" w14:textId="77777777" w:rsidR="00507328" w:rsidRPr="000351E5" w:rsidRDefault="00507328" w:rsidP="000351E5">
      <w:pPr>
        <w:keepLines/>
        <w:spacing w:line="360" w:lineRule="auto"/>
        <w:rPr>
          <w:ins w:id="634" w:author="Autor"/>
          <w:rFonts w:eastAsia="Times New Roman" w:cs="Times New Roman"/>
          <w:szCs w:val="24"/>
          <w:lang w:eastAsia="es-ES" w:bidi="es-ES"/>
        </w:rPr>
      </w:pPr>
      <w:ins w:id="635" w:author="Autor">
        <w:r w:rsidRPr="000351E5">
          <w:rPr>
            <w:rFonts w:eastAsia="Times New Roman" w:cs="Times New Roman"/>
            <w:szCs w:val="24"/>
            <w:lang w:eastAsia="es-ES" w:bidi="es-ES"/>
          </w:rPr>
          <w:lastRenderedPageBreak/>
          <w:t>2. Relación entre los retos ambientales y sociales y el desarrollo de la actividad económica:</w:t>
        </w:r>
      </w:ins>
    </w:p>
    <w:p w14:paraId="36065A5E" w14:textId="77777777" w:rsidR="00507328" w:rsidRPr="000351E5" w:rsidRDefault="00507328" w:rsidP="000351E5">
      <w:pPr>
        <w:keepLines/>
        <w:spacing w:line="360" w:lineRule="auto"/>
        <w:rPr>
          <w:ins w:id="636" w:author="Autor"/>
          <w:rFonts w:eastAsia="Times New Roman" w:cs="Times New Roman"/>
          <w:szCs w:val="24"/>
          <w:lang w:eastAsia="es-ES" w:bidi="es-ES"/>
        </w:rPr>
      </w:pPr>
      <w:ins w:id="637" w:author="Autor">
        <w:r w:rsidRPr="000351E5">
          <w:rPr>
            <w:rFonts w:eastAsia="Times New Roman" w:cs="Times New Roman"/>
            <w:szCs w:val="24"/>
            <w:lang w:eastAsia="es-ES" w:bidi="es-ES"/>
          </w:rPr>
          <w:t>- Impacto de la actividad industrial, agrícola, energética, etc., en los retos ambientales y sociales.</w:t>
        </w:r>
      </w:ins>
    </w:p>
    <w:p w14:paraId="2CC58EE2" w14:textId="77777777" w:rsidR="00507328" w:rsidRPr="000351E5" w:rsidRDefault="00507328" w:rsidP="000351E5">
      <w:pPr>
        <w:keepLines/>
        <w:spacing w:line="360" w:lineRule="auto"/>
        <w:rPr>
          <w:ins w:id="638" w:author="Autor"/>
          <w:rFonts w:eastAsia="Times New Roman" w:cs="Times New Roman"/>
          <w:szCs w:val="24"/>
          <w:lang w:eastAsia="es-ES" w:bidi="es-ES"/>
        </w:rPr>
      </w:pPr>
      <w:ins w:id="639" w:author="Autor">
        <w:r w:rsidRPr="000351E5">
          <w:rPr>
            <w:rFonts w:eastAsia="Times New Roman" w:cs="Times New Roman"/>
            <w:szCs w:val="24"/>
            <w:lang w:eastAsia="es-ES" w:bidi="es-ES"/>
          </w:rPr>
          <w:t>- Influencia de las políticas económicas y comerciales en la exacerbación o mitigación de los retos.</w:t>
        </w:r>
      </w:ins>
    </w:p>
    <w:p w14:paraId="32073990" w14:textId="77777777" w:rsidR="00507328" w:rsidRPr="000351E5" w:rsidRDefault="00507328" w:rsidP="000351E5">
      <w:pPr>
        <w:keepLines/>
        <w:spacing w:line="360" w:lineRule="auto"/>
        <w:rPr>
          <w:ins w:id="640" w:author="Autor"/>
          <w:rFonts w:eastAsia="Times New Roman" w:cs="Times New Roman"/>
          <w:szCs w:val="24"/>
          <w:lang w:eastAsia="es-ES" w:bidi="es-ES"/>
        </w:rPr>
      </w:pPr>
      <w:ins w:id="641" w:author="Autor">
        <w:r w:rsidRPr="000351E5">
          <w:rPr>
            <w:rFonts w:eastAsia="Times New Roman" w:cs="Times New Roman"/>
            <w:szCs w:val="24"/>
            <w:lang w:eastAsia="es-ES" w:bidi="es-ES"/>
          </w:rPr>
          <w:t>3. La medida de los impactos sobre el medio ambiente:</w:t>
        </w:r>
      </w:ins>
    </w:p>
    <w:p w14:paraId="5A380B66" w14:textId="77777777" w:rsidR="00507328" w:rsidRPr="000351E5" w:rsidRDefault="00507328" w:rsidP="000351E5">
      <w:pPr>
        <w:keepLines/>
        <w:spacing w:line="360" w:lineRule="auto"/>
        <w:rPr>
          <w:ins w:id="642" w:author="Autor"/>
          <w:rFonts w:eastAsia="Times New Roman" w:cs="Times New Roman"/>
          <w:szCs w:val="24"/>
          <w:lang w:eastAsia="es-ES" w:bidi="es-ES"/>
        </w:rPr>
      </w:pPr>
      <w:ins w:id="643" w:author="Autor">
        <w:r w:rsidRPr="000351E5">
          <w:rPr>
            <w:rFonts w:eastAsia="Times New Roman" w:cs="Times New Roman"/>
            <w:szCs w:val="24"/>
            <w:lang w:eastAsia="es-ES" w:bidi="es-ES"/>
          </w:rPr>
          <w:t>- Evaluación del impacto ambiental.</w:t>
        </w:r>
      </w:ins>
    </w:p>
    <w:p w14:paraId="331A29D6" w14:textId="77777777" w:rsidR="00507328" w:rsidRPr="000351E5" w:rsidRDefault="00507328" w:rsidP="000351E5">
      <w:pPr>
        <w:keepLines/>
        <w:spacing w:line="360" w:lineRule="auto"/>
        <w:rPr>
          <w:ins w:id="644" w:author="Autor"/>
          <w:rFonts w:eastAsia="Times New Roman" w:cs="Times New Roman"/>
          <w:szCs w:val="24"/>
          <w:lang w:eastAsia="es-ES" w:bidi="es-ES"/>
        </w:rPr>
      </w:pPr>
      <w:ins w:id="645" w:author="Autor">
        <w:r w:rsidRPr="000351E5">
          <w:rPr>
            <w:rFonts w:eastAsia="Times New Roman" w:cs="Times New Roman"/>
            <w:szCs w:val="24"/>
            <w:lang w:eastAsia="es-ES" w:bidi="es-ES"/>
          </w:rPr>
          <w:t>- La huella de carbono.</w:t>
        </w:r>
      </w:ins>
    </w:p>
    <w:p w14:paraId="0DC3D228" w14:textId="77777777" w:rsidR="00507328" w:rsidRPr="000351E5" w:rsidRDefault="00507328" w:rsidP="000351E5">
      <w:pPr>
        <w:keepLines/>
        <w:spacing w:line="360" w:lineRule="auto"/>
        <w:rPr>
          <w:ins w:id="646" w:author="Autor"/>
          <w:rFonts w:eastAsia="Times New Roman" w:cs="Times New Roman"/>
          <w:szCs w:val="24"/>
          <w:lang w:eastAsia="es-ES" w:bidi="es-ES"/>
        </w:rPr>
      </w:pPr>
      <w:ins w:id="647" w:author="Autor">
        <w:r w:rsidRPr="000351E5">
          <w:rPr>
            <w:rFonts w:eastAsia="Times New Roman" w:cs="Times New Roman"/>
            <w:szCs w:val="24"/>
            <w:lang w:eastAsia="es-ES" w:bidi="es-ES"/>
          </w:rPr>
          <w:t>4. Análisis del efecto de los impactos ambientales y sociales sobre las personas y los sectores productivos:</w:t>
        </w:r>
      </w:ins>
    </w:p>
    <w:p w14:paraId="2C621316" w14:textId="77777777" w:rsidR="00507328" w:rsidRPr="000351E5" w:rsidRDefault="00507328" w:rsidP="000351E5">
      <w:pPr>
        <w:keepLines/>
        <w:spacing w:line="360" w:lineRule="auto"/>
        <w:rPr>
          <w:ins w:id="648" w:author="Autor"/>
          <w:rFonts w:eastAsia="Times New Roman" w:cs="Times New Roman"/>
          <w:szCs w:val="24"/>
          <w:lang w:eastAsia="es-ES" w:bidi="es-ES"/>
        </w:rPr>
      </w:pPr>
      <w:ins w:id="649" w:author="Autor">
        <w:r w:rsidRPr="000351E5">
          <w:rPr>
            <w:rFonts w:eastAsia="Times New Roman" w:cs="Times New Roman"/>
            <w:szCs w:val="24"/>
            <w:lang w:eastAsia="es-ES" w:bidi="es-ES"/>
          </w:rPr>
          <w:t>- Impacto en la salud humana.</w:t>
        </w:r>
      </w:ins>
    </w:p>
    <w:p w14:paraId="49830291" w14:textId="77777777" w:rsidR="00507328" w:rsidRPr="000351E5" w:rsidRDefault="00507328" w:rsidP="000351E5">
      <w:pPr>
        <w:keepLines/>
        <w:spacing w:line="360" w:lineRule="auto"/>
        <w:rPr>
          <w:ins w:id="650" w:author="Autor"/>
          <w:rFonts w:eastAsia="Times New Roman" w:cs="Times New Roman"/>
          <w:szCs w:val="24"/>
          <w:lang w:eastAsia="es-ES" w:bidi="es-ES"/>
        </w:rPr>
      </w:pPr>
      <w:ins w:id="651" w:author="Autor">
        <w:r w:rsidRPr="000351E5">
          <w:rPr>
            <w:rFonts w:eastAsia="Times New Roman" w:cs="Times New Roman"/>
            <w:szCs w:val="24"/>
            <w:lang w:eastAsia="es-ES" w:bidi="es-ES"/>
          </w:rPr>
          <w:t>- Riesgos para la seguridad alimentaria.</w:t>
        </w:r>
      </w:ins>
    </w:p>
    <w:p w14:paraId="42064AC5" w14:textId="77777777" w:rsidR="00507328" w:rsidRPr="000351E5" w:rsidRDefault="00507328" w:rsidP="000351E5">
      <w:pPr>
        <w:keepLines/>
        <w:spacing w:line="360" w:lineRule="auto"/>
        <w:rPr>
          <w:ins w:id="652" w:author="Autor"/>
          <w:rFonts w:eastAsia="Times New Roman" w:cs="Times New Roman"/>
          <w:szCs w:val="24"/>
          <w:lang w:eastAsia="es-ES" w:bidi="es-ES"/>
        </w:rPr>
      </w:pPr>
      <w:ins w:id="653" w:author="Autor">
        <w:r w:rsidRPr="000351E5">
          <w:rPr>
            <w:rFonts w:eastAsia="Times New Roman" w:cs="Times New Roman"/>
            <w:szCs w:val="24"/>
            <w:lang w:eastAsia="es-ES" w:bidi="es-ES"/>
          </w:rPr>
          <w:t>- Interrupción de cadenas de suministro y producción.</w:t>
        </w:r>
      </w:ins>
    </w:p>
    <w:p w14:paraId="066F3618" w14:textId="77777777" w:rsidR="00507328" w:rsidRPr="000351E5" w:rsidRDefault="00507328" w:rsidP="000351E5">
      <w:pPr>
        <w:keepLines/>
        <w:spacing w:line="360" w:lineRule="auto"/>
        <w:rPr>
          <w:ins w:id="654" w:author="Autor"/>
          <w:rFonts w:eastAsia="Times New Roman" w:cs="Times New Roman"/>
          <w:szCs w:val="24"/>
          <w:lang w:eastAsia="es-ES" w:bidi="es-ES"/>
        </w:rPr>
      </w:pPr>
      <w:ins w:id="655" w:author="Autor">
        <w:r w:rsidRPr="000351E5">
          <w:rPr>
            <w:rFonts w:eastAsia="Times New Roman" w:cs="Times New Roman"/>
            <w:szCs w:val="24"/>
            <w:lang w:eastAsia="es-ES" w:bidi="es-ES"/>
          </w:rPr>
          <w:t>- Aumento de costos y pérdida de productividad.</w:t>
        </w:r>
      </w:ins>
    </w:p>
    <w:p w14:paraId="737AF7FA" w14:textId="77777777" w:rsidR="00507328" w:rsidRPr="000351E5" w:rsidRDefault="00507328" w:rsidP="000351E5">
      <w:pPr>
        <w:keepLines/>
        <w:spacing w:line="360" w:lineRule="auto"/>
        <w:rPr>
          <w:ins w:id="656" w:author="Autor"/>
          <w:rFonts w:eastAsia="Times New Roman" w:cs="Times New Roman"/>
          <w:szCs w:val="24"/>
          <w:lang w:eastAsia="es-ES" w:bidi="es-ES"/>
        </w:rPr>
      </w:pPr>
      <w:ins w:id="657" w:author="Autor">
        <w:r w:rsidRPr="000351E5">
          <w:rPr>
            <w:rFonts w:eastAsia="Times New Roman" w:cs="Times New Roman"/>
            <w:szCs w:val="24"/>
            <w:lang w:eastAsia="es-ES" w:bidi="es-ES"/>
          </w:rPr>
          <w:t>5. Identificación de medidas y acciones para minimizar los impactos ambientales:</w:t>
        </w:r>
      </w:ins>
    </w:p>
    <w:p w14:paraId="4F883A0A" w14:textId="77777777" w:rsidR="00507328" w:rsidRPr="000351E5" w:rsidRDefault="00507328" w:rsidP="000351E5">
      <w:pPr>
        <w:keepLines/>
        <w:spacing w:line="360" w:lineRule="auto"/>
        <w:rPr>
          <w:ins w:id="658" w:author="Autor"/>
          <w:rFonts w:eastAsia="Times New Roman" w:cs="Times New Roman"/>
          <w:szCs w:val="24"/>
          <w:lang w:eastAsia="es-ES" w:bidi="es-ES"/>
        </w:rPr>
      </w:pPr>
      <w:ins w:id="659" w:author="Autor">
        <w:r w:rsidRPr="000351E5">
          <w:rPr>
            <w:rFonts w:eastAsia="Times New Roman" w:cs="Times New Roman"/>
            <w:szCs w:val="24"/>
            <w:lang w:eastAsia="es-ES" w:bidi="es-ES"/>
          </w:rPr>
          <w:t>- Fomento de la economía circular y el consumo sostenible.</w:t>
        </w:r>
      </w:ins>
    </w:p>
    <w:p w14:paraId="3827742A" w14:textId="77777777" w:rsidR="00507328" w:rsidRPr="000351E5" w:rsidRDefault="00507328" w:rsidP="000351E5">
      <w:pPr>
        <w:keepLines/>
        <w:spacing w:line="360" w:lineRule="auto"/>
        <w:rPr>
          <w:ins w:id="660" w:author="Autor"/>
          <w:rFonts w:eastAsia="Times New Roman" w:cs="Times New Roman"/>
          <w:szCs w:val="24"/>
          <w:lang w:eastAsia="es-ES" w:bidi="es-ES"/>
        </w:rPr>
      </w:pPr>
      <w:ins w:id="661" w:author="Autor">
        <w:r w:rsidRPr="000351E5">
          <w:rPr>
            <w:rFonts w:eastAsia="Times New Roman" w:cs="Times New Roman"/>
            <w:szCs w:val="24"/>
            <w:lang w:eastAsia="es-ES" w:bidi="es-ES"/>
          </w:rPr>
          <w:t>- Medidas de descarbonización de la economía:</w:t>
        </w:r>
      </w:ins>
    </w:p>
    <w:p w14:paraId="5CA043A0" w14:textId="77777777" w:rsidR="00507328" w:rsidRPr="000351E5" w:rsidRDefault="00507328" w:rsidP="000351E5">
      <w:pPr>
        <w:keepLines/>
        <w:spacing w:line="360" w:lineRule="auto"/>
        <w:rPr>
          <w:ins w:id="662" w:author="Autor"/>
          <w:rFonts w:eastAsia="Times New Roman" w:cs="Times New Roman"/>
          <w:szCs w:val="24"/>
          <w:lang w:eastAsia="es-ES" w:bidi="es-ES"/>
        </w:rPr>
      </w:pPr>
      <w:ins w:id="663" w:author="Autor">
        <w:r w:rsidRPr="000351E5">
          <w:rPr>
            <w:rFonts w:eastAsia="Times New Roman" w:cs="Times New Roman"/>
            <w:szCs w:val="24"/>
            <w:lang w:eastAsia="es-ES" w:bidi="es-ES"/>
          </w:rPr>
          <w:t>- Implementación de tecnologías limpias y prácticas sostenibles.</w:t>
        </w:r>
      </w:ins>
    </w:p>
    <w:p w14:paraId="0B4F3F33" w14:textId="77777777" w:rsidR="00507328" w:rsidRPr="000351E5" w:rsidRDefault="00507328" w:rsidP="000351E5">
      <w:pPr>
        <w:keepLines/>
        <w:spacing w:line="360" w:lineRule="auto"/>
        <w:rPr>
          <w:ins w:id="664" w:author="Autor"/>
          <w:rFonts w:eastAsia="Times New Roman" w:cs="Times New Roman"/>
          <w:szCs w:val="24"/>
          <w:lang w:eastAsia="es-ES" w:bidi="es-ES"/>
        </w:rPr>
      </w:pPr>
      <w:ins w:id="665" w:author="Autor">
        <w:r w:rsidRPr="000351E5">
          <w:rPr>
            <w:rFonts w:eastAsia="Times New Roman" w:cs="Times New Roman"/>
            <w:szCs w:val="24"/>
            <w:lang w:eastAsia="es-ES" w:bidi="es-ES"/>
          </w:rPr>
          <w:t>- Promoción de la eficiencia energética y el uso de energías renovables.</w:t>
        </w:r>
      </w:ins>
    </w:p>
    <w:p w14:paraId="7A38347B" w14:textId="77777777" w:rsidR="00507328" w:rsidRPr="000351E5" w:rsidRDefault="00507328" w:rsidP="000351E5">
      <w:pPr>
        <w:keepLines/>
        <w:spacing w:line="360" w:lineRule="auto"/>
        <w:rPr>
          <w:ins w:id="666" w:author="Autor"/>
          <w:rFonts w:eastAsia="Times New Roman" w:cs="Times New Roman"/>
          <w:szCs w:val="24"/>
          <w:lang w:eastAsia="es-ES" w:bidi="es-ES"/>
        </w:rPr>
      </w:pPr>
      <w:ins w:id="667" w:author="Autor">
        <w:r w:rsidRPr="000351E5">
          <w:rPr>
            <w:rFonts w:eastAsia="Times New Roman" w:cs="Times New Roman"/>
            <w:szCs w:val="24"/>
            <w:lang w:eastAsia="es-ES" w:bidi="es-ES"/>
          </w:rPr>
          <w:t>- Electrificación de la demanda.</w:t>
        </w:r>
      </w:ins>
    </w:p>
    <w:p w14:paraId="59425249" w14:textId="77777777" w:rsidR="00507328" w:rsidRPr="000351E5" w:rsidRDefault="00507328" w:rsidP="000351E5">
      <w:pPr>
        <w:keepLines/>
        <w:spacing w:line="360" w:lineRule="auto"/>
        <w:rPr>
          <w:ins w:id="668" w:author="Autor"/>
          <w:rFonts w:eastAsia="Times New Roman" w:cs="Times New Roman"/>
          <w:szCs w:val="24"/>
          <w:lang w:eastAsia="es-ES" w:bidi="es-ES"/>
        </w:rPr>
      </w:pPr>
      <w:ins w:id="669" w:author="Autor">
        <w:r w:rsidRPr="000351E5">
          <w:rPr>
            <w:rFonts w:eastAsia="Times New Roman" w:cs="Times New Roman"/>
            <w:szCs w:val="24"/>
            <w:lang w:eastAsia="es-ES" w:bidi="es-ES"/>
          </w:rPr>
          <w:t>- Cambios en procesos industriales y agrícolas.</w:t>
        </w:r>
      </w:ins>
    </w:p>
    <w:p w14:paraId="605BA13F" w14:textId="77777777" w:rsidR="00507328" w:rsidRPr="000351E5" w:rsidRDefault="00507328" w:rsidP="000351E5">
      <w:pPr>
        <w:keepLines/>
        <w:spacing w:line="360" w:lineRule="auto"/>
        <w:rPr>
          <w:ins w:id="670" w:author="Autor"/>
          <w:rFonts w:eastAsia="Times New Roman" w:cs="Times New Roman"/>
          <w:szCs w:val="24"/>
          <w:lang w:eastAsia="es-ES" w:bidi="es-ES"/>
        </w:rPr>
      </w:pPr>
      <w:ins w:id="671" w:author="Autor">
        <w:r w:rsidRPr="000351E5">
          <w:rPr>
            <w:rFonts w:eastAsia="Times New Roman" w:cs="Times New Roman"/>
            <w:szCs w:val="24"/>
            <w:lang w:eastAsia="es-ES" w:bidi="es-ES"/>
          </w:rPr>
          <w:t>- Medidas de adaptación al cambio climático.</w:t>
        </w:r>
      </w:ins>
    </w:p>
    <w:p w14:paraId="3645C8DA" w14:textId="77777777" w:rsidR="00507328" w:rsidRPr="000351E5" w:rsidRDefault="00507328" w:rsidP="000351E5">
      <w:pPr>
        <w:keepLines/>
        <w:spacing w:line="360" w:lineRule="auto"/>
        <w:rPr>
          <w:ins w:id="672" w:author="Autor"/>
          <w:rFonts w:eastAsia="Times New Roman" w:cs="Times New Roman"/>
          <w:szCs w:val="24"/>
          <w:lang w:eastAsia="es-ES" w:bidi="es-ES"/>
        </w:rPr>
      </w:pPr>
      <w:ins w:id="673" w:author="Autor">
        <w:r w:rsidRPr="000351E5">
          <w:rPr>
            <w:rFonts w:eastAsia="Times New Roman" w:cs="Times New Roman"/>
            <w:szCs w:val="24"/>
            <w:lang w:eastAsia="es-ES" w:bidi="es-ES"/>
          </w:rPr>
          <w:t>- Medidas de compensación de emisiones de GEI.</w:t>
        </w:r>
      </w:ins>
    </w:p>
    <w:p w14:paraId="2E371A4E" w14:textId="77777777" w:rsidR="00507328" w:rsidRPr="000351E5" w:rsidRDefault="00507328" w:rsidP="000351E5">
      <w:pPr>
        <w:keepLines/>
        <w:spacing w:line="360" w:lineRule="auto"/>
        <w:rPr>
          <w:ins w:id="674" w:author="Autor"/>
          <w:rFonts w:eastAsia="Times New Roman" w:cs="Times New Roman"/>
          <w:szCs w:val="24"/>
          <w:lang w:eastAsia="es-ES" w:bidi="es-ES"/>
        </w:rPr>
      </w:pPr>
      <w:ins w:id="675" w:author="Autor">
        <w:r w:rsidRPr="000351E5">
          <w:rPr>
            <w:rFonts w:eastAsia="Times New Roman" w:cs="Times New Roman"/>
            <w:szCs w:val="24"/>
            <w:lang w:eastAsia="es-ES" w:bidi="es-ES"/>
          </w:rPr>
          <w:t>6. Importancia de establecer alianzas y trabajar de manera transversal y coordinada:</w:t>
        </w:r>
      </w:ins>
    </w:p>
    <w:p w14:paraId="12F8E447" w14:textId="77777777" w:rsidR="00507328" w:rsidRPr="000351E5" w:rsidRDefault="00507328" w:rsidP="000351E5">
      <w:pPr>
        <w:keepLines/>
        <w:spacing w:line="360" w:lineRule="auto"/>
        <w:rPr>
          <w:ins w:id="676" w:author="Autor"/>
          <w:rFonts w:eastAsia="Times New Roman" w:cs="Times New Roman"/>
          <w:szCs w:val="24"/>
          <w:lang w:eastAsia="es-ES" w:bidi="es-ES"/>
        </w:rPr>
      </w:pPr>
      <w:ins w:id="677" w:author="Autor">
        <w:r w:rsidRPr="000351E5">
          <w:rPr>
            <w:rFonts w:eastAsia="Times New Roman" w:cs="Times New Roman"/>
            <w:szCs w:val="24"/>
            <w:lang w:eastAsia="es-ES" w:bidi="es-ES"/>
          </w:rPr>
          <w:t xml:space="preserve">- Colaboración entre empresas, gobierno, </w:t>
        </w:r>
        <w:proofErr w:type="spellStart"/>
        <w:r w:rsidRPr="000351E5">
          <w:rPr>
            <w:rFonts w:eastAsia="Times New Roman" w:cs="Times New Roman"/>
            <w:szCs w:val="24"/>
            <w:lang w:eastAsia="es-ES" w:bidi="es-ES"/>
          </w:rPr>
          <w:t>ONGs</w:t>
        </w:r>
        <w:proofErr w:type="spellEnd"/>
        <w:r w:rsidRPr="000351E5">
          <w:rPr>
            <w:rFonts w:eastAsia="Times New Roman" w:cs="Times New Roman"/>
            <w:szCs w:val="24"/>
            <w:lang w:eastAsia="es-ES" w:bidi="es-ES"/>
          </w:rPr>
          <w:t xml:space="preserve"> y la sociedad civil.</w:t>
        </w:r>
      </w:ins>
    </w:p>
    <w:p w14:paraId="715A2546" w14:textId="77777777" w:rsidR="00507328" w:rsidRPr="000351E5" w:rsidRDefault="00507328" w:rsidP="000351E5">
      <w:pPr>
        <w:keepLines/>
        <w:spacing w:line="360" w:lineRule="auto"/>
        <w:rPr>
          <w:ins w:id="678" w:author="Autor"/>
          <w:rFonts w:eastAsia="Times New Roman" w:cs="Times New Roman"/>
          <w:szCs w:val="24"/>
          <w:lang w:eastAsia="es-ES" w:bidi="es-ES"/>
        </w:rPr>
      </w:pPr>
      <w:ins w:id="679" w:author="Autor">
        <w:r w:rsidRPr="000351E5">
          <w:rPr>
            <w:rFonts w:eastAsia="Times New Roman" w:cs="Times New Roman"/>
            <w:szCs w:val="24"/>
            <w:lang w:eastAsia="es-ES" w:bidi="es-ES"/>
          </w:rPr>
          <w:t>- Necesidad de compartir recursos, conocimientos y buenas prácticas.</w:t>
        </w:r>
      </w:ins>
    </w:p>
    <w:p w14:paraId="5FE6BF20" w14:textId="77777777" w:rsidR="002E0B85" w:rsidRPr="000351E5" w:rsidRDefault="00507328" w:rsidP="000351E5">
      <w:pPr>
        <w:keepLines/>
        <w:spacing w:line="360" w:lineRule="auto"/>
        <w:rPr>
          <w:rFonts w:eastAsia="Times New Roman" w:cs="Times New Roman"/>
          <w:szCs w:val="24"/>
          <w:lang w:eastAsia="es-ES" w:bidi="es-ES"/>
        </w:rPr>
      </w:pPr>
      <w:ins w:id="680" w:author="Autor">
        <w:r w:rsidRPr="000351E5">
          <w:rPr>
            <w:rFonts w:eastAsia="Times New Roman" w:cs="Times New Roman"/>
            <w:szCs w:val="24"/>
            <w:lang w:eastAsia="es-ES" w:bidi="es-ES"/>
          </w:rPr>
          <w:lastRenderedPageBreak/>
          <w:t>- Importancia de la cooperación internacional para abordar problemas globales.</w:t>
        </w:r>
      </w:ins>
    </w:p>
    <w:p w14:paraId="5CC9AB77" w14:textId="4499EB5A" w:rsidR="00507328" w:rsidRPr="000351E5" w:rsidRDefault="00507328" w:rsidP="000351E5">
      <w:pPr>
        <w:keepLines/>
        <w:spacing w:line="360" w:lineRule="auto"/>
        <w:rPr>
          <w:ins w:id="681" w:author="Autor"/>
          <w:rFonts w:eastAsia="Times New Roman" w:cs="Times New Roman"/>
          <w:szCs w:val="24"/>
          <w:lang w:eastAsia="es-ES" w:bidi="es-ES"/>
        </w:rPr>
      </w:pPr>
      <w:ins w:id="682" w:author="Autor">
        <w:r w:rsidRPr="000351E5">
          <w:rPr>
            <w:rFonts w:eastAsia="Times New Roman" w:cs="Times New Roman"/>
            <w:szCs w:val="24"/>
            <w:lang w:eastAsia="es-ES" w:bidi="es-ES"/>
          </w:rPr>
          <w:t>Iniciativas internacionales, europeas y nacionales para afrontar esos problemas.</w:t>
        </w:r>
      </w:ins>
    </w:p>
    <w:p w14:paraId="3FC3EB4B" w14:textId="77777777" w:rsidR="00507328" w:rsidRPr="000351E5" w:rsidRDefault="00507328" w:rsidP="000351E5">
      <w:pPr>
        <w:keepLines/>
        <w:spacing w:line="360" w:lineRule="auto"/>
        <w:rPr>
          <w:ins w:id="683" w:author="Autor"/>
          <w:rFonts w:eastAsia="Times New Roman" w:cs="Times New Roman"/>
          <w:szCs w:val="24"/>
          <w:lang w:eastAsia="es-ES" w:bidi="es-ES"/>
        </w:rPr>
      </w:pPr>
      <w:ins w:id="684" w:author="Autor">
        <w:r w:rsidRPr="000351E5">
          <w:rPr>
            <w:rFonts w:eastAsia="Times New Roman" w:cs="Times New Roman"/>
            <w:szCs w:val="24"/>
            <w:lang w:eastAsia="es-ES" w:bidi="es-ES"/>
          </w:rPr>
          <w:t>1. Introducción a la sostenibilidad y desarrollo sostenible:</w:t>
        </w:r>
      </w:ins>
    </w:p>
    <w:p w14:paraId="5A2667C6" w14:textId="77777777" w:rsidR="00507328" w:rsidRPr="000351E5" w:rsidRDefault="00507328" w:rsidP="000351E5">
      <w:pPr>
        <w:keepLines/>
        <w:spacing w:line="360" w:lineRule="auto"/>
        <w:rPr>
          <w:ins w:id="685" w:author="Autor"/>
          <w:rFonts w:eastAsia="Times New Roman" w:cs="Times New Roman"/>
          <w:szCs w:val="24"/>
          <w:lang w:eastAsia="es-ES" w:bidi="es-ES"/>
        </w:rPr>
      </w:pPr>
      <w:ins w:id="686" w:author="Autor">
        <w:r w:rsidRPr="000351E5">
          <w:rPr>
            <w:rFonts w:eastAsia="Times New Roman" w:cs="Times New Roman"/>
            <w:szCs w:val="24"/>
            <w:lang w:eastAsia="es-ES" w:bidi="es-ES"/>
          </w:rPr>
          <w:t>- Definición del concepto de sostenibilidad.</w:t>
        </w:r>
      </w:ins>
    </w:p>
    <w:p w14:paraId="0E67F45E" w14:textId="77777777" w:rsidR="00507328" w:rsidRPr="000351E5" w:rsidRDefault="00507328" w:rsidP="000351E5">
      <w:pPr>
        <w:keepLines/>
        <w:spacing w:line="360" w:lineRule="auto"/>
        <w:rPr>
          <w:ins w:id="687" w:author="Autor"/>
          <w:rFonts w:eastAsia="Times New Roman" w:cs="Times New Roman"/>
          <w:szCs w:val="24"/>
          <w:lang w:eastAsia="es-ES" w:bidi="es-ES"/>
        </w:rPr>
      </w:pPr>
      <w:ins w:id="688" w:author="Autor">
        <w:r w:rsidRPr="000351E5">
          <w:rPr>
            <w:rFonts w:eastAsia="Times New Roman" w:cs="Times New Roman"/>
            <w:szCs w:val="24"/>
            <w:lang w:eastAsia="es-ES" w:bidi="es-ES"/>
          </w:rPr>
          <w:t>- Explicación del desarrollo sostenible y su importancia.</w:t>
        </w:r>
      </w:ins>
    </w:p>
    <w:p w14:paraId="45168108" w14:textId="77777777" w:rsidR="00507328" w:rsidRPr="000351E5" w:rsidRDefault="00507328" w:rsidP="000351E5">
      <w:pPr>
        <w:keepLines/>
        <w:spacing w:line="360" w:lineRule="auto"/>
        <w:rPr>
          <w:ins w:id="689" w:author="Autor"/>
          <w:rFonts w:eastAsia="Times New Roman" w:cs="Times New Roman"/>
          <w:szCs w:val="24"/>
          <w:lang w:eastAsia="es-ES" w:bidi="es-ES"/>
        </w:rPr>
      </w:pPr>
      <w:ins w:id="690" w:author="Autor">
        <w:r w:rsidRPr="000351E5">
          <w:rPr>
            <w:rFonts w:eastAsia="Times New Roman" w:cs="Times New Roman"/>
            <w:szCs w:val="24"/>
            <w:lang w:eastAsia="es-ES" w:bidi="es-ES"/>
          </w:rPr>
          <w:t>2. Acciones encaminadas a lograr un desarrollo sostenible:</w:t>
        </w:r>
      </w:ins>
    </w:p>
    <w:p w14:paraId="0B60E34E" w14:textId="77777777" w:rsidR="00507328" w:rsidRPr="000351E5" w:rsidRDefault="00507328" w:rsidP="000351E5">
      <w:pPr>
        <w:keepLines/>
        <w:spacing w:line="360" w:lineRule="auto"/>
        <w:rPr>
          <w:ins w:id="691" w:author="Autor"/>
          <w:rFonts w:eastAsia="Times New Roman" w:cs="Times New Roman"/>
          <w:szCs w:val="24"/>
          <w:lang w:eastAsia="es-ES" w:bidi="es-ES"/>
        </w:rPr>
      </w:pPr>
      <w:ins w:id="692" w:author="Autor">
        <w:r w:rsidRPr="000351E5">
          <w:rPr>
            <w:rFonts w:eastAsia="Times New Roman" w:cs="Times New Roman"/>
            <w:szCs w:val="24"/>
            <w:lang w:eastAsia="es-ES" w:bidi="es-ES"/>
          </w:rPr>
          <w:t>- Marco internacional de referencia: Agenda 2030, los Objetivos de Desarrollo Sostenible (ODS), Acuerdo de París, el marco de Sendai y la agenda de Addis Abeba.</w:t>
        </w:r>
      </w:ins>
    </w:p>
    <w:p w14:paraId="1EFCE12F" w14:textId="77777777" w:rsidR="00507328" w:rsidRPr="000351E5" w:rsidRDefault="00507328" w:rsidP="000351E5">
      <w:pPr>
        <w:keepLines/>
        <w:spacing w:line="360" w:lineRule="auto"/>
        <w:rPr>
          <w:ins w:id="693" w:author="Autor"/>
          <w:rFonts w:eastAsia="Times New Roman" w:cs="Times New Roman"/>
          <w:szCs w:val="24"/>
          <w:lang w:eastAsia="es-ES" w:bidi="es-ES"/>
        </w:rPr>
      </w:pPr>
      <w:ins w:id="694" w:author="Autor">
        <w:r w:rsidRPr="000351E5">
          <w:rPr>
            <w:rFonts w:eastAsia="Times New Roman" w:cs="Times New Roman"/>
            <w:szCs w:val="24"/>
            <w:lang w:eastAsia="es-ES" w:bidi="es-ES"/>
          </w:rPr>
          <w:t>3. La lucha contra el cambio climático:</w:t>
        </w:r>
      </w:ins>
    </w:p>
    <w:p w14:paraId="6657843D" w14:textId="77777777" w:rsidR="00507328" w:rsidRPr="000351E5" w:rsidRDefault="00507328" w:rsidP="000351E5">
      <w:pPr>
        <w:keepLines/>
        <w:spacing w:line="360" w:lineRule="auto"/>
        <w:rPr>
          <w:ins w:id="695" w:author="Autor"/>
          <w:rFonts w:eastAsia="Times New Roman" w:cs="Times New Roman"/>
          <w:szCs w:val="24"/>
          <w:lang w:eastAsia="es-ES" w:bidi="es-ES"/>
        </w:rPr>
      </w:pPr>
      <w:ins w:id="696" w:author="Autor">
        <w:r w:rsidRPr="000351E5">
          <w:rPr>
            <w:rFonts w:eastAsia="Times New Roman" w:cs="Times New Roman"/>
            <w:szCs w:val="24"/>
            <w:lang w:eastAsia="es-ES" w:bidi="es-ES"/>
          </w:rPr>
          <w:t>- Acciones a nivel internacional.</w:t>
        </w:r>
      </w:ins>
    </w:p>
    <w:p w14:paraId="467912E5" w14:textId="77777777" w:rsidR="00507328" w:rsidRPr="000351E5" w:rsidRDefault="00507328" w:rsidP="000351E5">
      <w:pPr>
        <w:keepLines/>
        <w:spacing w:line="360" w:lineRule="auto"/>
        <w:rPr>
          <w:ins w:id="697" w:author="Autor"/>
          <w:rFonts w:eastAsia="Times New Roman" w:cs="Times New Roman"/>
          <w:szCs w:val="24"/>
          <w:lang w:eastAsia="es-ES" w:bidi="es-ES"/>
        </w:rPr>
      </w:pPr>
      <w:ins w:id="698" w:author="Autor">
        <w:r w:rsidRPr="000351E5">
          <w:rPr>
            <w:rFonts w:eastAsia="Times New Roman" w:cs="Times New Roman"/>
            <w:szCs w:val="24"/>
            <w:lang w:eastAsia="es-ES" w:bidi="es-ES"/>
          </w:rPr>
          <w:t>- Acciones a nivel europeo.</w:t>
        </w:r>
      </w:ins>
    </w:p>
    <w:p w14:paraId="2DD6A2E6" w14:textId="77777777" w:rsidR="00507328" w:rsidRPr="000351E5" w:rsidRDefault="00507328" w:rsidP="000351E5">
      <w:pPr>
        <w:keepLines/>
        <w:spacing w:line="360" w:lineRule="auto"/>
        <w:rPr>
          <w:ins w:id="699" w:author="Autor"/>
          <w:rFonts w:eastAsia="Times New Roman" w:cs="Times New Roman"/>
          <w:szCs w:val="24"/>
          <w:lang w:eastAsia="es-ES" w:bidi="es-ES"/>
        </w:rPr>
      </w:pPr>
      <w:ins w:id="700" w:author="Autor">
        <w:r w:rsidRPr="000351E5">
          <w:rPr>
            <w:rFonts w:eastAsia="Times New Roman" w:cs="Times New Roman"/>
            <w:szCs w:val="24"/>
            <w:lang w:eastAsia="es-ES" w:bidi="es-ES"/>
          </w:rPr>
          <w:t>- Acciones a nivel nacional.</w:t>
        </w:r>
      </w:ins>
    </w:p>
    <w:p w14:paraId="1E3424E1" w14:textId="77777777" w:rsidR="00507328" w:rsidRPr="000351E5" w:rsidRDefault="00507328" w:rsidP="000351E5">
      <w:pPr>
        <w:keepLines/>
        <w:spacing w:line="360" w:lineRule="auto"/>
        <w:rPr>
          <w:ins w:id="701" w:author="Autor"/>
          <w:rFonts w:eastAsia="Times New Roman" w:cs="Times New Roman"/>
          <w:szCs w:val="24"/>
          <w:lang w:eastAsia="es-ES" w:bidi="es-ES"/>
        </w:rPr>
      </w:pPr>
      <w:ins w:id="702" w:author="Autor">
        <w:r w:rsidRPr="000351E5">
          <w:rPr>
            <w:rFonts w:eastAsia="Times New Roman" w:cs="Times New Roman"/>
            <w:szCs w:val="24"/>
            <w:lang w:eastAsia="es-ES" w:bidi="es-ES"/>
          </w:rPr>
          <w:t>4. La protección de la biodiversidad:</w:t>
        </w:r>
      </w:ins>
    </w:p>
    <w:p w14:paraId="51777E9D" w14:textId="77777777" w:rsidR="00507328" w:rsidRPr="000351E5" w:rsidRDefault="00507328" w:rsidP="000351E5">
      <w:pPr>
        <w:keepLines/>
        <w:spacing w:line="360" w:lineRule="auto"/>
        <w:rPr>
          <w:ins w:id="703" w:author="Autor"/>
          <w:rFonts w:eastAsia="Times New Roman" w:cs="Times New Roman"/>
          <w:szCs w:val="24"/>
          <w:lang w:eastAsia="es-ES" w:bidi="es-ES"/>
        </w:rPr>
      </w:pPr>
      <w:ins w:id="704" w:author="Autor">
        <w:r w:rsidRPr="000351E5">
          <w:rPr>
            <w:rFonts w:eastAsia="Times New Roman" w:cs="Times New Roman"/>
            <w:szCs w:val="24"/>
            <w:lang w:eastAsia="es-ES" w:bidi="es-ES"/>
          </w:rPr>
          <w:t>- Acciones a nivel internacional.</w:t>
        </w:r>
      </w:ins>
    </w:p>
    <w:p w14:paraId="704133AF" w14:textId="77777777" w:rsidR="00507328" w:rsidRPr="000351E5" w:rsidRDefault="00507328" w:rsidP="000351E5">
      <w:pPr>
        <w:keepLines/>
        <w:spacing w:line="360" w:lineRule="auto"/>
        <w:rPr>
          <w:ins w:id="705" w:author="Autor"/>
          <w:rFonts w:eastAsia="Times New Roman" w:cs="Times New Roman"/>
          <w:szCs w:val="24"/>
          <w:lang w:eastAsia="es-ES" w:bidi="es-ES"/>
        </w:rPr>
      </w:pPr>
      <w:ins w:id="706" w:author="Autor">
        <w:r w:rsidRPr="000351E5">
          <w:rPr>
            <w:rFonts w:eastAsia="Times New Roman" w:cs="Times New Roman"/>
            <w:szCs w:val="24"/>
            <w:lang w:eastAsia="es-ES" w:bidi="es-ES"/>
          </w:rPr>
          <w:t>- Acciones a nivel europeo.</w:t>
        </w:r>
      </w:ins>
    </w:p>
    <w:p w14:paraId="03672666" w14:textId="77777777" w:rsidR="002E0B85" w:rsidRPr="000351E5" w:rsidRDefault="00507328" w:rsidP="000351E5">
      <w:pPr>
        <w:keepLines/>
        <w:spacing w:line="360" w:lineRule="auto"/>
        <w:rPr>
          <w:rFonts w:eastAsia="Times New Roman" w:cs="Times New Roman"/>
          <w:szCs w:val="24"/>
          <w:lang w:eastAsia="es-ES" w:bidi="es-ES"/>
        </w:rPr>
      </w:pPr>
      <w:ins w:id="707" w:author="Autor">
        <w:r w:rsidRPr="000351E5">
          <w:rPr>
            <w:rFonts w:eastAsia="Times New Roman" w:cs="Times New Roman"/>
            <w:szCs w:val="24"/>
            <w:lang w:eastAsia="es-ES" w:bidi="es-ES"/>
          </w:rPr>
          <w:t>- Acciones a nivel nacional.</w:t>
        </w:r>
      </w:ins>
    </w:p>
    <w:p w14:paraId="2C6E7085" w14:textId="728214DC" w:rsidR="00507328" w:rsidRPr="000351E5" w:rsidRDefault="00507328" w:rsidP="000351E5">
      <w:pPr>
        <w:keepLines/>
        <w:spacing w:line="360" w:lineRule="auto"/>
        <w:rPr>
          <w:ins w:id="708" w:author="Autor"/>
          <w:rFonts w:eastAsia="Times New Roman" w:cs="Times New Roman"/>
          <w:szCs w:val="24"/>
          <w:lang w:eastAsia="es-ES" w:bidi="es-ES"/>
        </w:rPr>
      </w:pPr>
      <w:ins w:id="709" w:author="Autor">
        <w:r w:rsidRPr="000351E5">
          <w:rPr>
            <w:rFonts w:eastAsia="Times New Roman" w:cs="Times New Roman"/>
            <w:szCs w:val="24"/>
            <w:lang w:eastAsia="es-ES" w:bidi="es-ES"/>
          </w:rPr>
          <w:t>Productos y actividades sostenibles</w:t>
        </w:r>
      </w:ins>
    </w:p>
    <w:p w14:paraId="23DF7190" w14:textId="77777777" w:rsidR="00507328" w:rsidRPr="000351E5" w:rsidRDefault="00507328" w:rsidP="000351E5">
      <w:pPr>
        <w:keepLines/>
        <w:spacing w:line="360" w:lineRule="auto"/>
        <w:rPr>
          <w:ins w:id="710" w:author="Autor"/>
          <w:rFonts w:eastAsia="Times New Roman" w:cs="Times New Roman"/>
          <w:szCs w:val="24"/>
          <w:lang w:eastAsia="es-ES" w:bidi="es-ES"/>
        </w:rPr>
      </w:pPr>
      <w:ins w:id="711" w:author="Autor">
        <w:r w:rsidRPr="000351E5">
          <w:rPr>
            <w:rFonts w:eastAsia="Times New Roman" w:cs="Times New Roman"/>
            <w:szCs w:val="24"/>
            <w:lang w:eastAsia="es-ES" w:bidi="es-ES"/>
          </w:rPr>
          <w:t>1.Aplicación de criterios de sostenibilidad en el desempeño profesional y personal:</w:t>
        </w:r>
      </w:ins>
    </w:p>
    <w:p w14:paraId="4E147395" w14:textId="77777777" w:rsidR="00507328" w:rsidRPr="000351E5" w:rsidRDefault="00507328" w:rsidP="000351E5">
      <w:pPr>
        <w:keepLines/>
        <w:spacing w:line="360" w:lineRule="auto"/>
        <w:rPr>
          <w:ins w:id="712" w:author="Autor"/>
          <w:rFonts w:eastAsia="Times New Roman" w:cs="Times New Roman"/>
          <w:szCs w:val="24"/>
          <w:lang w:eastAsia="es-ES" w:bidi="es-ES"/>
        </w:rPr>
      </w:pPr>
      <w:ins w:id="713" w:author="Autor">
        <w:r w:rsidRPr="000351E5">
          <w:rPr>
            <w:rFonts w:eastAsia="Times New Roman" w:cs="Times New Roman"/>
            <w:szCs w:val="24"/>
            <w:lang w:eastAsia="es-ES" w:bidi="es-ES"/>
          </w:rPr>
          <w:t>- Descripción de la actividad profesional y su impacto en la sociedad, la economía y el medio am-</w:t>
        </w:r>
        <w:proofErr w:type="spellStart"/>
        <w:r w:rsidRPr="000351E5">
          <w:rPr>
            <w:rFonts w:eastAsia="Times New Roman" w:cs="Times New Roman"/>
            <w:szCs w:val="24"/>
            <w:lang w:eastAsia="es-ES" w:bidi="es-ES"/>
          </w:rPr>
          <w:t>biente</w:t>
        </w:r>
        <w:proofErr w:type="spellEnd"/>
        <w:r w:rsidRPr="000351E5">
          <w:rPr>
            <w:rFonts w:eastAsia="Times New Roman" w:cs="Times New Roman"/>
            <w:szCs w:val="24"/>
            <w:lang w:eastAsia="es-ES" w:bidi="es-ES"/>
          </w:rPr>
          <w:t>.</w:t>
        </w:r>
      </w:ins>
    </w:p>
    <w:p w14:paraId="01A305E8" w14:textId="77777777" w:rsidR="00507328" w:rsidRPr="000351E5" w:rsidRDefault="00507328" w:rsidP="000351E5">
      <w:pPr>
        <w:keepLines/>
        <w:spacing w:line="360" w:lineRule="auto"/>
        <w:rPr>
          <w:ins w:id="714" w:author="Autor"/>
          <w:rFonts w:eastAsia="Times New Roman" w:cs="Times New Roman"/>
          <w:szCs w:val="24"/>
          <w:lang w:eastAsia="es-ES" w:bidi="es-ES"/>
        </w:rPr>
      </w:pPr>
      <w:ins w:id="715" w:author="Autor">
        <w:r w:rsidRPr="000351E5">
          <w:rPr>
            <w:rFonts w:eastAsia="Times New Roman" w:cs="Times New Roman"/>
            <w:szCs w:val="24"/>
            <w:lang w:eastAsia="es-ES" w:bidi="es-ES"/>
          </w:rPr>
          <w:t xml:space="preserve">- Análisis de cómo los ODS se relacionan con esa actividad </w:t>
        </w:r>
        <w:proofErr w:type="spellStart"/>
        <w:r w:rsidRPr="000351E5">
          <w:rPr>
            <w:rFonts w:eastAsia="Times New Roman" w:cs="Times New Roman"/>
            <w:szCs w:val="24"/>
            <w:lang w:eastAsia="es-ES" w:bidi="es-ES"/>
          </w:rPr>
          <w:t>profesional.</w:t>
        </w:r>
        <w:proofErr w:type="spellEnd"/>
      </w:ins>
    </w:p>
    <w:p w14:paraId="66264289" w14:textId="77777777" w:rsidR="00507328" w:rsidRPr="000351E5" w:rsidRDefault="00507328" w:rsidP="000351E5">
      <w:pPr>
        <w:keepLines/>
        <w:spacing w:line="360" w:lineRule="auto"/>
        <w:rPr>
          <w:ins w:id="716" w:author="Autor"/>
          <w:rFonts w:eastAsia="Times New Roman" w:cs="Times New Roman"/>
          <w:szCs w:val="24"/>
          <w:lang w:eastAsia="es-ES" w:bidi="es-ES"/>
        </w:rPr>
      </w:pPr>
      <w:ins w:id="717" w:author="Autor">
        <w:r w:rsidRPr="000351E5">
          <w:rPr>
            <w:rFonts w:eastAsia="Times New Roman" w:cs="Times New Roman"/>
            <w:szCs w:val="24"/>
            <w:lang w:eastAsia="es-ES" w:bidi="es-ES"/>
          </w:rPr>
          <w:t xml:space="preserve">- Identificación de los riesgos y las oportunidades, ambientales y sociales, asociados con el </w:t>
        </w:r>
        <w:proofErr w:type="spellStart"/>
        <w:r w:rsidRPr="000351E5">
          <w:rPr>
            <w:rFonts w:eastAsia="Times New Roman" w:cs="Times New Roman"/>
            <w:szCs w:val="24"/>
            <w:lang w:eastAsia="es-ES" w:bidi="es-ES"/>
          </w:rPr>
          <w:t>incum-plimiento</w:t>
        </w:r>
        <w:proofErr w:type="spellEnd"/>
        <w:r w:rsidRPr="000351E5">
          <w:rPr>
            <w:rFonts w:eastAsia="Times New Roman" w:cs="Times New Roman"/>
            <w:szCs w:val="24"/>
            <w:lang w:eastAsia="es-ES" w:bidi="es-ES"/>
          </w:rPr>
          <w:t xml:space="preserve"> o la contribución a los ODS (Sinergias y </w:t>
        </w:r>
        <w:proofErr w:type="spellStart"/>
        <w:r w:rsidRPr="000351E5">
          <w:rPr>
            <w:rFonts w:eastAsia="Times New Roman" w:cs="Times New Roman"/>
            <w:szCs w:val="24"/>
            <w:lang w:eastAsia="es-ES" w:bidi="es-ES"/>
          </w:rPr>
          <w:t>Trade-offs</w:t>
        </w:r>
        <w:proofErr w:type="spellEnd"/>
        <w:r w:rsidRPr="000351E5">
          <w:rPr>
            <w:rFonts w:eastAsia="Times New Roman" w:cs="Times New Roman"/>
            <w:szCs w:val="24"/>
            <w:lang w:eastAsia="es-ES" w:bidi="es-ES"/>
          </w:rPr>
          <w:t xml:space="preserve"> o compensaciones).</w:t>
        </w:r>
      </w:ins>
    </w:p>
    <w:p w14:paraId="64D376E2" w14:textId="77777777" w:rsidR="00507328" w:rsidRPr="000351E5" w:rsidRDefault="00507328" w:rsidP="000351E5">
      <w:pPr>
        <w:keepLines/>
        <w:spacing w:line="360" w:lineRule="auto"/>
        <w:rPr>
          <w:ins w:id="718" w:author="Autor"/>
          <w:rFonts w:eastAsia="Times New Roman" w:cs="Times New Roman"/>
          <w:szCs w:val="24"/>
          <w:lang w:eastAsia="es-ES" w:bidi="es-ES"/>
        </w:rPr>
      </w:pPr>
      <w:ins w:id="719" w:author="Autor">
        <w:r w:rsidRPr="000351E5">
          <w:rPr>
            <w:rFonts w:eastAsia="Times New Roman" w:cs="Times New Roman"/>
            <w:szCs w:val="24"/>
            <w:lang w:eastAsia="es-ES" w:bidi="es-ES"/>
          </w:rPr>
          <w:t>- Integración de los ODS en la estrategia profesional y/o en la planificación de la intervención:</w:t>
        </w:r>
      </w:ins>
    </w:p>
    <w:p w14:paraId="1F849DBC" w14:textId="77777777" w:rsidR="00507328" w:rsidRPr="000351E5" w:rsidRDefault="00507328" w:rsidP="000351E5">
      <w:pPr>
        <w:keepLines/>
        <w:spacing w:line="360" w:lineRule="auto"/>
        <w:rPr>
          <w:ins w:id="720" w:author="Autor"/>
          <w:rFonts w:eastAsia="Times New Roman" w:cs="Times New Roman"/>
          <w:szCs w:val="24"/>
          <w:lang w:eastAsia="es-ES" w:bidi="es-ES"/>
        </w:rPr>
      </w:pPr>
      <w:ins w:id="721" w:author="Autor">
        <w:r w:rsidRPr="000351E5">
          <w:rPr>
            <w:rFonts w:eastAsia="Times New Roman" w:cs="Times New Roman"/>
            <w:szCs w:val="24"/>
            <w:lang w:eastAsia="es-ES" w:bidi="es-ES"/>
          </w:rPr>
          <w:t>- Definición de objetivos y acciones específicas para contribuir al logro de esos ODS en el área de trabajo, una vez identificados los ODS pertinentes.</w:t>
        </w:r>
      </w:ins>
    </w:p>
    <w:p w14:paraId="3DA402C6" w14:textId="77777777" w:rsidR="00507328" w:rsidRPr="000351E5" w:rsidRDefault="00507328" w:rsidP="000351E5">
      <w:pPr>
        <w:keepLines/>
        <w:spacing w:line="360" w:lineRule="auto"/>
        <w:rPr>
          <w:ins w:id="722" w:author="Autor"/>
          <w:rFonts w:eastAsia="Times New Roman" w:cs="Times New Roman"/>
          <w:szCs w:val="24"/>
          <w:lang w:eastAsia="es-ES" w:bidi="es-ES"/>
        </w:rPr>
      </w:pPr>
      <w:ins w:id="723" w:author="Autor">
        <w:r w:rsidRPr="000351E5">
          <w:rPr>
            <w:rFonts w:eastAsia="Times New Roman" w:cs="Times New Roman"/>
            <w:szCs w:val="24"/>
            <w:lang w:eastAsia="es-ES" w:bidi="es-ES"/>
          </w:rPr>
          <w:lastRenderedPageBreak/>
          <w:t>- Identificación de acciones necesarias para abordar retos ambientales y sociales desde la ac-</w:t>
        </w:r>
        <w:proofErr w:type="spellStart"/>
        <w:r w:rsidRPr="000351E5">
          <w:rPr>
            <w:rFonts w:eastAsia="Times New Roman" w:cs="Times New Roman"/>
            <w:szCs w:val="24"/>
            <w:lang w:eastAsia="es-ES" w:bidi="es-ES"/>
          </w:rPr>
          <w:t>tividad</w:t>
        </w:r>
        <w:proofErr w:type="spellEnd"/>
        <w:r w:rsidRPr="000351E5">
          <w:rPr>
            <w:rFonts w:eastAsia="Times New Roman" w:cs="Times New Roman"/>
            <w:szCs w:val="24"/>
            <w:lang w:eastAsia="es-ES" w:bidi="es-ES"/>
          </w:rPr>
          <w:t xml:space="preserve"> profesional y personal:</w:t>
        </w:r>
      </w:ins>
    </w:p>
    <w:p w14:paraId="580B38B9" w14:textId="77777777" w:rsidR="00507328" w:rsidRPr="000351E5" w:rsidRDefault="00507328" w:rsidP="000351E5">
      <w:pPr>
        <w:keepLines/>
        <w:spacing w:line="360" w:lineRule="auto"/>
        <w:rPr>
          <w:ins w:id="724" w:author="Autor"/>
          <w:rFonts w:eastAsia="Times New Roman" w:cs="Times New Roman"/>
          <w:szCs w:val="24"/>
          <w:lang w:eastAsia="es-ES" w:bidi="es-ES"/>
        </w:rPr>
      </w:pPr>
      <w:ins w:id="725" w:author="Autor">
        <w:r w:rsidRPr="000351E5">
          <w:rPr>
            <w:rFonts w:eastAsia="Times New Roman" w:cs="Times New Roman"/>
            <w:szCs w:val="24"/>
            <w:lang w:eastAsia="es-ES" w:bidi="es-ES"/>
          </w:rPr>
          <w:t>- Desarrollo de estrategias para integrar los ODS en la práctica profesional y en la vi-da cotidiana.</w:t>
        </w:r>
      </w:ins>
    </w:p>
    <w:p w14:paraId="418C0665" w14:textId="77777777" w:rsidR="00507328" w:rsidRPr="000351E5" w:rsidRDefault="00507328" w:rsidP="000351E5">
      <w:pPr>
        <w:keepLines/>
        <w:spacing w:line="360" w:lineRule="auto"/>
        <w:rPr>
          <w:ins w:id="726" w:author="Autor"/>
          <w:rFonts w:eastAsia="Times New Roman" w:cs="Times New Roman"/>
          <w:szCs w:val="24"/>
          <w:lang w:eastAsia="es-ES" w:bidi="es-ES"/>
        </w:rPr>
      </w:pPr>
      <w:ins w:id="727" w:author="Autor">
        <w:r w:rsidRPr="000351E5">
          <w:rPr>
            <w:rFonts w:eastAsia="Times New Roman" w:cs="Times New Roman"/>
            <w:szCs w:val="24"/>
            <w:lang w:eastAsia="es-ES" w:bidi="es-ES"/>
          </w:rPr>
          <w:t>- Identificación de acciones concretas que pueden implementarse para contribuir a los ODS.</w:t>
        </w:r>
      </w:ins>
    </w:p>
    <w:p w14:paraId="33DE2DD4" w14:textId="77777777" w:rsidR="00507328" w:rsidRPr="000351E5" w:rsidRDefault="00507328" w:rsidP="000351E5">
      <w:pPr>
        <w:keepLines/>
        <w:spacing w:line="360" w:lineRule="auto"/>
        <w:rPr>
          <w:ins w:id="728" w:author="Autor"/>
          <w:rFonts w:eastAsia="Times New Roman" w:cs="Times New Roman"/>
          <w:szCs w:val="24"/>
          <w:lang w:eastAsia="es-ES" w:bidi="es-ES"/>
        </w:rPr>
      </w:pPr>
      <w:ins w:id="729" w:author="Autor">
        <w:r w:rsidRPr="000351E5">
          <w:rPr>
            <w:rFonts w:eastAsia="Times New Roman" w:cs="Times New Roman"/>
            <w:szCs w:val="24"/>
            <w:lang w:eastAsia="es-ES" w:bidi="es-ES"/>
          </w:rPr>
          <w:t>- Exploración de cómo estas acciones pueden tener un impacto positivo tanto a nivel individual como en la comunidad y el entorno laboral.</w:t>
        </w:r>
      </w:ins>
    </w:p>
    <w:p w14:paraId="6D90EF63" w14:textId="77777777" w:rsidR="00507328" w:rsidRPr="000351E5" w:rsidRDefault="00507328" w:rsidP="000351E5">
      <w:pPr>
        <w:keepLines/>
        <w:spacing w:line="360" w:lineRule="auto"/>
        <w:rPr>
          <w:ins w:id="730" w:author="Autor"/>
          <w:rFonts w:eastAsia="Times New Roman" w:cs="Times New Roman"/>
          <w:szCs w:val="24"/>
          <w:lang w:eastAsia="es-ES" w:bidi="es-ES"/>
        </w:rPr>
      </w:pPr>
      <w:ins w:id="731" w:author="Autor">
        <w:r w:rsidRPr="000351E5">
          <w:rPr>
            <w:rFonts w:eastAsia="Times New Roman" w:cs="Times New Roman"/>
            <w:szCs w:val="24"/>
            <w:lang w:eastAsia="es-ES" w:bidi="es-ES"/>
          </w:rPr>
          <w:t>- Evaluación continua para ajustar las acciones según sea necesario y maximizar el impacto de la empresa en el desarrollo sostenible.</w:t>
        </w:r>
      </w:ins>
    </w:p>
    <w:p w14:paraId="6C3C8CD8" w14:textId="77777777" w:rsidR="00507328" w:rsidRPr="000351E5" w:rsidRDefault="00507328" w:rsidP="000351E5">
      <w:pPr>
        <w:keepLines/>
        <w:spacing w:line="360" w:lineRule="auto"/>
        <w:rPr>
          <w:ins w:id="732" w:author="Autor"/>
          <w:rFonts w:eastAsia="Times New Roman" w:cs="Times New Roman"/>
          <w:szCs w:val="24"/>
          <w:lang w:eastAsia="es-ES" w:bidi="es-ES"/>
        </w:rPr>
      </w:pPr>
      <w:ins w:id="733" w:author="Autor">
        <w:r w:rsidRPr="000351E5">
          <w:rPr>
            <w:rFonts w:eastAsia="Times New Roman" w:cs="Times New Roman"/>
            <w:szCs w:val="24"/>
            <w:lang w:eastAsia="es-ES" w:bidi="es-ES"/>
          </w:rPr>
          <w:t>2. Caracterización del modelo de producción y consumo actual:</w:t>
        </w:r>
      </w:ins>
    </w:p>
    <w:p w14:paraId="69F41940" w14:textId="77777777" w:rsidR="00507328" w:rsidRPr="000351E5" w:rsidRDefault="00507328" w:rsidP="000351E5">
      <w:pPr>
        <w:keepLines/>
        <w:spacing w:line="360" w:lineRule="auto"/>
        <w:rPr>
          <w:ins w:id="734" w:author="Autor"/>
          <w:rFonts w:eastAsia="Times New Roman" w:cs="Times New Roman"/>
          <w:szCs w:val="24"/>
          <w:lang w:eastAsia="es-ES" w:bidi="es-ES"/>
        </w:rPr>
      </w:pPr>
      <w:ins w:id="735" w:author="Autor">
        <w:r w:rsidRPr="000351E5">
          <w:rPr>
            <w:rFonts w:eastAsia="Times New Roman" w:cs="Times New Roman"/>
            <w:szCs w:val="24"/>
            <w:lang w:eastAsia="es-ES" w:bidi="es-ES"/>
          </w:rPr>
          <w:t>- Modelo macroeconómico actual.</w:t>
        </w:r>
      </w:ins>
    </w:p>
    <w:p w14:paraId="5479A3E9" w14:textId="77777777" w:rsidR="00507328" w:rsidRPr="000351E5" w:rsidRDefault="00507328" w:rsidP="000351E5">
      <w:pPr>
        <w:keepLines/>
        <w:spacing w:line="360" w:lineRule="auto"/>
        <w:rPr>
          <w:ins w:id="736" w:author="Autor"/>
          <w:rFonts w:eastAsia="Times New Roman" w:cs="Times New Roman"/>
          <w:szCs w:val="24"/>
          <w:lang w:eastAsia="es-ES" w:bidi="es-ES"/>
        </w:rPr>
      </w:pPr>
      <w:ins w:id="737" w:author="Autor">
        <w:r w:rsidRPr="000351E5">
          <w:rPr>
            <w:rFonts w:eastAsia="Times New Roman" w:cs="Times New Roman"/>
            <w:szCs w:val="24"/>
            <w:lang w:eastAsia="es-ES" w:bidi="es-ES"/>
          </w:rPr>
          <w:t>- Descripción de los principales aspectos del modelo lineal de producción y consumo.</w:t>
        </w:r>
      </w:ins>
    </w:p>
    <w:p w14:paraId="5991FE8E" w14:textId="77777777" w:rsidR="00507328" w:rsidRPr="000351E5" w:rsidRDefault="00507328" w:rsidP="000351E5">
      <w:pPr>
        <w:keepLines/>
        <w:spacing w:line="360" w:lineRule="auto"/>
        <w:rPr>
          <w:ins w:id="738" w:author="Autor"/>
          <w:rFonts w:eastAsia="Times New Roman" w:cs="Times New Roman"/>
          <w:szCs w:val="24"/>
          <w:lang w:eastAsia="es-ES" w:bidi="es-ES"/>
        </w:rPr>
      </w:pPr>
      <w:ins w:id="739" w:author="Autor">
        <w:r w:rsidRPr="000351E5">
          <w:rPr>
            <w:rFonts w:eastAsia="Times New Roman" w:cs="Times New Roman"/>
            <w:szCs w:val="24"/>
            <w:lang w:eastAsia="es-ES" w:bidi="es-ES"/>
          </w:rPr>
          <w:t>- Identificación de sus impactos ambientales y sociales.</w:t>
        </w:r>
      </w:ins>
    </w:p>
    <w:p w14:paraId="50DF706A" w14:textId="77777777" w:rsidR="00507328" w:rsidRPr="000351E5" w:rsidRDefault="00507328" w:rsidP="000351E5">
      <w:pPr>
        <w:keepLines/>
        <w:spacing w:line="360" w:lineRule="auto"/>
        <w:rPr>
          <w:ins w:id="740" w:author="Autor"/>
          <w:rFonts w:eastAsia="Times New Roman" w:cs="Times New Roman"/>
          <w:szCs w:val="24"/>
          <w:lang w:eastAsia="es-ES" w:bidi="es-ES"/>
        </w:rPr>
      </w:pPr>
      <w:ins w:id="741" w:author="Autor">
        <w:r w:rsidRPr="000351E5">
          <w:rPr>
            <w:rFonts w:eastAsia="Times New Roman" w:cs="Times New Roman"/>
            <w:szCs w:val="24"/>
            <w:lang w:eastAsia="es-ES" w:bidi="es-ES"/>
          </w:rPr>
          <w:t>3. Identificación de los principios de la economía verde y circular:</w:t>
        </w:r>
      </w:ins>
    </w:p>
    <w:p w14:paraId="26E882C1" w14:textId="77777777" w:rsidR="00507328" w:rsidRPr="000351E5" w:rsidRDefault="00507328" w:rsidP="000351E5">
      <w:pPr>
        <w:keepLines/>
        <w:spacing w:line="360" w:lineRule="auto"/>
        <w:rPr>
          <w:ins w:id="742" w:author="Autor"/>
          <w:rFonts w:eastAsia="Times New Roman" w:cs="Times New Roman"/>
          <w:szCs w:val="24"/>
          <w:lang w:eastAsia="es-ES" w:bidi="es-ES"/>
        </w:rPr>
      </w:pPr>
      <w:ins w:id="743" w:author="Autor">
        <w:r w:rsidRPr="000351E5">
          <w:rPr>
            <w:rFonts w:eastAsia="Times New Roman" w:cs="Times New Roman"/>
            <w:szCs w:val="24"/>
            <w:lang w:eastAsia="es-ES" w:bidi="es-ES"/>
          </w:rPr>
          <w:t>- Explicación de los principios fundamentales de la economía verde.</w:t>
        </w:r>
      </w:ins>
    </w:p>
    <w:p w14:paraId="40ECDD56" w14:textId="77777777" w:rsidR="00507328" w:rsidRPr="000351E5" w:rsidRDefault="00507328" w:rsidP="000351E5">
      <w:pPr>
        <w:keepLines/>
        <w:spacing w:line="360" w:lineRule="auto"/>
        <w:rPr>
          <w:ins w:id="744" w:author="Autor"/>
          <w:rFonts w:eastAsia="Times New Roman" w:cs="Times New Roman"/>
          <w:szCs w:val="24"/>
          <w:lang w:eastAsia="es-ES" w:bidi="es-ES"/>
        </w:rPr>
      </w:pPr>
      <w:ins w:id="745" w:author="Autor">
        <w:r w:rsidRPr="000351E5">
          <w:rPr>
            <w:rFonts w:eastAsia="Times New Roman" w:cs="Times New Roman"/>
            <w:szCs w:val="24"/>
            <w:lang w:eastAsia="es-ES" w:bidi="es-ES"/>
          </w:rPr>
          <w:t>- Explicación de los principios fundamentales de la economía circular (la minimización de residuos, la reutilización, el reciclaje y la renovabilidad de recursos).</w:t>
        </w:r>
      </w:ins>
    </w:p>
    <w:p w14:paraId="59F4010F" w14:textId="77777777" w:rsidR="00507328" w:rsidRPr="000351E5" w:rsidRDefault="00507328" w:rsidP="000351E5">
      <w:pPr>
        <w:keepLines/>
        <w:spacing w:line="360" w:lineRule="auto"/>
        <w:rPr>
          <w:ins w:id="746" w:author="Autor"/>
          <w:rFonts w:eastAsia="Times New Roman" w:cs="Times New Roman"/>
          <w:szCs w:val="24"/>
          <w:lang w:eastAsia="es-ES" w:bidi="es-ES"/>
        </w:rPr>
      </w:pPr>
      <w:ins w:id="747" w:author="Autor">
        <w:r w:rsidRPr="000351E5">
          <w:rPr>
            <w:rFonts w:eastAsia="Times New Roman" w:cs="Times New Roman"/>
            <w:szCs w:val="24"/>
            <w:lang w:eastAsia="es-ES" w:bidi="es-ES"/>
          </w:rPr>
          <w:t>- Tipos de reciclaje.</w:t>
        </w:r>
      </w:ins>
    </w:p>
    <w:p w14:paraId="00D98DF8" w14:textId="77777777" w:rsidR="00507328" w:rsidRPr="000351E5" w:rsidRDefault="00507328" w:rsidP="000351E5">
      <w:pPr>
        <w:keepLines/>
        <w:spacing w:line="360" w:lineRule="auto"/>
        <w:rPr>
          <w:ins w:id="748" w:author="Autor"/>
          <w:rFonts w:eastAsia="Times New Roman" w:cs="Times New Roman"/>
          <w:szCs w:val="24"/>
          <w:lang w:eastAsia="es-ES" w:bidi="es-ES"/>
        </w:rPr>
      </w:pPr>
      <w:ins w:id="749" w:author="Autor">
        <w:r w:rsidRPr="000351E5">
          <w:rPr>
            <w:rFonts w:eastAsia="Times New Roman" w:cs="Times New Roman"/>
            <w:szCs w:val="24"/>
            <w:lang w:eastAsia="es-ES" w:bidi="es-ES"/>
          </w:rPr>
          <w:t>- Los distintos metabolismos de la economía circular.</w:t>
        </w:r>
      </w:ins>
    </w:p>
    <w:p w14:paraId="35281DB0" w14:textId="77777777" w:rsidR="00507328" w:rsidRPr="000351E5" w:rsidRDefault="00507328" w:rsidP="000351E5">
      <w:pPr>
        <w:keepLines/>
        <w:spacing w:line="360" w:lineRule="auto"/>
        <w:rPr>
          <w:ins w:id="750" w:author="Autor"/>
          <w:rFonts w:eastAsia="Times New Roman" w:cs="Times New Roman"/>
          <w:szCs w:val="24"/>
          <w:lang w:eastAsia="es-ES" w:bidi="es-ES"/>
        </w:rPr>
      </w:pPr>
      <w:ins w:id="751" w:author="Autor">
        <w:r w:rsidRPr="000351E5">
          <w:rPr>
            <w:rFonts w:eastAsia="Times New Roman" w:cs="Times New Roman"/>
            <w:szCs w:val="24"/>
            <w:lang w:eastAsia="es-ES" w:bidi="es-ES"/>
          </w:rPr>
          <w:t xml:space="preserve">4. Contraste de los beneficios de la economía verde y circular frente al modelo clásico de </w:t>
        </w:r>
        <w:proofErr w:type="spellStart"/>
        <w:r w:rsidRPr="000351E5">
          <w:rPr>
            <w:rFonts w:eastAsia="Times New Roman" w:cs="Times New Roman"/>
            <w:szCs w:val="24"/>
            <w:lang w:eastAsia="es-ES" w:bidi="es-ES"/>
          </w:rPr>
          <w:t>produc-ción</w:t>
        </w:r>
        <w:proofErr w:type="spellEnd"/>
        <w:r w:rsidRPr="000351E5">
          <w:rPr>
            <w:rFonts w:eastAsia="Times New Roman" w:cs="Times New Roman"/>
            <w:szCs w:val="24"/>
            <w:lang w:eastAsia="es-ES" w:bidi="es-ES"/>
          </w:rPr>
          <w:t>:</w:t>
        </w:r>
      </w:ins>
    </w:p>
    <w:p w14:paraId="5F07C46D" w14:textId="77777777" w:rsidR="00507328" w:rsidRPr="000351E5" w:rsidRDefault="00507328" w:rsidP="000351E5">
      <w:pPr>
        <w:keepLines/>
        <w:spacing w:line="360" w:lineRule="auto"/>
        <w:rPr>
          <w:ins w:id="752" w:author="Autor"/>
          <w:rFonts w:eastAsia="Times New Roman" w:cs="Times New Roman"/>
          <w:szCs w:val="24"/>
          <w:lang w:eastAsia="es-ES" w:bidi="es-ES"/>
        </w:rPr>
      </w:pPr>
      <w:ins w:id="753" w:author="Autor">
        <w:r w:rsidRPr="000351E5">
          <w:rPr>
            <w:rFonts w:eastAsia="Times New Roman" w:cs="Times New Roman"/>
            <w:szCs w:val="24"/>
            <w:lang w:eastAsia="es-ES" w:bidi="es-ES"/>
          </w:rPr>
          <w:t>- Análisis y comparación de los beneficios ambientales, sociales y económicos de la economía verde y circular.</w:t>
        </w:r>
      </w:ins>
    </w:p>
    <w:p w14:paraId="4807669F" w14:textId="77777777" w:rsidR="00507328" w:rsidRPr="000351E5" w:rsidRDefault="00507328" w:rsidP="000351E5">
      <w:pPr>
        <w:keepLines/>
        <w:spacing w:line="360" w:lineRule="auto"/>
        <w:rPr>
          <w:ins w:id="754" w:author="Autor"/>
          <w:rFonts w:eastAsia="Times New Roman" w:cs="Times New Roman"/>
          <w:szCs w:val="24"/>
          <w:lang w:eastAsia="es-ES" w:bidi="es-ES"/>
        </w:rPr>
      </w:pPr>
      <w:ins w:id="755" w:author="Autor">
        <w:r w:rsidRPr="000351E5">
          <w:rPr>
            <w:rFonts w:eastAsia="Times New Roman" w:cs="Times New Roman"/>
            <w:szCs w:val="24"/>
            <w:lang w:eastAsia="es-ES" w:bidi="es-ES"/>
          </w:rPr>
          <w:t>- Exploración de casos de estudio que demuestren los efectos positivos de la transición hacia la eco-</w:t>
        </w:r>
        <w:proofErr w:type="spellStart"/>
        <w:r w:rsidRPr="000351E5">
          <w:rPr>
            <w:rFonts w:eastAsia="Times New Roman" w:cs="Times New Roman"/>
            <w:szCs w:val="24"/>
            <w:lang w:eastAsia="es-ES" w:bidi="es-ES"/>
          </w:rPr>
          <w:t>nomía</w:t>
        </w:r>
        <w:proofErr w:type="spellEnd"/>
        <w:r w:rsidRPr="000351E5">
          <w:rPr>
            <w:rFonts w:eastAsia="Times New Roman" w:cs="Times New Roman"/>
            <w:szCs w:val="24"/>
            <w:lang w:eastAsia="es-ES" w:bidi="es-ES"/>
          </w:rPr>
          <w:t xml:space="preserve"> circular.</w:t>
        </w:r>
      </w:ins>
    </w:p>
    <w:p w14:paraId="5EF8BBD3" w14:textId="77777777" w:rsidR="00507328" w:rsidRPr="000351E5" w:rsidRDefault="00507328" w:rsidP="000351E5">
      <w:pPr>
        <w:keepLines/>
        <w:spacing w:line="360" w:lineRule="auto"/>
        <w:rPr>
          <w:ins w:id="756" w:author="Autor"/>
          <w:rFonts w:eastAsia="Times New Roman" w:cs="Times New Roman"/>
          <w:szCs w:val="24"/>
          <w:lang w:eastAsia="es-ES" w:bidi="es-ES"/>
        </w:rPr>
      </w:pPr>
      <w:ins w:id="757" w:author="Autor">
        <w:r w:rsidRPr="000351E5">
          <w:rPr>
            <w:rFonts w:eastAsia="Times New Roman" w:cs="Times New Roman"/>
            <w:szCs w:val="24"/>
            <w:lang w:eastAsia="es-ES" w:bidi="es-ES"/>
          </w:rPr>
          <w:t>- Concepto de desacoplamiento entre crecimiento económico y consumo de recursos.</w:t>
        </w:r>
      </w:ins>
    </w:p>
    <w:p w14:paraId="074A743C" w14:textId="77777777" w:rsidR="00507328" w:rsidRPr="000351E5" w:rsidRDefault="00507328" w:rsidP="000351E5">
      <w:pPr>
        <w:keepLines/>
        <w:spacing w:line="360" w:lineRule="auto"/>
        <w:rPr>
          <w:ins w:id="758" w:author="Autor"/>
          <w:rFonts w:eastAsia="Times New Roman" w:cs="Times New Roman"/>
          <w:szCs w:val="24"/>
          <w:lang w:eastAsia="es-ES" w:bidi="es-ES"/>
        </w:rPr>
      </w:pPr>
      <w:ins w:id="759" w:author="Autor">
        <w:r w:rsidRPr="000351E5">
          <w:rPr>
            <w:rFonts w:eastAsia="Times New Roman" w:cs="Times New Roman"/>
            <w:szCs w:val="24"/>
            <w:lang w:eastAsia="es-ES" w:bidi="es-ES"/>
          </w:rPr>
          <w:t>- Estrategias europeas y españolas de economía circular: planes y proyectos.</w:t>
        </w:r>
      </w:ins>
    </w:p>
    <w:p w14:paraId="4E59C876" w14:textId="77777777" w:rsidR="00507328" w:rsidRPr="000351E5" w:rsidRDefault="00507328" w:rsidP="000351E5">
      <w:pPr>
        <w:keepLines/>
        <w:spacing w:line="360" w:lineRule="auto"/>
        <w:rPr>
          <w:ins w:id="760" w:author="Autor"/>
          <w:rFonts w:eastAsia="Times New Roman" w:cs="Times New Roman"/>
          <w:szCs w:val="24"/>
          <w:lang w:eastAsia="es-ES" w:bidi="es-ES"/>
        </w:rPr>
      </w:pPr>
      <w:ins w:id="761" w:author="Autor">
        <w:r w:rsidRPr="000351E5">
          <w:rPr>
            <w:rFonts w:eastAsia="Times New Roman" w:cs="Times New Roman"/>
            <w:szCs w:val="24"/>
            <w:lang w:eastAsia="es-ES" w:bidi="es-ES"/>
          </w:rPr>
          <w:lastRenderedPageBreak/>
          <w:t>5. Aplicación de los principios de ecodiseño y diseño sostenible:</w:t>
        </w:r>
      </w:ins>
    </w:p>
    <w:p w14:paraId="656C2637" w14:textId="77777777" w:rsidR="00507328" w:rsidRPr="000351E5" w:rsidRDefault="00507328" w:rsidP="000351E5">
      <w:pPr>
        <w:keepLines/>
        <w:spacing w:line="360" w:lineRule="auto"/>
        <w:rPr>
          <w:ins w:id="762" w:author="Autor"/>
          <w:rFonts w:eastAsia="Times New Roman" w:cs="Times New Roman"/>
          <w:szCs w:val="24"/>
          <w:lang w:eastAsia="es-ES" w:bidi="es-ES"/>
        </w:rPr>
      </w:pPr>
      <w:ins w:id="763" w:author="Autor">
        <w:r w:rsidRPr="000351E5">
          <w:rPr>
            <w:rFonts w:eastAsia="Times New Roman" w:cs="Times New Roman"/>
            <w:szCs w:val="24"/>
            <w:lang w:eastAsia="es-ES" w:bidi="es-ES"/>
          </w:rPr>
          <w:t>- Concepto de ecodiseño y diseño sostenible. Aplicación en el desarrollo de productos y servicios.</w:t>
        </w:r>
      </w:ins>
    </w:p>
    <w:p w14:paraId="0102F389" w14:textId="77777777" w:rsidR="00507328" w:rsidRPr="000351E5" w:rsidRDefault="00507328" w:rsidP="000351E5">
      <w:pPr>
        <w:keepLines/>
        <w:spacing w:line="360" w:lineRule="auto"/>
        <w:rPr>
          <w:ins w:id="764" w:author="Autor"/>
          <w:rFonts w:eastAsia="Times New Roman" w:cs="Times New Roman"/>
          <w:szCs w:val="24"/>
          <w:lang w:eastAsia="es-ES" w:bidi="es-ES"/>
        </w:rPr>
      </w:pPr>
      <w:ins w:id="765" w:author="Autor">
        <w:r w:rsidRPr="000351E5">
          <w:rPr>
            <w:rFonts w:eastAsia="Times New Roman" w:cs="Times New Roman"/>
            <w:szCs w:val="24"/>
            <w:lang w:eastAsia="es-ES" w:bidi="es-ES"/>
          </w:rPr>
          <w:t>- Identificación de estrategias de diseño que minimicen el impacto ambiental a lo largo del ciclo de vida del producto.</w:t>
        </w:r>
      </w:ins>
    </w:p>
    <w:p w14:paraId="6945834B" w14:textId="77777777" w:rsidR="00507328" w:rsidRPr="000351E5" w:rsidRDefault="00507328" w:rsidP="000351E5">
      <w:pPr>
        <w:keepLines/>
        <w:spacing w:line="360" w:lineRule="auto"/>
        <w:rPr>
          <w:ins w:id="766" w:author="Autor"/>
          <w:rFonts w:eastAsia="Times New Roman" w:cs="Times New Roman"/>
          <w:szCs w:val="24"/>
          <w:lang w:eastAsia="es-ES" w:bidi="es-ES"/>
        </w:rPr>
      </w:pPr>
      <w:ins w:id="767" w:author="Autor">
        <w:r w:rsidRPr="000351E5">
          <w:rPr>
            <w:rFonts w:eastAsia="Times New Roman" w:cs="Times New Roman"/>
            <w:szCs w:val="24"/>
            <w:lang w:eastAsia="es-ES" w:bidi="es-ES"/>
          </w:rPr>
          <w:t>6. Análisis del ciclo de vida del producto y su proceso de producción:</w:t>
        </w:r>
      </w:ins>
    </w:p>
    <w:p w14:paraId="2ACABAC0" w14:textId="77777777" w:rsidR="00507328" w:rsidRPr="000351E5" w:rsidRDefault="00507328" w:rsidP="000351E5">
      <w:pPr>
        <w:keepLines/>
        <w:spacing w:line="360" w:lineRule="auto"/>
        <w:rPr>
          <w:ins w:id="768" w:author="Autor"/>
          <w:rFonts w:eastAsia="Times New Roman" w:cs="Times New Roman"/>
          <w:szCs w:val="24"/>
          <w:lang w:eastAsia="es-ES" w:bidi="es-ES"/>
        </w:rPr>
      </w:pPr>
      <w:ins w:id="769" w:author="Autor">
        <w:r w:rsidRPr="000351E5">
          <w:rPr>
            <w:rFonts w:eastAsia="Times New Roman" w:cs="Times New Roman"/>
            <w:szCs w:val="24"/>
            <w:lang w:eastAsia="es-ES" w:bidi="es-ES"/>
          </w:rPr>
          <w:t>- Concepto de ciclo de vida del producto.</w:t>
        </w:r>
      </w:ins>
    </w:p>
    <w:p w14:paraId="3E6B2946" w14:textId="77777777" w:rsidR="00507328" w:rsidRPr="000351E5" w:rsidRDefault="00507328" w:rsidP="000351E5">
      <w:pPr>
        <w:keepLines/>
        <w:spacing w:line="360" w:lineRule="auto"/>
        <w:rPr>
          <w:ins w:id="770" w:author="Autor"/>
          <w:rFonts w:eastAsia="Times New Roman" w:cs="Times New Roman"/>
          <w:szCs w:val="24"/>
          <w:lang w:eastAsia="es-ES" w:bidi="es-ES"/>
        </w:rPr>
      </w:pPr>
      <w:ins w:id="771" w:author="Autor">
        <w:r w:rsidRPr="000351E5">
          <w:rPr>
            <w:rFonts w:eastAsia="Times New Roman" w:cs="Times New Roman"/>
            <w:szCs w:val="24"/>
            <w:lang w:eastAsia="es-ES" w:bidi="es-ES"/>
          </w:rPr>
          <w:t xml:space="preserve">- Impactos ambientales, sociales y económicos asociados con todas las etapas del ciclo de vida del producto (diseño, extracción de materias primas, fabricación, acondicionamiento, embalaje, </w:t>
        </w:r>
        <w:proofErr w:type="spellStart"/>
        <w:r w:rsidRPr="000351E5">
          <w:rPr>
            <w:rFonts w:eastAsia="Times New Roman" w:cs="Times New Roman"/>
            <w:szCs w:val="24"/>
            <w:lang w:eastAsia="es-ES" w:bidi="es-ES"/>
          </w:rPr>
          <w:t>distribu-ción</w:t>
        </w:r>
        <w:proofErr w:type="spellEnd"/>
        <w:r w:rsidRPr="000351E5">
          <w:rPr>
            <w:rFonts w:eastAsia="Times New Roman" w:cs="Times New Roman"/>
            <w:szCs w:val="24"/>
            <w:lang w:eastAsia="es-ES" w:bidi="es-ES"/>
          </w:rPr>
          <w:t>, consumo final y desecho).</w:t>
        </w:r>
      </w:ins>
    </w:p>
    <w:p w14:paraId="301B2DE2" w14:textId="77777777" w:rsidR="00507328" w:rsidRPr="000351E5" w:rsidRDefault="00507328" w:rsidP="000351E5">
      <w:pPr>
        <w:keepLines/>
        <w:spacing w:line="360" w:lineRule="auto"/>
        <w:rPr>
          <w:ins w:id="772" w:author="Autor"/>
          <w:rFonts w:eastAsia="Times New Roman" w:cs="Times New Roman"/>
          <w:szCs w:val="24"/>
          <w:lang w:eastAsia="es-ES" w:bidi="es-ES"/>
        </w:rPr>
      </w:pPr>
      <w:ins w:id="773" w:author="Autor">
        <w:r w:rsidRPr="000351E5">
          <w:rPr>
            <w:rFonts w:eastAsia="Times New Roman" w:cs="Times New Roman"/>
            <w:szCs w:val="24"/>
            <w:lang w:eastAsia="es-ES" w:bidi="es-ES"/>
          </w:rPr>
          <w:t>- Perspectiva de sostenibilidad a lo largo del ciclo de vida del producto.</w:t>
        </w:r>
      </w:ins>
    </w:p>
    <w:p w14:paraId="1DBC0D92" w14:textId="77777777" w:rsidR="00507328" w:rsidRPr="000351E5" w:rsidRDefault="00507328" w:rsidP="000351E5">
      <w:pPr>
        <w:keepLines/>
        <w:spacing w:line="360" w:lineRule="auto"/>
        <w:rPr>
          <w:ins w:id="774" w:author="Autor"/>
          <w:rFonts w:eastAsia="Times New Roman" w:cs="Times New Roman"/>
          <w:szCs w:val="24"/>
          <w:lang w:eastAsia="es-ES" w:bidi="es-ES"/>
        </w:rPr>
      </w:pPr>
      <w:ins w:id="775" w:author="Autor">
        <w:r w:rsidRPr="000351E5">
          <w:rPr>
            <w:rFonts w:eastAsia="Times New Roman" w:cs="Times New Roman"/>
            <w:szCs w:val="24"/>
            <w:lang w:eastAsia="es-ES" w:bidi="es-ES"/>
          </w:rPr>
          <w:t>7. Certificación y etiquetado de productos:</w:t>
        </w:r>
      </w:ins>
    </w:p>
    <w:p w14:paraId="5261650B" w14:textId="77777777" w:rsidR="00507328" w:rsidRPr="000351E5" w:rsidRDefault="00507328" w:rsidP="000351E5">
      <w:pPr>
        <w:keepLines/>
        <w:spacing w:line="360" w:lineRule="auto"/>
        <w:rPr>
          <w:ins w:id="776" w:author="Autor"/>
          <w:rFonts w:eastAsia="Times New Roman" w:cs="Times New Roman"/>
          <w:szCs w:val="24"/>
          <w:lang w:eastAsia="es-ES" w:bidi="es-ES"/>
        </w:rPr>
      </w:pPr>
      <w:ins w:id="777" w:author="Autor">
        <w:r w:rsidRPr="000351E5">
          <w:rPr>
            <w:rFonts w:eastAsia="Times New Roman" w:cs="Times New Roman"/>
            <w:szCs w:val="24"/>
            <w:lang w:eastAsia="es-ES" w:bidi="es-ES"/>
          </w:rPr>
          <w:t>- Certificaciones públicas.</w:t>
        </w:r>
      </w:ins>
    </w:p>
    <w:p w14:paraId="79467D7B" w14:textId="77777777" w:rsidR="002E0B85" w:rsidRPr="000351E5" w:rsidRDefault="00507328" w:rsidP="000351E5">
      <w:pPr>
        <w:keepLines/>
        <w:spacing w:line="360" w:lineRule="auto"/>
        <w:rPr>
          <w:rFonts w:eastAsia="Times New Roman" w:cs="Times New Roman"/>
          <w:szCs w:val="24"/>
          <w:lang w:eastAsia="es-ES" w:bidi="es-ES"/>
        </w:rPr>
      </w:pPr>
      <w:ins w:id="778" w:author="Autor">
        <w:r w:rsidRPr="000351E5">
          <w:rPr>
            <w:rFonts w:eastAsia="Times New Roman" w:cs="Times New Roman"/>
            <w:szCs w:val="24"/>
            <w:lang w:eastAsia="es-ES" w:bidi="es-ES"/>
          </w:rPr>
          <w:t>- Certificaciones privadas.</w:t>
        </w:r>
      </w:ins>
    </w:p>
    <w:p w14:paraId="16093EED" w14:textId="549F2B21" w:rsidR="00507328" w:rsidRPr="000351E5" w:rsidRDefault="00507328" w:rsidP="000351E5">
      <w:pPr>
        <w:keepLines/>
        <w:spacing w:line="360" w:lineRule="auto"/>
        <w:rPr>
          <w:ins w:id="779" w:author="Autor"/>
          <w:rFonts w:eastAsia="Times New Roman" w:cs="Times New Roman"/>
          <w:szCs w:val="24"/>
          <w:lang w:eastAsia="es-ES" w:bidi="es-ES"/>
        </w:rPr>
      </w:pPr>
      <w:ins w:id="780" w:author="Autor">
        <w:r w:rsidRPr="000351E5">
          <w:rPr>
            <w:rFonts w:eastAsia="Times New Roman" w:cs="Times New Roman"/>
            <w:szCs w:val="24"/>
            <w:lang w:eastAsia="es-ES" w:bidi="es-ES"/>
          </w:rPr>
          <w:t>Sostenibilidad Empresarial</w:t>
        </w:r>
      </w:ins>
    </w:p>
    <w:p w14:paraId="7BBFBD32" w14:textId="77777777" w:rsidR="00507328" w:rsidRPr="000351E5" w:rsidRDefault="00507328" w:rsidP="000351E5">
      <w:pPr>
        <w:keepLines/>
        <w:spacing w:line="360" w:lineRule="auto"/>
        <w:rPr>
          <w:ins w:id="781" w:author="Autor"/>
          <w:rFonts w:eastAsia="Times New Roman" w:cs="Times New Roman"/>
          <w:szCs w:val="24"/>
          <w:lang w:eastAsia="es-ES" w:bidi="es-ES"/>
        </w:rPr>
      </w:pPr>
      <w:ins w:id="782" w:author="Autor">
        <w:r w:rsidRPr="000351E5">
          <w:rPr>
            <w:rFonts w:eastAsia="Times New Roman" w:cs="Times New Roman"/>
            <w:szCs w:val="24"/>
            <w:lang w:eastAsia="es-ES" w:bidi="es-ES"/>
          </w:rPr>
          <w:t>1. Conceptos empresariales básicos previos:</w:t>
        </w:r>
      </w:ins>
    </w:p>
    <w:p w14:paraId="05CA22BA" w14:textId="77777777" w:rsidR="00507328" w:rsidRPr="000351E5" w:rsidRDefault="00507328" w:rsidP="000351E5">
      <w:pPr>
        <w:keepLines/>
        <w:spacing w:line="360" w:lineRule="auto"/>
        <w:rPr>
          <w:ins w:id="783" w:author="Autor"/>
          <w:rFonts w:eastAsia="Times New Roman" w:cs="Times New Roman"/>
          <w:szCs w:val="24"/>
          <w:lang w:eastAsia="es-ES" w:bidi="es-ES"/>
        </w:rPr>
      </w:pPr>
      <w:ins w:id="784" w:author="Autor">
        <w:r w:rsidRPr="000351E5">
          <w:rPr>
            <w:rFonts w:eastAsia="Times New Roman" w:cs="Times New Roman"/>
            <w:szCs w:val="24"/>
            <w:lang w:eastAsia="es-ES" w:bidi="es-ES"/>
          </w:rPr>
          <w:t>- Definición de cadena de valor de una empresa.</w:t>
        </w:r>
      </w:ins>
    </w:p>
    <w:p w14:paraId="36A2DAEA" w14:textId="77777777" w:rsidR="00507328" w:rsidRPr="000351E5" w:rsidRDefault="00507328" w:rsidP="000351E5">
      <w:pPr>
        <w:keepLines/>
        <w:spacing w:line="360" w:lineRule="auto"/>
        <w:rPr>
          <w:ins w:id="785" w:author="Autor"/>
          <w:rFonts w:eastAsia="Times New Roman" w:cs="Times New Roman"/>
          <w:szCs w:val="24"/>
          <w:lang w:eastAsia="es-ES" w:bidi="es-ES"/>
        </w:rPr>
      </w:pPr>
      <w:ins w:id="786" w:author="Autor">
        <w:r w:rsidRPr="000351E5">
          <w:rPr>
            <w:rFonts w:eastAsia="Times New Roman" w:cs="Times New Roman"/>
            <w:szCs w:val="24"/>
            <w:lang w:eastAsia="es-ES" w:bidi="es-ES"/>
          </w:rPr>
          <w:t>- Definición de grupos de interés, internos y externos, y sus expectativas.</w:t>
        </w:r>
      </w:ins>
    </w:p>
    <w:p w14:paraId="20B51655" w14:textId="77777777" w:rsidR="00507328" w:rsidRPr="000351E5" w:rsidRDefault="00507328" w:rsidP="000351E5">
      <w:pPr>
        <w:keepLines/>
        <w:spacing w:line="360" w:lineRule="auto"/>
        <w:rPr>
          <w:ins w:id="787" w:author="Autor"/>
          <w:rFonts w:eastAsia="Times New Roman" w:cs="Times New Roman"/>
          <w:szCs w:val="24"/>
          <w:lang w:eastAsia="es-ES" w:bidi="es-ES"/>
        </w:rPr>
      </w:pPr>
      <w:ins w:id="788" w:author="Autor">
        <w:r w:rsidRPr="000351E5">
          <w:rPr>
            <w:rFonts w:eastAsia="Times New Roman" w:cs="Times New Roman"/>
            <w:szCs w:val="24"/>
            <w:lang w:eastAsia="es-ES" w:bidi="es-ES"/>
          </w:rPr>
          <w:t>- Definición de impactos de nivel 1, 2 y 3 aplicados a toda la cadena de suministro.</w:t>
        </w:r>
      </w:ins>
    </w:p>
    <w:p w14:paraId="5E266DC1" w14:textId="77777777" w:rsidR="00507328" w:rsidRPr="000351E5" w:rsidRDefault="00507328" w:rsidP="000351E5">
      <w:pPr>
        <w:keepLines/>
        <w:spacing w:line="360" w:lineRule="auto"/>
        <w:rPr>
          <w:ins w:id="789" w:author="Autor"/>
          <w:rFonts w:eastAsia="Times New Roman" w:cs="Times New Roman"/>
          <w:szCs w:val="24"/>
          <w:lang w:eastAsia="es-ES" w:bidi="es-ES"/>
        </w:rPr>
      </w:pPr>
      <w:ins w:id="790" w:author="Autor">
        <w:r w:rsidRPr="000351E5">
          <w:rPr>
            <w:rFonts w:eastAsia="Times New Roman" w:cs="Times New Roman"/>
            <w:szCs w:val="24"/>
            <w:lang w:eastAsia="es-ES" w:bidi="es-ES"/>
          </w:rPr>
          <w:t>2. Concepto de ASG o ESG:</w:t>
        </w:r>
      </w:ins>
    </w:p>
    <w:p w14:paraId="034D6BC5" w14:textId="77777777" w:rsidR="00507328" w:rsidRPr="000351E5" w:rsidRDefault="00507328" w:rsidP="000351E5">
      <w:pPr>
        <w:keepLines/>
        <w:spacing w:line="360" w:lineRule="auto"/>
        <w:rPr>
          <w:ins w:id="791" w:author="Autor"/>
          <w:rFonts w:eastAsia="Times New Roman" w:cs="Times New Roman"/>
          <w:szCs w:val="24"/>
          <w:lang w:eastAsia="es-ES" w:bidi="es-ES"/>
        </w:rPr>
      </w:pPr>
      <w:ins w:id="792" w:author="Autor">
        <w:r w:rsidRPr="000351E5">
          <w:rPr>
            <w:rFonts w:eastAsia="Times New Roman" w:cs="Times New Roman"/>
            <w:szCs w:val="24"/>
            <w:lang w:eastAsia="es-ES" w:bidi="es-ES"/>
          </w:rPr>
          <w:t>- Definición e importancia de ASG o ESG.</w:t>
        </w:r>
      </w:ins>
    </w:p>
    <w:p w14:paraId="4C2C1233" w14:textId="77777777" w:rsidR="00507328" w:rsidRPr="000351E5" w:rsidRDefault="00507328" w:rsidP="000351E5">
      <w:pPr>
        <w:keepLines/>
        <w:spacing w:line="360" w:lineRule="auto"/>
        <w:rPr>
          <w:ins w:id="793" w:author="Autor"/>
          <w:rFonts w:eastAsia="Times New Roman" w:cs="Times New Roman"/>
          <w:szCs w:val="24"/>
          <w:lang w:eastAsia="es-ES" w:bidi="es-ES"/>
        </w:rPr>
      </w:pPr>
      <w:ins w:id="794" w:author="Autor">
        <w:r w:rsidRPr="000351E5">
          <w:rPr>
            <w:rFonts w:eastAsia="Times New Roman" w:cs="Times New Roman"/>
            <w:szCs w:val="24"/>
            <w:lang w:eastAsia="es-ES" w:bidi="es-ES"/>
          </w:rPr>
          <w:t>- Análisis de los riesgos y oportunidades que presentan para las empresas.</w:t>
        </w:r>
      </w:ins>
    </w:p>
    <w:p w14:paraId="51C2F9C2" w14:textId="77777777" w:rsidR="00507328" w:rsidRPr="000351E5" w:rsidRDefault="00507328" w:rsidP="000351E5">
      <w:pPr>
        <w:keepLines/>
        <w:spacing w:line="360" w:lineRule="auto"/>
        <w:rPr>
          <w:ins w:id="795" w:author="Autor"/>
          <w:rFonts w:eastAsia="Times New Roman" w:cs="Times New Roman"/>
          <w:szCs w:val="24"/>
          <w:lang w:eastAsia="es-ES" w:bidi="es-ES"/>
        </w:rPr>
      </w:pPr>
      <w:ins w:id="796" w:author="Autor">
        <w:r w:rsidRPr="000351E5">
          <w:rPr>
            <w:rFonts w:eastAsia="Times New Roman" w:cs="Times New Roman"/>
            <w:szCs w:val="24"/>
            <w:lang w:eastAsia="es-ES" w:bidi="es-ES"/>
          </w:rPr>
          <w:t>- Los aspectos sociales. Acciones relacionadas con:</w:t>
        </w:r>
      </w:ins>
    </w:p>
    <w:p w14:paraId="3FF4600B" w14:textId="77777777" w:rsidR="00507328" w:rsidRPr="000351E5" w:rsidRDefault="00507328" w:rsidP="000351E5">
      <w:pPr>
        <w:keepLines/>
        <w:spacing w:line="360" w:lineRule="auto"/>
        <w:rPr>
          <w:ins w:id="797" w:author="Autor"/>
          <w:rFonts w:eastAsia="Times New Roman" w:cs="Times New Roman"/>
          <w:szCs w:val="24"/>
          <w:lang w:eastAsia="es-ES" w:bidi="es-ES"/>
        </w:rPr>
      </w:pPr>
      <w:ins w:id="798" w:author="Autor">
        <w:r w:rsidRPr="000351E5">
          <w:rPr>
            <w:rFonts w:eastAsia="Times New Roman" w:cs="Times New Roman"/>
            <w:szCs w:val="24"/>
            <w:lang w:eastAsia="es-ES" w:bidi="es-ES"/>
          </w:rPr>
          <w:t>- Condiciones laborales y derechos humanos.</w:t>
        </w:r>
      </w:ins>
    </w:p>
    <w:p w14:paraId="1D15544C" w14:textId="77777777" w:rsidR="00507328" w:rsidRPr="000351E5" w:rsidRDefault="00507328" w:rsidP="000351E5">
      <w:pPr>
        <w:keepLines/>
        <w:spacing w:line="360" w:lineRule="auto"/>
        <w:rPr>
          <w:ins w:id="799" w:author="Autor"/>
          <w:rFonts w:eastAsia="Times New Roman" w:cs="Times New Roman"/>
          <w:szCs w:val="24"/>
          <w:lang w:eastAsia="es-ES" w:bidi="es-ES"/>
        </w:rPr>
      </w:pPr>
      <w:ins w:id="800" w:author="Autor">
        <w:r w:rsidRPr="000351E5">
          <w:rPr>
            <w:rFonts w:eastAsia="Times New Roman" w:cs="Times New Roman"/>
            <w:szCs w:val="24"/>
            <w:lang w:eastAsia="es-ES" w:bidi="es-ES"/>
          </w:rPr>
          <w:t>- Diversidad, igualdad e inclusión.</w:t>
        </w:r>
      </w:ins>
    </w:p>
    <w:p w14:paraId="564FBA54" w14:textId="77777777" w:rsidR="00507328" w:rsidRPr="000351E5" w:rsidRDefault="00507328" w:rsidP="000351E5">
      <w:pPr>
        <w:keepLines/>
        <w:spacing w:line="360" w:lineRule="auto"/>
        <w:rPr>
          <w:ins w:id="801" w:author="Autor"/>
          <w:rFonts w:eastAsia="Times New Roman" w:cs="Times New Roman"/>
          <w:szCs w:val="24"/>
          <w:lang w:eastAsia="es-ES" w:bidi="es-ES"/>
        </w:rPr>
      </w:pPr>
      <w:ins w:id="802" w:author="Autor">
        <w:r w:rsidRPr="000351E5">
          <w:rPr>
            <w:rFonts w:eastAsia="Times New Roman" w:cs="Times New Roman"/>
            <w:szCs w:val="24"/>
            <w:lang w:eastAsia="es-ES" w:bidi="es-ES"/>
          </w:rPr>
          <w:t>- Participación en la comunidad, en su bienestar y su desarrollo.</w:t>
        </w:r>
      </w:ins>
    </w:p>
    <w:p w14:paraId="4BAC16BC" w14:textId="77777777" w:rsidR="00507328" w:rsidRPr="000351E5" w:rsidRDefault="00507328" w:rsidP="000351E5">
      <w:pPr>
        <w:keepLines/>
        <w:spacing w:line="360" w:lineRule="auto"/>
        <w:rPr>
          <w:ins w:id="803" w:author="Autor"/>
          <w:rFonts w:eastAsia="Times New Roman" w:cs="Times New Roman"/>
          <w:szCs w:val="24"/>
          <w:lang w:eastAsia="es-ES" w:bidi="es-ES"/>
        </w:rPr>
      </w:pPr>
      <w:ins w:id="804" w:author="Autor">
        <w:r w:rsidRPr="000351E5">
          <w:rPr>
            <w:rFonts w:eastAsia="Times New Roman" w:cs="Times New Roman"/>
            <w:szCs w:val="24"/>
            <w:lang w:eastAsia="es-ES" w:bidi="es-ES"/>
          </w:rPr>
          <w:lastRenderedPageBreak/>
          <w:t>- Seguridad del producto y protección de los consumidores.</w:t>
        </w:r>
      </w:ins>
    </w:p>
    <w:p w14:paraId="23F10B8E" w14:textId="77777777" w:rsidR="00507328" w:rsidRPr="000351E5" w:rsidRDefault="00507328" w:rsidP="000351E5">
      <w:pPr>
        <w:keepLines/>
        <w:spacing w:line="360" w:lineRule="auto"/>
        <w:rPr>
          <w:ins w:id="805" w:author="Autor"/>
          <w:rFonts w:eastAsia="Times New Roman" w:cs="Times New Roman"/>
          <w:szCs w:val="24"/>
          <w:lang w:eastAsia="es-ES" w:bidi="es-ES"/>
        </w:rPr>
      </w:pPr>
      <w:ins w:id="806" w:author="Autor">
        <w:r w:rsidRPr="000351E5">
          <w:rPr>
            <w:rFonts w:eastAsia="Times New Roman" w:cs="Times New Roman"/>
            <w:szCs w:val="24"/>
            <w:lang w:eastAsia="es-ES" w:bidi="es-ES"/>
          </w:rPr>
          <w:t>- Compromisos con los proveedores.</w:t>
        </w:r>
      </w:ins>
    </w:p>
    <w:p w14:paraId="71551795" w14:textId="77777777" w:rsidR="00507328" w:rsidRPr="000351E5" w:rsidRDefault="00507328" w:rsidP="000351E5">
      <w:pPr>
        <w:keepLines/>
        <w:spacing w:line="360" w:lineRule="auto"/>
        <w:rPr>
          <w:ins w:id="807" w:author="Autor"/>
          <w:rFonts w:eastAsia="Times New Roman" w:cs="Times New Roman"/>
          <w:szCs w:val="24"/>
          <w:lang w:eastAsia="es-ES" w:bidi="es-ES"/>
        </w:rPr>
      </w:pPr>
      <w:ins w:id="808" w:author="Autor">
        <w:r w:rsidRPr="000351E5">
          <w:rPr>
            <w:rFonts w:eastAsia="Times New Roman" w:cs="Times New Roman"/>
            <w:szCs w:val="24"/>
            <w:lang w:eastAsia="es-ES" w:bidi="es-ES"/>
          </w:rPr>
          <w:t>- Los aspectos ambientales. Acciones relacionadas con:</w:t>
        </w:r>
      </w:ins>
    </w:p>
    <w:p w14:paraId="68769687" w14:textId="77777777" w:rsidR="00507328" w:rsidRPr="000351E5" w:rsidRDefault="00507328" w:rsidP="000351E5">
      <w:pPr>
        <w:keepLines/>
        <w:spacing w:line="360" w:lineRule="auto"/>
        <w:rPr>
          <w:ins w:id="809" w:author="Autor"/>
          <w:rFonts w:eastAsia="Times New Roman" w:cs="Times New Roman"/>
          <w:szCs w:val="24"/>
          <w:lang w:eastAsia="es-ES" w:bidi="es-ES"/>
        </w:rPr>
      </w:pPr>
      <w:ins w:id="810" w:author="Autor">
        <w:r w:rsidRPr="000351E5">
          <w:rPr>
            <w:rFonts w:eastAsia="Times New Roman" w:cs="Times New Roman"/>
            <w:szCs w:val="24"/>
            <w:lang w:eastAsia="es-ES" w:bidi="es-ES"/>
          </w:rPr>
          <w:t>- Protección de la biodiversidad.</w:t>
        </w:r>
      </w:ins>
    </w:p>
    <w:p w14:paraId="2879AC5C" w14:textId="77777777" w:rsidR="00507328" w:rsidRPr="000351E5" w:rsidRDefault="00507328" w:rsidP="000351E5">
      <w:pPr>
        <w:keepLines/>
        <w:spacing w:line="360" w:lineRule="auto"/>
        <w:rPr>
          <w:ins w:id="811" w:author="Autor"/>
          <w:rFonts w:eastAsia="Times New Roman" w:cs="Times New Roman"/>
          <w:szCs w:val="24"/>
          <w:lang w:eastAsia="es-ES" w:bidi="es-ES"/>
        </w:rPr>
      </w:pPr>
      <w:ins w:id="812" w:author="Autor">
        <w:r w:rsidRPr="000351E5">
          <w:rPr>
            <w:rFonts w:eastAsia="Times New Roman" w:cs="Times New Roman"/>
            <w:szCs w:val="24"/>
            <w:lang w:eastAsia="es-ES" w:bidi="es-ES"/>
          </w:rPr>
          <w:t>- Emisiones de gases de efecto invernadero y cambio climático. Medición de alcance 1, 2 y 3.</w:t>
        </w:r>
      </w:ins>
    </w:p>
    <w:p w14:paraId="5ED60DCD" w14:textId="77777777" w:rsidR="00507328" w:rsidRPr="000351E5" w:rsidRDefault="00507328" w:rsidP="000351E5">
      <w:pPr>
        <w:keepLines/>
        <w:spacing w:line="360" w:lineRule="auto"/>
        <w:rPr>
          <w:ins w:id="813" w:author="Autor"/>
          <w:rFonts w:eastAsia="Times New Roman" w:cs="Times New Roman"/>
          <w:szCs w:val="24"/>
          <w:lang w:eastAsia="es-ES" w:bidi="es-ES"/>
        </w:rPr>
      </w:pPr>
      <w:ins w:id="814" w:author="Autor">
        <w:r w:rsidRPr="000351E5">
          <w:rPr>
            <w:rFonts w:eastAsia="Times New Roman" w:cs="Times New Roman"/>
            <w:szCs w:val="24"/>
            <w:lang w:eastAsia="es-ES" w:bidi="es-ES"/>
          </w:rPr>
          <w:t>- Gestión del agua.</w:t>
        </w:r>
      </w:ins>
    </w:p>
    <w:p w14:paraId="54DC5D25" w14:textId="77777777" w:rsidR="00507328" w:rsidRPr="000351E5" w:rsidRDefault="00507328" w:rsidP="000351E5">
      <w:pPr>
        <w:keepLines/>
        <w:spacing w:line="360" w:lineRule="auto"/>
        <w:rPr>
          <w:ins w:id="815" w:author="Autor"/>
          <w:rFonts w:eastAsia="Times New Roman" w:cs="Times New Roman"/>
          <w:szCs w:val="24"/>
          <w:lang w:eastAsia="es-ES" w:bidi="es-ES"/>
        </w:rPr>
      </w:pPr>
      <w:ins w:id="816" w:author="Autor">
        <w:r w:rsidRPr="000351E5">
          <w:rPr>
            <w:rFonts w:eastAsia="Times New Roman" w:cs="Times New Roman"/>
            <w:szCs w:val="24"/>
            <w:lang w:eastAsia="es-ES" w:bidi="es-ES"/>
          </w:rPr>
          <w:t>- Control de la contaminación.</w:t>
        </w:r>
      </w:ins>
    </w:p>
    <w:p w14:paraId="24EE2EF5" w14:textId="77777777" w:rsidR="00507328" w:rsidRPr="000351E5" w:rsidRDefault="00507328" w:rsidP="000351E5">
      <w:pPr>
        <w:keepLines/>
        <w:spacing w:line="360" w:lineRule="auto"/>
        <w:rPr>
          <w:ins w:id="817" w:author="Autor"/>
          <w:rFonts w:eastAsia="Times New Roman" w:cs="Times New Roman"/>
          <w:szCs w:val="24"/>
          <w:lang w:eastAsia="es-ES" w:bidi="es-ES"/>
        </w:rPr>
      </w:pPr>
      <w:ins w:id="818" w:author="Autor">
        <w:r w:rsidRPr="000351E5">
          <w:rPr>
            <w:rFonts w:eastAsia="Times New Roman" w:cs="Times New Roman"/>
            <w:szCs w:val="24"/>
            <w:lang w:eastAsia="es-ES" w:bidi="es-ES"/>
          </w:rPr>
          <w:t>- Energías renovables y eficiencia energética.</w:t>
        </w:r>
      </w:ins>
    </w:p>
    <w:p w14:paraId="608C30AA" w14:textId="77777777" w:rsidR="00507328" w:rsidRPr="000351E5" w:rsidRDefault="00507328" w:rsidP="000351E5">
      <w:pPr>
        <w:keepLines/>
        <w:spacing w:line="360" w:lineRule="auto"/>
        <w:rPr>
          <w:ins w:id="819" w:author="Autor"/>
          <w:rFonts w:eastAsia="Times New Roman" w:cs="Times New Roman"/>
          <w:szCs w:val="24"/>
          <w:lang w:eastAsia="es-ES" w:bidi="es-ES"/>
        </w:rPr>
      </w:pPr>
      <w:ins w:id="820" w:author="Autor">
        <w:r w:rsidRPr="000351E5">
          <w:rPr>
            <w:rFonts w:eastAsia="Times New Roman" w:cs="Times New Roman"/>
            <w:szCs w:val="24"/>
            <w:lang w:eastAsia="es-ES" w:bidi="es-ES"/>
          </w:rPr>
          <w:t>- Gestión de residuos y programas de reciclaje.</w:t>
        </w:r>
      </w:ins>
    </w:p>
    <w:p w14:paraId="7D33C46B" w14:textId="77777777" w:rsidR="00507328" w:rsidRPr="000351E5" w:rsidRDefault="00507328" w:rsidP="000351E5">
      <w:pPr>
        <w:keepLines/>
        <w:spacing w:line="360" w:lineRule="auto"/>
        <w:rPr>
          <w:ins w:id="821" w:author="Autor"/>
          <w:rFonts w:eastAsia="Times New Roman" w:cs="Times New Roman"/>
          <w:szCs w:val="24"/>
          <w:lang w:eastAsia="es-ES" w:bidi="es-ES"/>
        </w:rPr>
      </w:pPr>
      <w:ins w:id="822" w:author="Autor">
        <w:r w:rsidRPr="000351E5">
          <w:rPr>
            <w:rFonts w:eastAsia="Times New Roman" w:cs="Times New Roman"/>
            <w:szCs w:val="24"/>
            <w:lang w:eastAsia="es-ES" w:bidi="es-ES"/>
          </w:rPr>
          <w:t>- Los aspectos de gobernanza. Medidas relacionadas con:</w:t>
        </w:r>
      </w:ins>
    </w:p>
    <w:p w14:paraId="460334D5" w14:textId="77777777" w:rsidR="00507328" w:rsidRPr="000351E5" w:rsidRDefault="00507328" w:rsidP="000351E5">
      <w:pPr>
        <w:keepLines/>
        <w:spacing w:line="360" w:lineRule="auto"/>
        <w:rPr>
          <w:ins w:id="823" w:author="Autor"/>
          <w:rFonts w:eastAsia="Times New Roman" w:cs="Times New Roman"/>
          <w:szCs w:val="24"/>
          <w:lang w:eastAsia="es-ES" w:bidi="es-ES"/>
        </w:rPr>
      </w:pPr>
      <w:ins w:id="824" w:author="Autor">
        <w:r w:rsidRPr="000351E5">
          <w:rPr>
            <w:rFonts w:eastAsia="Times New Roman" w:cs="Times New Roman"/>
            <w:szCs w:val="24"/>
            <w:lang w:eastAsia="es-ES" w:bidi="es-ES"/>
          </w:rPr>
          <w:t>- Gobierno corporativo.</w:t>
        </w:r>
      </w:ins>
    </w:p>
    <w:p w14:paraId="040EA1E1" w14:textId="77777777" w:rsidR="00507328" w:rsidRPr="000351E5" w:rsidRDefault="00507328" w:rsidP="000351E5">
      <w:pPr>
        <w:keepLines/>
        <w:spacing w:line="360" w:lineRule="auto"/>
        <w:rPr>
          <w:ins w:id="825" w:author="Autor"/>
          <w:rFonts w:eastAsia="Times New Roman" w:cs="Times New Roman"/>
          <w:szCs w:val="24"/>
          <w:lang w:eastAsia="es-ES" w:bidi="es-ES"/>
        </w:rPr>
      </w:pPr>
      <w:ins w:id="826" w:author="Autor">
        <w:r w:rsidRPr="000351E5">
          <w:rPr>
            <w:rFonts w:eastAsia="Times New Roman" w:cs="Times New Roman"/>
            <w:szCs w:val="24"/>
            <w:lang w:eastAsia="es-ES" w:bidi="es-ES"/>
          </w:rPr>
          <w:t xml:space="preserve">- Transparencia y comunicación responsable. </w:t>
        </w:r>
        <w:proofErr w:type="spellStart"/>
        <w:r w:rsidRPr="000351E5">
          <w:rPr>
            <w:rFonts w:eastAsia="Times New Roman" w:cs="Times New Roman"/>
            <w:szCs w:val="24"/>
            <w:lang w:eastAsia="es-ES" w:bidi="es-ES"/>
          </w:rPr>
          <w:t>Greenwashing</w:t>
        </w:r>
        <w:proofErr w:type="spellEnd"/>
        <w:r w:rsidRPr="000351E5">
          <w:rPr>
            <w:rFonts w:eastAsia="Times New Roman" w:cs="Times New Roman"/>
            <w:szCs w:val="24"/>
            <w:lang w:eastAsia="es-ES" w:bidi="es-ES"/>
          </w:rPr>
          <w:t xml:space="preserve">, lavado verde o </w:t>
        </w:r>
        <w:proofErr w:type="spellStart"/>
        <w:r w:rsidRPr="000351E5">
          <w:rPr>
            <w:rFonts w:eastAsia="Times New Roman" w:cs="Times New Roman"/>
            <w:szCs w:val="24"/>
            <w:lang w:eastAsia="es-ES" w:bidi="es-ES"/>
          </w:rPr>
          <w:t>ecolavado</w:t>
        </w:r>
        <w:proofErr w:type="spellEnd"/>
        <w:r w:rsidRPr="000351E5">
          <w:rPr>
            <w:rFonts w:eastAsia="Times New Roman" w:cs="Times New Roman"/>
            <w:szCs w:val="24"/>
            <w:lang w:eastAsia="es-ES" w:bidi="es-ES"/>
          </w:rPr>
          <w:t xml:space="preserve">. Social </w:t>
        </w:r>
        <w:proofErr w:type="spellStart"/>
        <w:r w:rsidRPr="000351E5">
          <w:rPr>
            <w:rFonts w:eastAsia="Times New Roman" w:cs="Times New Roman"/>
            <w:szCs w:val="24"/>
            <w:lang w:eastAsia="es-ES" w:bidi="es-ES"/>
          </w:rPr>
          <w:t>washing</w:t>
        </w:r>
        <w:proofErr w:type="spellEnd"/>
        <w:r w:rsidRPr="000351E5">
          <w:rPr>
            <w:rFonts w:eastAsia="Times New Roman" w:cs="Times New Roman"/>
            <w:szCs w:val="24"/>
            <w:lang w:eastAsia="es-ES" w:bidi="es-ES"/>
          </w:rPr>
          <w:t xml:space="preserve"> o lavado social.</w:t>
        </w:r>
      </w:ins>
    </w:p>
    <w:p w14:paraId="4064E7B1" w14:textId="77777777" w:rsidR="00507328" w:rsidRPr="000351E5" w:rsidRDefault="00507328" w:rsidP="000351E5">
      <w:pPr>
        <w:keepLines/>
        <w:spacing w:line="360" w:lineRule="auto"/>
        <w:rPr>
          <w:ins w:id="827" w:author="Autor"/>
          <w:rFonts w:eastAsia="Times New Roman" w:cs="Times New Roman"/>
          <w:szCs w:val="24"/>
          <w:lang w:eastAsia="es-ES" w:bidi="es-ES"/>
        </w:rPr>
      </w:pPr>
      <w:ins w:id="828" w:author="Autor">
        <w:r w:rsidRPr="000351E5">
          <w:rPr>
            <w:rFonts w:eastAsia="Times New Roman" w:cs="Times New Roman"/>
            <w:szCs w:val="24"/>
            <w:lang w:eastAsia="es-ES" w:bidi="es-ES"/>
          </w:rPr>
          <w:t>- Políticas de anticorrupción y antisoborno.</w:t>
        </w:r>
      </w:ins>
    </w:p>
    <w:p w14:paraId="7A19388E" w14:textId="77777777" w:rsidR="00507328" w:rsidRPr="000351E5" w:rsidRDefault="00507328" w:rsidP="000351E5">
      <w:pPr>
        <w:keepLines/>
        <w:spacing w:line="360" w:lineRule="auto"/>
        <w:rPr>
          <w:ins w:id="829" w:author="Autor"/>
          <w:rFonts w:eastAsia="Times New Roman" w:cs="Times New Roman"/>
          <w:szCs w:val="24"/>
          <w:lang w:eastAsia="es-ES" w:bidi="es-ES"/>
        </w:rPr>
      </w:pPr>
      <w:ins w:id="830" w:author="Autor">
        <w:r w:rsidRPr="000351E5">
          <w:rPr>
            <w:rFonts w:eastAsia="Times New Roman" w:cs="Times New Roman"/>
            <w:szCs w:val="24"/>
            <w:lang w:eastAsia="es-ES" w:bidi="es-ES"/>
          </w:rPr>
          <w:t>- Respeto a la normativa y contribución a los impuestos.</w:t>
        </w:r>
      </w:ins>
    </w:p>
    <w:p w14:paraId="349B95D3" w14:textId="77777777" w:rsidR="00507328" w:rsidRPr="000351E5" w:rsidRDefault="00507328" w:rsidP="000351E5">
      <w:pPr>
        <w:keepLines/>
        <w:spacing w:line="360" w:lineRule="auto"/>
        <w:rPr>
          <w:ins w:id="831" w:author="Autor"/>
          <w:rFonts w:eastAsia="Times New Roman" w:cs="Times New Roman"/>
          <w:szCs w:val="24"/>
          <w:lang w:eastAsia="es-ES" w:bidi="es-ES"/>
        </w:rPr>
      </w:pPr>
      <w:ins w:id="832" w:author="Autor">
        <w:r w:rsidRPr="000351E5">
          <w:rPr>
            <w:rFonts w:eastAsia="Times New Roman" w:cs="Times New Roman"/>
            <w:szCs w:val="24"/>
            <w:lang w:eastAsia="es-ES" w:bidi="es-ES"/>
          </w:rPr>
          <w:t>- Evitar la participación en grupos de presión (lobbies).</w:t>
        </w:r>
      </w:ins>
    </w:p>
    <w:p w14:paraId="4FCF8B67" w14:textId="77777777" w:rsidR="00507328" w:rsidRPr="000351E5" w:rsidRDefault="00507328" w:rsidP="000351E5">
      <w:pPr>
        <w:keepLines/>
        <w:spacing w:line="360" w:lineRule="auto"/>
        <w:rPr>
          <w:ins w:id="833" w:author="Autor"/>
          <w:rFonts w:eastAsia="Times New Roman" w:cs="Times New Roman"/>
          <w:szCs w:val="24"/>
          <w:lang w:eastAsia="es-ES" w:bidi="es-ES"/>
        </w:rPr>
      </w:pPr>
      <w:ins w:id="834" w:author="Autor">
        <w:r w:rsidRPr="000351E5">
          <w:rPr>
            <w:rFonts w:eastAsia="Times New Roman" w:cs="Times New Roman"/>
            <w:szCs w:val="24"/>
            <w:lang w:eastAsia="es-ES" w:bidi="es-ES"/>
          </w:rPr>
          <w:t>3. Medida de las estrategias ASG:</w:t>
        </w:r>
      </w:ins>
    </w:p>
    <w:p w14:paraId="6823E0C2" w14:textId="77777777" w:rsidR="00507328" w:rsidRPr="000351E5" w:rsidRDefault="00507328" w:rsidP="000351E5">
      <w:pPr>
        <w:keepLines/>
        <w:spacing w:line="360" w:lineRule="auto"/>
        <w:rPr>
          <w:ins w:id="835" w:author="Autor"/>
          <w:rFonts w:eastAsia="Times New Roman" w:cs="Times New Roman"/>
          <w:szCs w:val="24"/>
          <w:lang w:eastAsia="es-ES" w:bidi="es-ES"/>
        </w:rPr>
      </w:pPr>
      <w:ins w:id="836" w:author="Autor">
        <w:r w:rsidRPr="000351E5">
          <w:rPr>
            <w:rFonts w:eastAsia="Times New Roman" w:cs="Times New Roman"/>
            <w:szCs w:val="24"/>
            <w:lang w:eastAsia="es-ES" w:bidi="es-ES"/>
          </w:rPr>
          <w:t>- Indicadores ASG. Necesidad y ejemplos más relevantes.</w:t>
        </w:r>
      </w:ins>
    </w:p>
    <w:p w14:paraId="4372535C" w14:textId="77777777" w:rsidR="00507328" w:rsidRPr="000351E5" w:rsidRDefault="00507328" w:rsidP="000351E5">
      <w:pPr>
        <w:keepLines/>
        <w:spacing w:line="360" w:lineRule="auto"/>
        <w:rPr>
          <w:ins w:id="837" w:author="Autor"/>
          <w:rFonts w:eastAsia="Times New Roman" w:cs="Times New Roman"/>
          <w:szCs w:val="24"/>
          <w:lang w:eastAsia="es-ES" w:bidi="es-ES"/>
        </w:rPr>
      </w:pPr>
      <w:ins w:id="838" w:author="Autor">
        <w:r w:rsidRPr="000351E5">
          <w:rPr>
            <w:rFonts w:eastAsia="Times New Roman" w:cs="Times New Roman"/>
            <w:szCs w:val="24"/>
            <w:lang w:eastAsia="es-ES" w:bidi="es-ES"/>
          </w:rPr>
          <w:t>- Informes de sostenibilidad:</w:t>
        </w:r>
      </w:ins>
    </w:p>
    <w:p w14:paraId="13F4C4F2" w14:textId="77777777" w:rsidR="00507328" w:rsidRPr="000351E5" w:rsidRDefault="00507328" w:rsidP="000351E5">
      <w:pPr>
        <w:keepLines/>
        <w:spacing w:line="360" w:lineRule="auto"/>
        <w:rPr>
          <w:ins w:id="839" w:author="Autor"/>
          <w:rFonts w:eastAsia="Times New Roman" w:cs="Times New Roman"/>
          <w:szCs w:val="24"/>
          <w:lang w:eastAsia="es-ES" w:bidi="es-ES"/>
        </w:rPr>
      </w:pPr>
      <w:ins w:id="840" w:author="Autor">
        <w:r w:rsidRPr="000351E5">
          <w:rPr>
            <w:rFonts w:eastAsia="Times New Roman" w:cs="Times New Roman"/>
            <w:szCs w:val="24"/>
            <w:lang w:eastAsia="es-ES" w:bidi="es-ES"/>
          </w:rPr>
          <w:t>- Normativa europea sobre informes de sostenibilidad.</w:t>
        </w:r>
      </w:ins>
    </w:p>
    <w:p w14:paraId="30342732" w14:textId="77777777" w:rsidR="00507328" w:rsidRPr="000351E5" w:rsidRDefault="00507328" w:rsidP="000351E5">
      <w:pPr>
        <w:keepLines/>
        <w:spacing w:line="360" w:lineRule="auto"/>
        <w:rPr>
          <w:ins w:id="841" w:author="Autor"/>
          <w:rFonts w:eastAsia="Times New Roman" w:cs="Times New Roman"/>
          <w:szCs w:val="24"/>
          <w:lang w:eastAsia="es-ES" w:bidi="es-ES"/>
        </w:rPr>
      </w:pPr>
      <w:ins w:id="842" w:author="Autor">
        <w:r w:rsidRPr="000351E5">
          <w:rPr>
            <w:rFonts w:eastAsia="Times New Roman" w:cs="Times New Roman"/>
            <w:szCs w:val="24"/>
            <w:lang w:eastAsia="es-ES" w:bidi="es-ES"/>
          </w:rPr>
          <w:t>- Normativa española sobre informes de sostenibilidad.</w:t>
        </w:r>
      </w:ins>
    </w:p>
    <w:p w14:paraId="5BD0743E" w14:textId="77777777" w:rsidR="00507328" w:rsidRPr="000351E5" w:rsidRDefault="00507328" w:rsidP="000351E5">
      <w:pPr>
        <w:keepLines/>
        <w:spacing w:line="360" w:lineRule="auto"/>
        <w:rPr>
          <w:ins w:id="843" w:author="Autor"/>
          <w:rFonts w:eastAsia="Times New Roman" w:cs="Times New Roman"/>
          <w:szCs w:val="24"/>
          <w:lang w:eastAsia="es-ES" w:bidi="es-ES"/>
        </w:rPr>
      </w:pPr>
      <w:ins w:id="844" w:author="Autor">
        <w:r w:rsidRPr="000351E5">
          <w:rPr>
            <w:rFonts w:eastAsia="Times New Roman" w:cs="Times New Roman"/>
            <w:szCs w:val="24"/>
            <w:lang w:eastAsia="es-ES" w:bidi="es-ES"/>
          </w:rPr>
          <w:t>4. Certificación ASG.</w:t>
        </w:r>
      </w:ins>
    </w:p>
    <w:p w14:paraId="67084883" w14:textId="77777777" w:rsidR="00507328" w:rsidRPr="000351E5" w:rsidRDefault="00507328" w:rsidP="000351E5">
      <w:pPr>
        <w:keepLines/>
        <w:spacing w:line="360" w:lineRule="auto"/>
        <w:rPr>
          <w:ins w:id="845" w:author="Autor"/>
          <w:rFonts w:eastAsia="Times New Roman" w:cs="Times New Roman"/>
          <w:szCs w:val="24"/>
          <w:lang w:eastAsia="es-ES" w:bidi="es-ES"/>
        </w:rPr>
      </w:pPr>
      <w:ins w:id="846" w:author="Autor">
        <w:r w:rsidRPr="000351E5">
          <w:rPr>
            <w:rFonts w:eastAsia="Times New Roman" w:cs="Times New Roman"/>
            <w:szCs w:val="24"/>
            <w:lang w:eastAsia="es-ES" w:bidi="es-ES"/>
          </w:rPr>
          <w:t>5. El papel de los inversores en la sostenibilidad:</w:t>
        </w:r>
      </w:ins>
    </w:p>
    <w:p w14:paraId="43D2A933" w14:textId="77777777" w:rsidR="00507328" w:rsidRPr="000351E5" w:rsidRDefault="00507328" w:rsidP="000351E5">
      <w:pPr>
        <w:keepLines/>
        <w:spacing w:line="360" w:lineRule="auto"/>
        <w:rPr>
          <w:ins w:id="847" w:author="Autor"/>
          <w:rFonts w:eastAsia="Times New Roman" w:cs="Times New Roman"/>
          <w:szCs w:val="24"/>
          <w:lang w:eastAsia="es-ES" w:bidi="es-ES"/>
        </w:rPr>
      </w:pPr>
      <w:ins w:id="848" w:author="Autor">
        <w:r w:rsidRPr="000351E5">
          <w:rPr>
            <w:rFonts w:eastAsia="Times New Roman" w:cs="Times New Roman"/>
            <w:szCs w:val="24"/>
            <w:lang w:eastAsia="es-ES" w:bidi="es-ES"/>
          </w:rPr>
          <w:t>- Concepto de Inversión y capital socialmente responsable.</w:t>
        </w:r>
      </w:ins>
    </w:p>
    <w:p w14:paraId="03B1DAAE" w14:textId="77777777" w:rsidR="00507328" w:rsidRPr="000351E5" w:rsidRDefault="00507328" w:rsidP="000351E5">
      <w:pPr>
        <w:keepLines/>
        <w:spacing w:line="360" w:lineRule="auto"/>
        <w:rPr>
          <w:ins w:id="849" w:author="Autor"/>
          <w:rFonts w:eastAsia="Times New Roman" w:cs="Times New Roman"/>
          <w:szCs w:val="24"/>
          <w:lang w:eastAsia="es-ES" w:bidi="es-ES"/>
        </w:rPr>
      </w:pPr>
      <w:ins w:id="850" w:author="Autor">
        <w:r w:rsidRPr="000351E5">
          <w:rPr>
            <w:rFonts w:eastAsia="Times New Roman" w:cs="Times New Roman"/>
            <w:szCs w:val="24"/>
            <w:lang w:eastAsia="es-ES" w:bidi="es-ES"/>
          </w:rPr>
          <w:t>- Fondos ISR (Inversión Socialmente Responsable).</w:t>
        </w:r>
      </w:ins>
    </w:p>
    <w:p w14:paraId="591EEDD2" w14:textId="77777777" w:rsidR="00507328" w:rsidRPr="000351E5" w:rsidRDefault="00507328" w:rsidP="000351E5">
      <w:pPr>
        <w:keepLines/>
        <w:spacing w:line="360" w:lineRule="auto"/>
        <w:rPr>
          <w:ins w:id="851" w:author="Autor"/>
          <w:rFonts w:eastAsia="Times New Roman" w:cs="Times New Roman"/>
          <w:szCs w:val="24"/>
          <w:lang w:eastAsia="es-ES" w:bidi="es-ES"/>
        </w:rPr>
      </w:pPr>
      <w:ins w:id="852" w:author="Autor">
        <w:r w:rsidRPr="000351E5">
          <w:rPr>
            <w:rFonts w:eastAsia="Times New Roman" w:cs="Times New Roman"/>
            <w:szCs w:val="24"/>
            <w:lang w:eastAsia="es-ES" w:bidi="es-ES"/>
          </w:rPr>
          <w:lastRenderedPageBreak/>
          <w:t>- Índices bursátiles relacionados con el AGS y otros indicadores de sostenibilidad.</w:t>
        </w:r>
      </w:ins>
    </w:p>
    <w:p w14:paraId="12967C5D" w14:textId="77777777" w:rsidR="00507328" w:rsidRPr="000351E5" w:rsidRDefault="00507328" w:rsidP="000351E5">
      <w:pPr>
        <w:keepLines/>
        <w:spacing w:line="360" w:lineRule="auto"/>
        <w:rPr>
          <w:ins w:id="853" w:author="Autor"/>
          <w:rFonts w:eastAsia="Times New Roman" w:cs="Times New Roman"/>
          <w:szCs w:val="24"/>
          <w:lang w:eastAsia="es-ES" w:bidi="es-ES"/>
        </w:rPr>
      </w:pPr>
      <w:ins w:id="854" w:author="Autor">
        <w:r w:rsidRPr="000351E5">
          <w:rPr>
            <w:rFonts w:eastAsia="Times New Roman" w:cs="Times New Roman"/>
            <w:szCs w:val="24"/>
            <w:lang w:eastAsia="es-ES" w:bidi="es-ES"/>
          </w:rPr>
          <w:t>6. Los planes de sostenibilidad:</w:t>
        </w:r>
      </w:ins>
    </w:p>
    <w:p w14:paraId="322DC4EB" w14:textId="77777777" w:rsidR="00507328" w:rsidRPr="000351E5" w:rsidRDefault="00507328" w:rsidP="000351E5">
      <w:pPr>
        <w:keepLines/>
        <w:spacing w:line="360" w:lineRule="auto"/>
        <w:rPr>
          <w:ins w:id="855" w:author="Autor"/>
          <w:rFonts w:eastAsia="Times New Roman" w:cs="Times New Roman"/>
          <w:szCs w:val="24"/>
          <w:lang w:eastAsia="es-ES" w:bidi="es-ES"/>
        </w:rPr>
      </w:pPr>
      <w:ins w:id="856" w:author="Autor">
        <w:r w:rsidRPr="000351E5">
          <w:rPr>
            <w:rFonts w:eastAsia="Times New Roman" w:cs="Times New Roman"/>
            <w:szCs w:val="24"/>
            <w:lang w:eastAsia="es-ES" w:bidi="es-ES"/>
          </w:rPr>
          <w:t>- Concepto de plan de sostenibilidad.</w:t>
        </w:r>
      </w:ins>
    </w:p>
    <w:p w14:paraId="20E829A4" w14:textId="77777777" w:rsidR="00507328" w:rsidRPr="000351E5" w:rsidRDefault="00507328" w:rsidP="000351E5">
      <w:pPr>
        <w:keepLines/>
        <w:spacing w:line="360" w:lineRule="auto"/>
        <w:rPr>
          <w:ins w:id="857" w:author="Autor"/>
          <w:rFonts w:eastAsia="Times New Roman" w:cs="Times New Roman"/>
          <w:szCs w:val="24"/>
          <w:lang w:eastAsia="es-ES" w:bidi="es-ES"/>
        </w:rPr>
      </w:pPr>
      <w:ins w:id="858" w:author="Autor">
        <w:r w:rsidRPr="000351E5">
          <w:rPr>
            <w:rFonts w:eastAsia="Times New Roman" w:cs="Times New Roman"/>
            <w:szCs w:val="24"/>
            <w:lang w:eastAsia="es-ES" w:bidi="es-ES"/>
          </w:rPr>
          <w:t>- Fases para su elaboración:</w:t>
        </w:r>
      </w:ins>
    </w:p>
    <w:p w14:paraId="059229E3" w14:textId="77777777" w:rsidR="00507328" w:rsidRPr="000351E5" w:rsidRDefault="00507328" w:rsidP="000351E5">
      <w:pPr>
        <w:keepLines/>
        <w:spacing w:line="360" w:lineRule="auto"/>
        <w:rPr>
          <w:ins w:id="859" w:author="Autor"/>
          <w:rFonts w:eastAsia="Times New Roman" w:cs="Times New Roman"/>
          <w:szCs w:val="24"/>
          <w:lang w:eastAsia="es-ES" w:bidi="es-ES"/>
        </w:rPr>
      </w:pPr>
      <w:ins w:id="860" w:author="Autor">
        <w:r w:rsidRPr="000351E5">
          <w:rPr>
            <w:rFonts w:eastAsia="Times New Roman" w:cs="Times New Roman"/>
            <w:szCs w:val="24"/>
            <w:lang w:eastAsia="es-ES" w:bidi="es-ES"/>
          </w:rPr>
          <w:t>- Compromiso de la alta dirección.</w:t>
        </w:r>
      </w:ins>
    </w:p>
    <w:p w14:paraId="535D8A82" w14:textId="77777777" w:rsidR="00507328" w:rsidRPr="000351E5" w:rsidRDefault="00507328" w:rsidP="000351E5">
      <w:pPr>
        <w:keepLines/>
        <w:spacing w:line="360" w:lineRule="auto"/>
        <w:rPr>
          <w:ins w:id="861" w:author="Autor"/>
          <w:rFonts w:eastAsia="Times New Roman" w:cs="Times New Roman"/>
          <w:szCs w:val="24"/>
          <w:lang w:eastAsia="es-ES" w:bidi="es-ES"/>
        </w:rPr>
      </w:pPr>
      <w:ins w:id="862" w:author="Autor">
        <w:r w:rsidRPr="000351E5">
          <w:rPr>
            <w:rFonts w:eastAsia="Times New Roman" w:cs="Times New Roman"/>
            <w:szCs w:val="24"/>
            <w:lang w:eastAsia="es-ES" w:bidi="es-ES"/>
          </w:rPr>
          <w:t>- Diagnóstico.</w:t>
        </w:r>
      </w:ins>
    </w:p>
    <w:p w14:paraId="46977B09" w14:textId="77777777" w:rsidR="00507328" w:rsidRPr="000351E5" w:rsidRDefault="00507328" w:rsidP="000351E5">
      <w:pPr>
        <w:keepLines/>
        <w:spacing w:line="360" w:lineRule="auto"/>
        <w:rPr>
          <w:ins w:id="863" w:author="Autor"/>
          <w:rFonts w:eastAsia="Times New Roman" w:cs="Times New Roman"/>
          <w:szCs w:val="24"/>
          <w:lang w:eastAsia="es-ES" w:bidi="es-ES"/>
        </w:rPr>
      </w:pPr>
      <w:ins w:id="864" w:author="Autor">
        <w:r w:rsidRPr="000351E5">
          <w:rPr>
            <w:rFonts w:eastAsia="Times New Roman" w:cs="Times New Roman"/>
            <w:szCs w:val="24"/>
            <w:lang w:eastAsia="es-ES" w:bidi="es-ES"/>
          </w:rPr>
          <w:t>- Recopilación de datos. Digitalización.</w:t>
        </w:r>
      </w:ins>
    </w:p>
    <w:p w14:paraId="3C57F1FE" w14:textId="77777777" w:rsidR="00507328" w:rsidRPr="000351E5" w:rsidRDefault="00507328" w:rsidP="000351E5">
      <w:pPr>
        <w:keepLines/>
        <w:spacing w:line="360" w:lineRule="auto"/>
        <w:rPr>
          <w:ins w:id="865" w:author="Autor"/>
          <w:rFonts w:eastAsia="Times New Roman" w:cs="Times New Roman"/>
          <w:szCs w:val="24"/>
          <w:lang w:eastAsia="es-ES" w:bidi="es-ES"/>
        </w:rPr>
      </w:pPr>
      <w:ins w:id="866" w:author="Autor">
        <w:r w:rsidRPr="000351E5">
          <w:rPr>
            <w:rFonts w:eastAsia="Times New Roman" w:cs="Times New Roman"/>
            <w:szCs w:val="24"/>
            <w:lang w:eastAsia="es-ES" w:bidi="es-ES"/>
          </w:rPr>
          <w:t>- Análisis de doble materialidad.</w:t>
        </w:r>
      </w:ins>
    </w:p>
    <w:p w14:paraId="14EB826E" w14:textId="77777777" w:rsidR="00507328" w:rsidRPr="000351E5" w:rsidRDefault="00507328" w:rsidP="000351E5">
      <w:pPr>
        <w:keepLines/>
        <w:spacing w:line="360" w:lineRule="auto"/>
        <w:rPr>
          <w:ins w:id="867" w:author="Autor"/>
          <w:rFonts w:eastAsia="Times New Roman" w:cs="Times New Roman"/>
          <w:szCs w:val="24"/>
          <w:lang w:eastAsia="es-ES" w:bidi="es-ES"/>
        </w:rPr>
      </w:pPr>
      <w:ins w:id="868" w:author="Autor">
        <w:r w:rsidRPr="000351E5">
          <w:rPr>
            <w:rFonts w:eastAsia="Times New Roman" w:cs="Times New Roman"/>
            <w:szCs w:val="24"/>
            <w:lang w:eastAsia="es-ES" w:bidi="es-ES"/>
          </w:rPr>
          <w:t>- Plan director.</w:t>
        </w:r>
      </w:ins>
    </w:p>
    <w:p w14:paraId="29F771AE" w14:textId="77777777" w:rsidR="00507328" w:rsidRPr="000351E5" w:rsidRDefault="00507328" w:rsidP="000351E5">
      <w:pPr>
        <w:keepLines/>
        <w:spacing w:line="360" w:lineRule="auto"/>
        <w:rPr>
          <w:ins w:id="869" w:author="Autor"/>
          <w:rFonts w:eastAsia="Times New Roman" w:cs="Times New Roman"/>
          <w:szCs w:val="24"/>
          <w:lang w:eastAsia="es-ES" w:bidi="es-ES"/>
        </w:rPr>
      </w:pPr>
      <w:ins w:id="870" w:author="Autor">
        <w:r w:rsidRPr="000351E5">
          <w:rPr>
            <w:rFonts w:eastAsia="Times New Roman" w:cs="Times New Roman"/>
            <w:szCs w:val="24"/>
            <w:lang w:eastAsia="es-ES" w:bidi="es-ES"/>
          </w:rPr>
          <w:t>- Plan de comunicación.</w:t>
        </w:r>
      </w:ins>
    </w:p>
    <w:p w14:paraId="14D0F123" w14:textId="77777777" w:rsidR="00507328" w:rsidRPr="000351E5" w:rsidRDefault="00507328" w:rsidP="000351E5">
      <w:pPr>
        <w:keepLines/>
        <w:spacing w:line="360" w:lineRule="auto"/>
        <w:rPr>
          <w:ins w:id="871" w:author="Autor"/>
          <w:rFonts w:eastAsia="Times New Roman" w:cs="Times New Roman"/>
          <w:szCs w:val="24"/>
          <w:lang w:eastAsia="es-ES" w:bidi="es-ES"/>
        </w:rPr>
      </w:pPr>
      <w:ins w:id="872" w:author="Autor">
        <w:r w:rsidRPr="000351E5">
          <w:rPr>
            <w:rFonts w:eastAsia="Times New Roman" w:cs="Times New Roman"/>
            <w:szCs w:val="24"/>
            <w:lang w:eastAsia="es-ES" w:bidi="es-ES"/>
          </w:rPr>
          <w:t>- Estrategias de seguimiento y mejora continua.</w:t>
        </w:r>
      </w:ins>
    </w:p>
    <w:p w14:paraId="2EBF85C9" w14:textId="77777777" w:rsidR="00507328" w:rsidRPr="000351E5" w:rsidRDefault="00507328" w:rsidP="000351E5">
      <w:pPr>
        <w:keepLines/>
        <w:spacing w:line="360" w:lineRule="auto"/>
        <w:rPr>
          <w:ins w:id="873" w:author="Autor"/>
          <w:rFonts w:eastAsia="Times New Roman" w:cs="Times New Roman"/>
          <w:szCs w:val="24"/>
          <w:lang w:eastAsia="es-ES" w:bidi="es-ES"/>
        </w:rPr>
      </w:pPr>
      <w:ins w:id="874" w:author="Autor">
        <w:r w:rsidRPr="000351E5">
          <w:rPr>
            <w:rFonts w:eastAsia="Times New Roman" w:cs="Times New Roman"/>
            <w:szCs w:val="24"/>
            <w:lang w:eastAsia="es-ES" w:bidi="es-ES"/>
          </w:rPr>
          <w:t>- Indicadores de desempeño.</w:t>
        </w:r>
      </w:ins>
    </w:p>
    <w:p w14:paraId="400E22DC" w14:textId="047C4119" w:rsidR="00507328" w:rsidRPr="000351E5" w:rsidRDefault="00507328" w:rsidP="000351E5">
      <w:pPr>
        <w:keepLines/>
        <w:spacing w:line="360" w:lineRule="auto"/>
        <w:rPr>
          <w:rFonts w:eastAsia="Times New Roman" w:cs="Times New Roman"/>
          <w:szCs w:val="24"/>
          <w:lang w:eastAsia="es-ES" w:bidi="es-ES"/>
        </w:rPr>
      </w:pPr>
      <w:ins w:id="875" w:author="Autor">
        <w:r w:rsidRPr="000351E5">
          <w:rPr>
            <w:rFonts w:eastAsia="Times New Roman" w:cs="Times New Roman"/>
            <w:szCs w:val="24"/>
            <w:lang w:eastAsia="es-ES" w:bidi="es-ES"/>
          </w:rPr>
          <w:t xml:space="preserve">- Análisis de planes de sostenibilidad, especialmente de empresas del sector </w:t>
        </w:r>
        <w:proofErr w:type="spellStart"/>
        <w:r w:rsidRPr="000351E5">
          <w:rPr>
            <w:rFonts w:eastAsia="Times New Roman" w:cs="Times New Roman"/>
            <w:szCs w:val="24"/>
            <w:lang w:eastAsia="es-ES" w:bidi="es-ES"/>
          </w:rPr>
          <w:t>profesional.</w:t>
        </w:r>
      </w:ins>
      <w:proofErr w:type="spellEnd"/>
    </w:p>
    <w:p w14:paraId="6FD8E2CA" w14:textId="77777777" w:rsidR="005A1AEE" w:rsidRPr="000351E5" w:rsidDel="00310822" w:rsidRDefault="00EF2C2F" w:rsidP="000351E5">
      <w:pPr>
        <w:pStyle w:val="Ttulo2"/>
        <w:rPr>
          <w:ins w:id="876" w:author="Autor"/>
          <w:del w:id="877" w:author="Autor"/>
          <w:rFonts w:cs="Times New Roman"/>
        </w:rPr>
      </w:pPr>
      <w:r w:rsidRPr="000351E5">
        <w:rPr>
          <w:rFonts w:cs="Times New Roman"/>
        </w:rPr>
        <w:t>0</w:t>
      </w:r>
      <w:r w:rsidR="001F17DC" w:rsidRPr="000351E5">
        <w:rPr>
          <w:rFonts w:cs="Times New Roman"/>
        </w:rPr>
        <w:t>6</w:t>
      </w:r>
      <w:r w:rsidRPr="000351E5">
        <w:rPr>
          <w:rFonts w:cs="Times New Roman"/>
        </w:rPr>
        <w:t xml:space="preserve">. </w:t>
      </w:r>
      <w:r w:rsidR="00637F6B" w:rsidRPr="000351E5">
        <w:rPr>
          <w:rFonts w:cs="Times New Roman"/>
        </w:rPr>
        <w:t>Módulo Profesional: Inglés Profesional (Grado Medio)</w:t>
      </w:r>
      <w:del w:id="878" w:author="Autor">
        <w:r w:rsidR="00637F6B" w:rsidRPr="000351E5" w:rsidDel="00310822">
          <w:rPr>
            <w:rFonts w:cs="Times New Roman"/>
          </w:rPr>
          <w:delText xml:space="preserve"> </w:delText>
        </w:r>
      </w:del>
    </w:p>
    <w:p w14:paraId="03E76435" w14:textId="77777777" w:rsidR="00310822" w:rsidRDefault="00310822" w:rsidP="000351E5">
      <w:pPr>
        <w:pStyle w:val="Ttulo2"/>
        <w:rPr>
          <w:ins w:id="879" w:author="Autor"/>
          <w:rFonts w:cs="Times New Roman"/>
        </w:rPr>
      </w:pPr>
    </w:p>
    <w:p w14:paraId="687374C6" w14:textId="77777777" w:rsidR="002E0B85" w:rsidRPr="000351E5" w:rsidRDefault="00637F6B" w:rsidP="000351E5">
      <w:pPr>
        <w:rPr>
          <w:rFonts w:cs="Times New Roman"/>
        </w:rPr>
      </w:pPr>
      <w:r w:rsidRPr="000351E5">
        <w:rPr>
          <w:rFonts w:cs="Times New Roman"/>
        </w:rPr>
        <w:t xml:space="preserve">Duración: </w:t>
      </w:r>
      <w:ins w:id="880" w:author="Autor">
        <w:r w:rsidR="00373EAC" w:rsidRPr="000351E5">
          <w:rPr>
            <w:rFonts w:cs="Times New Roman"/>
          </w:rPr>
          <w:t>64</w:t>
        </w:r>
      </w:ins>
      <w:del w:id="881" w:author="Autor">
        <w:r w:rsidRPr="000351E5" w:rsidDel="00373EAC">
          <w:rPr>
            <w:rFonts w:cs="Times New Roman"/>
          </w:rPr>
          <w:delText>50</w:delText>
        </w:r>
      </w:del>
      <w:r w:rsidRPr="000351E5">
        <w:rPr>
          <w:rFonts w:cs="Times New Roman"/>
        </w:rPr>
        <w:t xml:space="preserve"> horas</w:t>
      </w:r>
    </w:p>
    <w:p w14:paraId="59FC515B" w14:textId="38DBEF2D" w:rsidR="00373EAC" w:rsidRPr="000351E5" w:rsidDel="00310822" w:rsidRDefault="00373EAC" w:rsidP="000351E5">
      <w:pPr>
        <w:pStyle w:val="Ttulo2"/>
        <w:rPr>
          <w:ins w:id="882" w:author="Autor"/>
          <w:del w:id="883" w:author="Autor"/>
          <w:rFonts w:eastAsia="Calibri" w:cs="Times New Roman"/>
          <w:color w:val="000000"/>
          <w:sz w:val="23"/>
          <w:szCs w:val="23"/>
        </w:rPr>
      </w:pPr>
      <w:ins w:id="884" w:author="Autor">
        <w:r w:rsidRPr="000351E5">
          <w:rPr>
            <w:rFonts w:eastAsia="Calibri" w:cs="Times New Roman"/>
            <w:color w:val="000000"/>
            <w:sz w:val="23"/>
            <w:szCs w:val="23"/>
          </w:rPr>
          <w:t>Código: 0156</w:t>
        </w:r>
        <w:del w:id="885" w:author="Autor">
          <w:r w:rsidRPr="000351E5" w:rsidDel="00310822">
            <w:rPr>
              <w:rFonts w:eastAsia="Calibri" w:cs="Times New Roman"/>
              <w:color w:val="000000"/>
              <w:sz w:val="23"/>
              <w:szCs w:val="23"/>
            </w:rPr>
            <w:delText xml:space="preserve"> </w:delText>
          </w:r>
        </w:del>
      </w:ins>
    </w:p>
    <w:p w14:paraId="5EFBE5D9" w14:textId="77777777" w:rsidR="00310822" w:rsidRDefault="00310822" w:rsidP="000351E5">
      <w:pPr>
        <w:pStyle w:val="Ttulo2"/>
        <w:rPr>
          <w:ins w:id="886" w:author="Autor"/>
          <w:rFonts w:eastAsia="Calibri" w:cs="Times New Roman"/>
          <w:color w:val="000000"/>
          <w:sz w:val="23"/>
          <w:szCs w:val="23"/>
        </w:rPr>
      </w:pPr>
    </w:p>
    <w:p w14:paraId="3FC9F43D" w14:textId="77777777" w:rsidR="00373EAC" w:rsidRPr="000351E5" w:rsidDel="00310822" w:rsidRDefault="00373EAC" w:rsidP="000351E5">
      <w:pPr>
        <w:rPr>
          <w:ins w:id="887" w:author="Autor"/>
          <w:del w:id="888" w:author="Autor"/>
        </w:rPr>
      </w:pPr>
      <w:ins w:id="889" w:author="Autor">
        <w:r w:rsidRPr="000351E5">
          <w:t>Resultados de aprendizaje y criterios de evaluación:</w:t>
        </w:r>
        <w:del w:id="890" w:author="Autor">
          <w:r w:rsidRPr="000351E5" w:rsidDel="00310822">
            <w:delText xml:space="preserve"> </w:delText>
          </w:r>
        </w:del>
      </w:ins>
    </w:p>
    <w:p w14:paraId="00AD9033" w14:textId="77777777" w:rsidR="00310822" w:rsidRDefault="00310822" w:rsidP="000351E5">
      <w:pPr>
        <w:rPr>
          <w:ins w:id="891" w:author="Autor"/>
        </w:rPr>
      </w:pPr>
    </w:p>
    <w:p w14:paraId="207F93B5" w14:textId="77777777" w:rsidR="002E0B85" w:rsidRPr="000351E5" w:rsidDel="00310822" w:rsidRDefault="00373EAC" w:rsidP="000351E5">
      <w:pPr>
        <w:rPr>
          <w:del w:id="892" w:author="Autor"/>
        </w:rPr>
      </w:pPr>
      <w:ins w:id="893" w:author="Autor">
        <w:r w:rsidRPr="000351E5">
          <w:t>1. Comprende información, de índole profesional y cotidiana, contenida en discursos orales sencillos, emitidos en lengua estándar, descifrando el contenido global del mensaje, y relacionándolo con los recursos lingüísticos correspondientes.</w:t>
        </w:r>
        <w:del w:id="894" w:author="Autor">
          <w:r w:rsidRPr="000351E5" w:rsidDel="00310822">
            <w:delText xml:space="preserve"> </w:delText>
          </w:r>
        </w:del>
      </w:ins>
    </w:p>
    <w:p w14:paraId="1D81AA41" w14:textId="77777777" w:rsidR="00310822" w:rsidRDefault="00310822" w:rsidP="000351E5">
      <w:pPr>
        <w:rPr>
          <w:ins w:id="895" w:author="Autor"/>
        </w:rPr>
      </w:pPr>
    </w:p>
    <w:p w14:paraId="2B8FB913" w14:textId="10AEE478" w:rsidR="00373EAC" w:rsidRPr="000351E5" w:rsidDel="00310822" w:rsidRDefault="00373EAC" w:rsidP="000351E5">
      <w:pPr>
        <w:rPr>
          <w:ins w:id="896" w:author="Autor"/>
          <w:del w:id="897" w:author="Autor"/>
        </w:rPr>
      </w:pPr>
      <w:ins w:id="898" w:author="Autor">
        <w:r w:rsidRPr="000351E5">
          <w:t>Criterios de evaluación:</w:t>
        </w:r>
        <w:del w:id="899" w:author="Autor">
          <w:r w:rsidRPr="000351E5" w:rsidDel="00310822">
            <w:delText xml:space="preserve"> </w:delText>
          </w:r>
        </w:del>
      </w:ins>
    </w:p>
    <w:p w14:paraId="126D3C29" w14:textId="77777777" w:rsidR="00310822" w:rsidRDefault="00310822" w:rsidP="000351E5">
      <w:pPr>
        <w:rPr>
          <w:ins w:id="900" w:author="Autor"/>
        </w:rPr>
      </w:pPr>
    </w:p>
    <w:p w14:paraId="43BBE68B" w14:textId="77777777" w:rsidR="00373EAC" w:rsidRPr="000351E5" w:rsidDel="00310822" w:rsidRDefault="00373EAC" w:rsidP="000351E5">
      <w:pPr>
        <w:rPr>
          <w:ins w:id="901" w:author="Autor"/>
          <w:del w:id="902" w:author="Autor"/>
        </w:rPr>
      </w:pPr>
      <w:ins w:id="903" w:author="Autor">
        <w:r w:rsidRPr="000351E5">
          <w:t>a) Se ha situado el mensaje en su contexto por medio del análisis de sus características textuales y contextuales.</w:t>
        </w:r>
        <w:del w:id="904" w:author="Autor">
          <w:r w:rsidRPr="000351E5" w:rsidDel="00310822">
            <w:delText xml:space="preserve"> </w:delText>
          </w:r>
        </w:del>
      </w:ins>
    </w:p>
    <w:p w14:paraId="03A9A6E2" w14:textId="77777777" w:rsidR="00310822" w:rsidRDefault="00310822" w:rsidP="000351E5">
      <w:pPr>
        <w:rPr>
          <w:ins w:id="905" w:author="Autor"/>
        </w:rPr>
      </w:pPr>
    </w:p>
    <w:p w14:paraId="1A8837C4" w14:textId="77777777" w:rsidR="00373EAC" w:rsidRPr="000351E5" w:rsidDel="00310822" w:rsidRDefault="00373EAC" w:rsidP="000351E5">
      <w:pPr>
        <w:rPr>
          <w:ins w:id="906" w:author="Autor"/>
          <w:del w:id="907" w:author="Autor"/>
        </w:rPr>
      </w:pPr>
      <w:ins w:id="908" w:author="Autor">
        <w:r w:rsidRPr="000351E5">
          <w:t>b) Se ha identificado el hilo argumental de mensajes orales y determinado los roles que aparecen en los mismos.</w:t>
        </w:r>
        <w:del w:id="909" w:author="Autor">
          <w:r w:rsidRPr="000351E5" w:rsidDel="00310822">
            <w:delText xml:space="preserve"> </w:delText>
          </w:r>
        </w:del>
      </w:ins>
    </w:p>
    <w:p w14:paraId="1E73EDDA" w14:textId="77777777" w:rsidR="00310822" w:rsidRDefault="00310822" w:rsidP="000351E5">
      <w:pPr>
        <w:rPr>
          <w:ins w:id="910" w:author="Autor"/>
        </w:rPr>
      </w:pPr>
    </w:p>
    <w:p w14:paraId="76D028CD" w14:textId="77777777" w:rsidR="00373EAC" w:rsidRPr="000351E5" w:rsidDel="00310822" w:rsidRDefault="00373EAC" w:rsidP="000351E5">
      <w:pPr>
        <w:rPr>
          <w:ins w:id="911" w:author="Autor"/>
          <w:del w:id="912" w:author="Autor"/>
        </w:rPr>
      </w:pPr>
      <w:ins w:id="913" w:author="Autor">
        <w:r w:rsidRPr="000351E5">
          <w:t>c) Se ha reconocido la finalidad del mensaje, ya se trate de un mensaje directo, telefónico o en cualquier otro medio auditivo.</w:t>
        </w:r>
        <w:del w:id="914" w:author="Autor">
          <w:r w:rsidRPr="000351E5" w:rsidDel="00310822">
            <w:delText xml:space="preserve"> </w:delText>
          </w:r>
        </w:del>
      </w:ins>
    </w:p>
    <w:p w14:paraId="607899CD" w14:textId="77777777" w:rsidR="00310822" w:rsidRDefault="00310822" w:rsidP="000351E5">
      <w:pPr>
        <w:rPr>
          <w:ins w:id="915" w:author="Autor"/>
        </w:rPr>
      </w:pPr>
    </w:p>
    <w:p w14:paraId="2ABA2F12" w14:textId="77777777" w:rsidR="00373EAC" w:rsidRPr="000351E5" w:rsidDel="00310822" w:rsidRDefault="00373EAC" w:rsidP="000351E5">
      <w:pPr>
        <w:rPr>
          <w:ins w:id="916" w:author="Autor"/>
          <w:del w:id="917" w:author="Autor"/>
        </w:rPr>
      </w:pPr>
      <w:ins w:id="918" w:author="Autor">
        <w:r w:rsidRPr="000351E5">
          <w:t>d) Se ha extraído información específica contenida en discursos orales, en lengua estándar, relacionados con la vida social, profesional o académica.</w:t>
        </w:r>
        <w:del w:id="919" w:author="Autor">
          <w:r w:rsidRPr="000351E5" w:rsidDel="00310822">
            <w:delText xml:space="preserve"> </w:delText>
          </w:r>
        </w:del>
      </w:ins>
    </w:p>
    <w:p w14:paraId="0DB12840" w14:textId="77777777" w:rsidR="00310822" w:rsidRDefault="00310822" w:rsidP="000351E5">
      <w:pPr>
        <w:rPr>
          <w:ins w:id="920" w:author="Autor"/>
        </w:rPr>
      </w:pPr>
    </w:p>
    <w:p w14:paraId="43AC7CE9" w14:textId="77777777" w:rsidR="00373EAC" w:rsidRPr="000351E5" w:rsidDel="00310822" w:rsidRDefault="00373EAC" w:rsidP="000351E5">
      <w:pPr>
        <w:rPr>
          <w:ins w:id="921" w:author="Autor"/>
          <w:del w:id="922" w:author="Autor"/>
        </w:rPr>
      </w:pPr>
      <w:ins w:id="923" w:author="Autor">
        <w:r w:rsidRPr="000351E5">
          <w:t>e) Se han secuenciado los elementos constituyentes del mensaje.</w:t>
        </w:r>
        <w:del w:id="924" w:author="Autor">
          <w:r w:rsidRPr="000351E5" w:rsidDel="00310822">
            <w:delText xml:space="preserve"> </w:delText>
          </w:r>
        </w:del>
      </w:ins>
    </w:p>
    <w:p w14:paraId="6061E814" w14:textId="77777777" w:rsidR="00310822" w:rsidRDefault="00310822" w:rsidP="000351E5">
      <w:pPr>
        <w:rPr>
          <w:ins w:id="925" w:author="Autor"/>
        </w:rPr>
      </w:pPr>
    </w:p>
    <w:p w14:paraId="4B40D966" w14:textId="77777777" w:rsidR="00373EAC" w:rsidRPr="000351E5" w:rsidDel="00310822" w:rsidRDefault="00373EAC" w:rsidP="000351E5">
      <w:pPr>
        <w:rPr>
          <w:ins w:id="926" w:author="Autor"/>
          <w:del w:id="927" w:author="Autor"/>
        </w:rPr>
      </w:pPr>
      <w:ins w:id="928" w:author="Autor">
        <w:r w:rsidRPr="000351E5">
          <w:lastRenderedPageBreak/>
          <w:t>f) Se han identificado y resumido con claridad las ideas principales de un discurso sobre temas conocidos, transmitido por los medios de comunicación y emitido en lengua estándar.</w:t>
        </w:r>
        <w:del w:id="929" w:author="Autor">
          <w:r w:rsidRPr="000351E5" w:rsidDel="00310822">
            <w:delText xml:space="preserve"> </w:delText>
          </w:r>
        </w:del>
      </w:ins>
    </w:p>
    <w:p w14:paraId="27113663" w14:textId="77777777" w:rsidR="00310822" w:rsidRDefault="00310822" w:rsidP="000351E5">
      <w:pPr>
        <w:rPr>
          <w:ins w:id="930" w:author="Autor"/>
        </w:rPr>
      </w:pPr>
    </w:p>
    <w:p w14:paraId="11E10755" w14:textId="77777777" w:rsidR="00373EAC" w:rsidRPr="000351E5" w:rsidDel="00310822" w:rsidRDefault="00373EAC" w:rsidP="000351E5">
      <w:pPr>
        <w:rPr>
          <w:ins w:id="931" w:author="Autor"/>
          <w:del w:id="932" w:author="Autor"/>
        </w:rPr>
      </w:pPr>
      <w:ins w:id="933" w:author="Autor">
        <w:r w:rsidRPr="000351E5">
          <w:t>g) Se han reconocido las instrucciones orales y se han seguido las indicaciones siendo capaz de concluir si precisan de una respuesta verbal o de una no verbal.</w:t>
        </w:r>
        <w:del w:id="934" w:author="Autor">
          <w:r w:rsidRPr="000351E5" w:rsidDel="00310822">
            <w:delText xml:space="preserve"> </w:delText>
          </w:r>
        </w:del>
      </w:ins>
    </w:p>
    <w:p w14:paraId="5A6035C0" w14:textId="77777777" w:rsidR="00310822" w:rsidRDefault="00310822" w:rsidP="000351E5">
      <w:pPr>
        <w:rPr>
          <w:ins w:id="935" w:author="Autor"/>
        </w:rPr>
      </w:pPr>
    </w:p>
    <w:p w14:paraId="00E3033A" w14:textId="77777777" w:rsidR="00373EAC" w:rsidRPr="000351E5" w:rsidDel="00310822" w:rsidRDefault="00373EAC" w:rsidP="000351E5">
      <w:pPr>
        <w:rPr>
          <w:ins w:id="936" w:author="Autor"/>
          <w:del w:id="937" w:author="Autor"/>
        </w:rPr>
      </w:pPr>
      <w:ins w:id="938" w:author="Autor">
        <w:r w:rsidRPr="000351E5">
          <w:t xml:space="preserve">h) Se ha tomado conciencia de la importancia de comprender globalmente un mensaje, sin necesidad de entender todos y cada uno de los elementos </w:t>
        </w:r>
        <w:proofErr w:type="gramStart"/>
        <w:r w:rsidRPr="000351E5">
          <w:t>del mismo</w:t>
        </w:r>
        <w:proofErr w:type="gramEnd"/>
        <w:r w:rsidRPr="000351E5">
          <w:t>.</w:t>
        </w:r>
        <w:del w:id="939" w:author="Autor">
          <w:r w:rsidRPr="000351E5" w:rsidDel="00310822">
            <w:delText xml:space="preserve"> </w:delText>
          </w:r>
        </w:del>
      </w:ins>
    </w:p>
    <w:p w14:paraId="37FAF306" w14:textId="77777777" w:rsidR="00310822" w:rsidRDefault="00310822" w:rsidP="000351E5">
      <w:pPr>
        <w:rPr>
          <w:ins w:id="940" w:author="Autor"/>
        </w:rPr>
      </w:pPr>
    </w:p>
    <w:p w14:paraId="1FFF7627" w14:textId="77777777" w:rsidR="00373EAC" w:rsidRPr="000351E5" w:rsidDel="00310822" w:rsidRDefault="00373EAC" w:rsidP="000351E5">
      <w:pPr>
        <w:rPr>
          <w:ins w:id="941" w:author="Autor"/>
          <w:del w:id="942" w:author="Autor"/>
        </w:rPr>
      </w:pPr>
      <w:ins w:id="943" w:author="Autor">
        <w:r w:rsidRPr="000351E5">
          <w:t>i) Se ha servido del análisis de la entonación y de los elementos visuales para identificar los diversos significados e intenciones comunicativas del emisor.</w:t>
        </w:r>
        <w:del w:id="944" w:author="Autor">
          <w:r w:rsidRPr="000351E5" w:rsidDel="00310822">
            <w:delText xml:space="preserve"> </w:delText>
          </w:r>
        </w:del>
      </w:ins>
    </w:p>
    <w:p w14:paraId="3149F2B7" w14:textId="77777777" w:rsidR="00310822" w:rsidRDefault="00310822" w:rsidP="000351E5">
      <w:pPr>
        <w:rPr>
          <w:ins w:id="945" w:author="Autor"/>
        </w:rPr>
      </w:pPr>
    </w:p>
    <w:p w14:paraId="1F1E174C" w14:textId="77777777" w:rsidR="002E0B85" w:rsidRPr="000351E5" w:rsidDel="00310822" w:rsidRDefault="00373EAC" w:rsidP="000351E5">
      <w:pPr>
        <w:rPr>
          <w:del w:id="946" w:author="Autor"/>
        </w:rPr>
      </w:pPr>
      <w:ins w:id="947" w:author="Autor">
        <w:r w:rsidRPr="000351E5">
          <w:t>2. Comprende información profesional contenida en textos escritos sencillos, analizando de forma comprensiva su contenido.</w:t>
        </w:r>
        <w:del w:id="948" w:author="Autor">
          <w:r w:rsidRPr="000351E5" w:rsidDel="00310822">
            <w:delText xml:space="preserve"> </w:delText>
          </w:r>
        </w:del>
      </w:ins>
    </w:p>
    <w:p w14:paraId="7CF11F88" w14:textId="77777777" w:rsidR="00310822" w:rsidRDefault="00310822" w:rsidP="000351E5">
      <w:pPr>
        <w:rPr>
          <w:ins w:id="949" w:author="Autor"/>
        </w:rPr>
      </w:pPr>
    </w:p>
    <w:p w14:paraId="0756B2E3" w14:textId="089389E7" w:rsidR="00373EAC" w:rsidRPr="000351E5" w:rsidDel="00310822" w:rsidRDefault="00373EAC" w:rsidP="000351E5">
      <w:pPr>
        <w:rPr>
          <w:ins w:id="950" w:author="Autor"/>
          <w:del w:id="951" w:author="Autor"/>
        </w:rPr>
      </w:pPr>
      <w:ins w:id="952" w:author="Autor">
        <w:r w:rsidRPr="000351E5">
          <w:t>Criterios de evaluación:</w:t>
        </w:r>
        <w:del w:id="953" w:author="Autor">
          <w:r w:rsidRPr="000351E5" w:rsidDel="00310822">
            <w:delText xml:space="preserve"> </w:delText>
          </w:r>
        </w:del>
      </w:ins>
    </w:p>
    <w:p w14:paraId="4953A86E" w14:textId="77777777" w:rsidR="00310822" w:rsidRDefault="00310822" w:rsidP="000351E5">
      <w:pPr>
        <w:rPr>
          <w:ins w:id="954" w:author="Autor"/>
        </w:rPr>
      </w:pPr>
    </w:p>
    <w:p w14:paraId="24196BAF" w14:textId="77777777" w:rsidR="00373EAC" w:rsidRPr="000351E5" w:rsidDel="00310822" w:rsidRDefault="00373EAC" w:rsidP="000351E5">
      <w:pPr>
        <w:rPr>
          <w:ins w:id="955" w:author="Autor"/>
          <w:del w:id="956" w:author="Autor"/>
        </w:rPr>
      </w:pPr>
      <w:ins w:id="957" w:author="Autor">
        <w:r w:rsidRPr="000351E5">
          <w:t>a) Se han seleccionado los materiales de consulta y diccionarios técnicos. para la comprensión del texto.</w:t>
        </w:r>
        <w:del w:id="958" w:author="Autor">
          <w:r w:rsidRPr="000351E5" w:rsidDel="00310822">
            <w:delText xml:space="preserve"> </w:delText>
          </w:r>
        </w:del>
      </w:ins>
    </w:p>
    <w:p w14:paraId="29715FE6" w14:textId="77777777" w:rsidR="00310822" w:rsidRDefault="00310822" w:rsidP="000351E5">
      <w:pPr>
        <w:rPr>
          <w:ins w:id="959" w:author="Autor"/>
        </w:rPr>
      </w:pPr>
    </w:p>
    <w:p w14:paraId="7E44DB68" w14:textId="77777777" w:rsidR="00373EAC" w:rsidRPr="000351E5" w:rsidDel="00310822" w:rsidRDefault="00373EAC" w:rsidP="000351E5">
      <w:pPr>
        <w:rPr>
          <w:ins w:id="960" w:author="Autor"/>
          <w:del w:id="961" w:author="Autor"/>
        </w:rPr>
      </w:pPr>
      <w:ins w:id="962" w:author="Autor">
        <w:r w:rsidRPr="000351E5">
          <w:t>b) Se han leído de forma comprensiva textos claros en lengua estándar.</w:t>
        </w:r>
        <w:del w:id="963" w:author="Autor">
          <w:r w:rsidRPr="000351E5" w:rsidDel="00310822">
            <w:delText xml:space="preserve"> </w:delText>
          </w:r>
        </w:del>
      </w:ins>
    </w:p>
    <w:p w14:paraId="7D78CF85" w14:textId="77777777" w:rsidR="00310822" w:rsidRDefault="00310822" w:rsidP="000351E5">
      <w:pPr>
        <w:rPr>
          <w:ins w:id="964" w:author="Autor"/>
        </w:rPr>
      </w:pPr>
    </w:p>
    <w:p w14:paraId="32A225E2" w14:textId="77777777" w:rsidR="00373EAC" w:rsidRPr="000351E5" w:rsidDel="00310822" w:rsidRDefault="00373EAC" w:rsidP="000351E5">
      <w:pPr>
        <w:rPr>
          <w:ins w:id="965" w:author="Autor"/>
          <w:del w:id="966" w:author="Autor"/>
        </w:rPr>
      </w:pPr>
      <w:ins w:id="967" w:author="Autor">
        <w:r w:rsidRPr="000351E5">
          <w:t>c) Se ha relacionado el texto con el ámbito del sector a que se refiere.</w:t>
        </w:r>
        <w:del w:id="968" w:author="Autor">
          <w:r w:rsidRPr="000351E5" w:rsidDel="00310822">
            <w:delText xml:space="preserve"> </w:delText>
          </w:r>
        </w:del>
      </w:ins>
    </w:p>
    <w:p w14:paraId="1EBE20C6" w14:textId="77777777" w:rsidR="00310822" w:rsidRDefault="00310822" w:rsidP="000351E5">
      <w:pPr>
        <w:rPr>
          <w:ins w:id="969" w:author="Autor"/>
        </w:rPr>
      </w:pPr>
    </w:p>
    <w:p w14:paraId="119427BF" w14:textId="77777777" w:rsidR="00373EAC" w:rsidRPr="000351E5" w:rsidDel="00310822" w:rsidRDefault="00373EAC" w:rsidP="000351E5">
      <w:pPr>
        <w:rPr>
          <w:ins w:id="970" w:author="Autor"/>
          <w:del w:id="971" w:author="Autor"/>
        </w:rPr>
      </w:pPr>
      <w:ins w:id="972" w:author="Autor">
        <w:r w:rsidRPr="000351E5">
          <w:t>d) Se han reconocido las ideas principales de un texto escrito identificando la información relevante, sin necesidad de entender todos y cada uno de los elementos de dicho texto.</w:t>
        </w:r>
        <w:del w:id="973" w:author="Autor">
          <w:r w:rsidRPr="000351E5" w:rsidDel="00310822">
            <w:delText xml:space="preserve"> </w:delText>
          </w:r>
        </w:del>
      </w:ins>
    </w:p>
    <w:p w14:paraId="7EFBFE5A" w14:textId="77777777" w:rsidR="00310822" w:rsidRDefault="00310822" w:rsidP="000351E5">
      <w:pPr>
        <w:rPr>
          <w:ins w:id="974" w:author="Autor"/>
        </w:rPr>
      </w:pPr>
    </w:p>
    <w:p w14:paraId="7BC5794A" w14:textId="77777777" w:rsidR="00373EAC" w:rsidRPr="000351E5" w:rsidDel="00310822" w:rsidRDefault="00373EAC" w:rsidP="000351E5">
      <w:pPr>
        <w:rPr>
          <w:ins w:id="975" w:author="Autor"/>
          <w:del w:id="976" w:author="Autor"/>
        </w:rPr>
      </w:pPr>
      <w:ins w:id="977" w:author="Autor">
        <w:r w:rsidRPr="000351E5">
          <w:t>e) Se ha identificado la terminología utilizada, así como las estructuras gramaticales y demás elementos característicos de cada tipología discursiva.</w:t>
        </w:r>
        <w:del w:id="978" w:author="Autor">
          <w:r w:rsidRPr="000351E5" w:rsidDel="00310822">
            <w:delText xml:space="preserve"> </w:delText>
          </w:r>
        </w:del>
      </w:ins>
    </w:p>
    <w:p w14:paraId="2459CC44" w14:textId="77777777" w:rsidR="00310822" w:rsidRDefault="00310822" w:rsidP="000351E5">
      <w:pPr>
        <w:rPr>
          <w:ins w:id="979" w:author="Autor"/>
        </w:rPr>
      </w:pPr>
    </w:p>
    <w:p w14:paraId="61CB00D8" w14:textId="77777777" w:rsidR="00373EAC" w:rsidRPr="000351E5" w:rsidDel="00310822" w:rsidRDefault="00373EAC" w:rsidP="000351E5">
      <w:pPr>
        <w:rPr>
          <w:ins w:id="980" w:author="Autor"/>
          <w:del w:id="981" w:author="Autor"/>
        </w:rPr>
      </w:pPr>
      <w:ins w:id="982" w:author="Autor">
        <w:r w:rsidRPr="000351E5">
          <w:t>f) Se han realizado traducciones de textos en lengua estándar utilizando material de apoyo en caso necesario.</w:t>
        </w:r>
        <w:del w:id="983" w:author="Autor">
          <w:r w:rsidRPr="000351E5" w:rsidDel="00310822">
            <w:delText xml:space="preserve"> </w:delText>
          </w:r>
        </w:del>
      </w:ins>
    </w:p>
    <w:p w14:paraId="23FE1310" w14:textId="77777777" w:rsidR="00310822" w:rsidRDefault="00310822" w:rsidP="000351E5">
      <w:pPr>
        <w:rPr>
          <w:ins w:id="984" w:author="Autor"/>
        </w:rPr>
      </w:pPr>
    </w:p>
    <w:p w14:paraId="5E471381" w14:textId="4F9F2A58" w:rsidR="00373EAC" w:rsidRPr="000351E5" w:rsidDel="00310822" w:rsidRDefault="00373EAC" w:rsidP="000351E5">
      <w:pPr>
        <w:rPr>
          <w:ins w:id="985" w:author="Autor"/>
          <w:del w:id="986" w:author="Autor"/>
        </w:rPr>
      </w:pPr>
      <w:ins w:id="987" w:author="Autor">
        <w:r w:rsidRPr="000351E5">
          <w:t>g) Se ha interpretado el mensaje recibido a través de soportes telemáticos o cualquier otro tipo de soporte.</w:t>
        </w:r>
        <w:del w:id="988" w:author="Autor">
          <w:r w:rsidRPr="000351E5" w:rsidDel="00310822">
            <w:delText xml:space="preserve"> </w:delText>
          </w:r>
        </w:del>
      </w:ins>
    </w:p>
    <w:p w14:paraId="652E15CA" w14:textId="77777777" w:rsidR="00310822" w:rsidRDefault="00310822" w:rsidP="000351E5">
      <w:pPr>
        <w:rPr>
          <w:ins w:id="989" w:author="Autor"/>
        </w:rPr>
      </w:pPr>
    </w:p>
    <w:p w14:paraId="67C42583" w14:textId="77777777" w:rsidR="00373EAC" w:rsidRPr="000351E5" w:rsidDel="00310822" w:rsidRDefault="00373EAC" w:rsidP="000351E5">
      <w:pPr>
        <w:rPr>
          <w:ins w:id="990" w:author="Autor"/>
          <w:del w:id="991" w:author="Autor"/>
        </w:rPr>
      </w:pPr>
      <w:ins w:id="992" w:author="Autor">
        <w:r w:rsidRPr="000351E5">
          <w:t xml:space="preserve">h) Se ha reconocido la finalidad de distintos textos escritos en cualquier soporte, en lengua estándar y relacionados con la actividad </w:t>
        </w:r>
        <w:proofErr w:type="spellStart"/>
        <w:r w:rsidRPr="000351E5">
          <w:t>profesional.</w:t>
        </w:r>
        <w:proofErr w:type="spellEnd"/>
        <w:del w:id="993" w:author="Autor">
          <w:r w:rsidRPr="000351E5" w:rsidDel="00310822">
            <w:delText xml:space="preserve"> </w:delText>
          </w:r>
        </w:del>
      </w:ins>
    </w:p>
    <w:p w14:paraId="3406E370" w14:textId="77777777" w:rsidR="00310822" w:rsidRDefault="00310822" w:rsidP="000351E5">
      <w:pPr>
        <w:rPr>
          <w:ins w:id="994" w:author="Autor"/>
        </w:rPr>
      </w:pPr>
    </w:p>
    <w:p w14:paraId="6ADFF0C6" w14:textId="77777777" w:rsidR="00373EAC" w:rsidRPr="000351E5" w:rsidDel="00310822" w:rsidRDefault="00373EAC" w:rsidP="000351E5">
      <w:pPr>
        <w:rPr>
          <w:ins w:id="995" w:author="Autor"/>
          <w:del w:id="996" w:author="Autor"/>
        </w:rPr>
      </w:pPr>
      <w:ins w:id="997" w:author="Autor">
        <w:r w:rsidRPr="000351E5">
          <w:t>i) Se ha extraído información específica de textos de diferente naturaleza, relativos a su profesión y contenidos en distintos soportes.</w:t>
        </w:r>
        <w:del w:id="998" w:author="Autor">
          <w:r w:rsidRPr="000351E5" w:rsidDel="00310822">
            <w:delText xml:space="preserve"> </w:delText>
          </w:r>
        </w:del>
      </w:ins>
    </w:p>
    <w:p w14:paraId="07501F99" w14:textId="77777777" w:rsidR="00310822" w:rsidRDefault="00310822" w:rsidP="000351E5">
      <w:pPr>
        <w:rPr>
          <w:ins w:id="999" w:author="Autor"/>
        </w:rPr>
      </w:pPr>
    </w:p>
    <w:p w14:paraId="0B6749F7" w14:textId="77777777" w:rsidR="002E0B85" w:rsidRPr="000351E5" w:rsidDel="00310822" w:rsidRDefault="00373EAC" w:rsidP="000351E5">
      <w:pPr>
        <w:rPr>
          <w:del w:id="1000" w:author="Autor"/>
        </w:rPr>
      </w:pPr>
      <w:ins w:id="1001" w:author="Autor">
        <w:r w:rsidRPr="000351E5">
          <w:t>3. Produce mensajes orales sencillos, claros y estructurados, participando como agente activo en conversaciones profesionales.</w:t>
        </w:r>
        <w:del w:id="1002" w:author="Autor">
          <w:r w:rsidRPr="000351E5" w:rsidDel="00310822">
            <w:delText xml:space="preserve"> </w:delText>
          </w:r>
        </w:del>
      </w:ins>
    </w:p>
    <w:p w14:paraId="27D8F73E" w14:textId="77777777" w:rsidR="00310822" w:rsidRDefault="00310822" w:rsidP="000351E5">
      <w:pPr>
        <w:rPr>
          <w:ins w:id="1003" w:author="Autor"/>
        </w:rPr>
      </w:pPr>
    </w:p>
    <w:p w14:paraId="2336F583" w14:textId="0719FF64" w:rsidR="00373EAC" w:rsidRPr="000351E5" w:rsidDel="00310822" w:rsidRDefault="00373EAC" w:rsidP="000351E5">
      <w:pPr>
        <w:rPr>
          <w:ins w:id="1004" w:author="Autor"/>
          <w:del w:id="1005" w:author="Autor"/>
        </w:rPr>
      </w:pPr>
      <w:ins w:id="1006" w:author="Autor">
        <w:r w:rsidRPr="000351E5">
          <w:t>Criterios de evaluación:</w:t>
        </w:r>
        <w:del w:id="1007" w:author="Autor">
          <w:r w:rsidRPr="000351E5" w:rsidDel="00310822">
            <w:delText xml:space="preserve"> </w:delText>
          </w:r>
        </w:del>
      </w:ins>
    </w:p>
    <w:p w14:paraId="4991C403" w14:textId="77777777" w:rsidR="00310822" w:rsidRDefault="00310822" w:rsidP="000351E5">
      <w:pPr>
        <w:rPr>
          <w:ins w:id="1008" w:author="Autor"/>
        </w:rPr>
      </w:pPr>
    </w:p>
    <w:p w14:paraId="0E7561E8" w14:textId="77777777" w:rsidR="00373EAC" w:rsidRPr="000351E5" w:rsidDel="00310822" w:rsidRDefault="00373EAC" w:rsidP="000351E5">
      <w:pPr>
        <w:rPr>
          <w:ins w:id="1009" w:author="Autor"/>
          <w:del w:id="1010" w:author="Autor"/>
        </w:rPr>
      </w:pPr>
      <w:ins w:id="1011" w:author="Autor">
        <w:r w:rsidRPr="000351E5">
          <w:t>a) Se han determinado los registros más adecuados para la emisión del mensaje.</w:t>
        </w:r>
        <w:del w:id="1012" w:author="Autor">
          <w:r w:rsidRPr="000351E5" w:rsidDel="00310822">
            <w:delText xml:space="preserve"> </w:delText>
          </w:r>
        </w:del>
      </w:ins>
    </w:p>
    <w:p w14:paraId="781993A8" w14:textId="77777777" w:rsidR="00310822" w:rsidRDefault="00310822" w:rsidP="000351E5">
      <w:pPr>
        <w:rPr>
          <w:ins w:id="1013" w:author="Autor"/>
        </w:rPr>
      </w:pPr>
    </w:p>
    <w:p w14:paraId="4839C76A" w14:textId="77777777" w:rsidR="00373EAC" w:rsidRPr="000351E5" w:rsidDel="00310822" w:rsidRDefault="00373EAC" w:rsidP="000351E5">
      <w:pPr>
        <w:rPr>
          <w:ins w:id="1014" w:author="Autor"/>
          <w:del w:id="1015" w:author="Autor"/>
        </w:rPr>
      </w:pPr>
      <w:ins w:id="1016" w:author="Autor">
        <w:r w:rsidRPr="000351E5">
          <w:t xml:space="preserve">b) Se ha comunicado utilizando fórmulas, </w:t>
        </w:r>
        <w:proofErr w:type="gramStart"/>
        <w:r w:rsidRPr="000351E5">
          <w:t>nexos de unión</w:t>
        </w:r>
        <w:proofErr w:type="gramEnd"/>
        <w:r w:rsidRPr="000351E5">
          <w:t>, marcadores discursivos y estrategias de interacción acordes a la situación de comunicación.</w:t>
        </w:r>
        <w:del w:id="1017" w:author="Autor">
          <w:r w:rsidRPr="000351E5" w:rsidDel="00310822">
            <w:delText xml:space="preserve"> </w:delText>
          </w:r>
        </w:del>
      </w:ins>
    </w:p>
    <w:p w14:paraId="08429BCE" w14:textId="77777777" w:rsidR="00310822" w:rsidRDefault="00310822" w:rsidP="000351E5">
      <w:pPr>
        <w:rPr>
          <w:ins w:id="1018" w:author="Autor"/>
        </w:rPr>
      </w:pPr>
    </w:p>
    <w:p w14:paraId="6BA407F2" w14:textId="77777777" w:rsidR="00373EAC" w:rsidRPr="000351E5" w:rsidDel="00310822" w:rsidRDefault="00373EAC" w:rsidP="000351E5">
      <w:pPr>
        <w:rPr>
          <w:ins w:id="1019" w:author="Autor"/>
          <w:del w:id="1020" w:author="Autor"/>
        </w:rPr>
      </w:pPr>
      <w:ins w:id="1021" w:author="Autor">
        <w:r w:rsidRPr="000351E5">
          <w:t>c) Se han descrito hechos breves e imprevistos relacionados con su profesión.</w:t>
        </w:r>
        <w:del w:id="1022" w:author="Autor">
          <w:r w:rsidRPr="000351E5" w:rsidDel="00310822">
            <w:delText xml:space="preserve"> </w:delText>
          </w:r>
        </w:del>
      </w:ins>
    </w:p>
    <w:p w14:paraId="7E5FE667" w14:textId="77777777" w:rsidR="00310822" w:rsidRDefault="00310822" w:rsidP="000351E5">
      <w:pPr>
        <w:rPr>
          <w:ins w:id="1023" w:author="Autor"/>
        </w:rPr>
      </w:pPr>
    </w:p>
    <w:p w14:paraId="0ED1B1F9" w14:textId="77777777" w:rsidR="00373EAC" w:rsidRPr="000351E5" w:rsidDel="00310822" w:rsidRDefault="00373EAC" w:rsidP="000351E5">
      <w:pPr>
        <w:rPr>
          <w:ins w:id="1024" w:author="Autor"/>
          <w:del w:id="1025" w:author="Autor"/>
        </w:rPr>
      </w:pPr>
      <w:ins w:id="1026" w:author="Autor">
        <w:r w:rsidRPr="000351E5">
          <w:t>d) Se ha utilizado correctamente la terminología de la profesión.</w:t>
        </w:r>
        <w:del w:id="1027" w:author="Autor">
          <w:r w:rsidRPr="000351E5" w:rsidDel="00310822">
            <w:delText xml:space="preserve"> </w:delText>
          </w:r>
        </w:del>
      </w:ins>
    </w:p>
    <w:p w14:paraId="401702F1" w14:textId="77777777" w:rsidR="00310822" w:rsidRDefault="00310822" w:rsidP="000351E5">
      <w:pPr>
        <w:rPr>
          <w:ins w:id="1028" w:author="Autor"/>
        </w:rPr>
      </w:pPr>
    </w:p>
    <w:p w14:paraId="1DA55608" w14:textId="77777777" w:rsidR="00373EAC" w:rsidRPr="000351E5" w:rsidDel="00310822" w:rsidRDefault="00373EAC" w:rsidP="000351E5">
      <w:pPr>
        <w:rPr>
          <w:ins w:id="1029" w:author="Autor"/>
          <w:del w:id="1030" w:author="Autor"/>
        </w:rPr>
      </w:pPr>
      <w:ins w:id="1031" w:author="Autor">
        <w:r w:rsidRPr="000351E5">
          <w:t>e) Se han expresado sentimientos, ideas u opiniones.</w:t>
        </w:r>
        <w:del w:id="1032" w:author="Autor">
          <w:r w:rsidRPr="000351E5" w:rsidDel="00310822">
            <w:delText xml:space="preserve"> </w:delText>
          </w:r>
        </w:del>
      </w:ins>
    </w:p>
    <w:p w14:paraId="4DD8A567" w14:textId="77777777" w:rsidR="00310822" w:rsidRDefault="00310822" w:rsidP="000351E5">
      <w:pPr>
        <w:rPr>
          <w:ins w:id="1033" w:author="Autor"/>
        </w:rPr>
      </w:pPr>
    </w:p>
    <w:p w14:paraId="6AE229B3" w14:textId="77777777" w:rsidR="00373EAC" w:rsidRPr="000351E5" w:rsidDel="00310822" w:rsidRDefault="00373EAC" w:rsidP="000351E5">
      <w:pPr>
        <w:rPr>
          <w:ins w:id="1034" w:author="Autor"/>
          <w:del w:id="1035" w:author="Autor"/>
        </w:rPr>
      </w:pPr>
      <w:ins w:id="1036" w:author="Autor">
        <w:r w:rsidRPr="000351E5">
          <w:t xml:space="preserve">f) Se han enumerado las actividades propias de la tarea </w:t>
        </w:r>
        <w:proofErr w:type="spellStart"/>
        <w:r w:rsidRPr="000351E5">
          <w:t>profesional.</w:t>
        </w:r>
        <w:proofErr w:type="spellEnd"/>
        <w:del w:id="1037" w:author="Autor">
          <w:r w:rsidRPr="000351E5" w:rsidDel="00310822">
            <w:delText xml:space="preserve"> </w:delText>
          </w:r>
        </w:del>
      </w:ins>
    </w:p>
    <w:p w14:paraId="0B4E2FB2" w14:textId="77777777" w:rsidR="00310822" w:rsidRDefault="00310822" w:rsidP="000351E5">
      <w:pPr>
        <w:rPr>
          <w:ins w:id="1038" w:author="Autor"/>
        </w:rPr>
      </w:pPr>
    </w:p>
    <w:p w14:paraId="0166AC18" w14:textId="77777777" w:rsidR="00373EAC" w:rsidRPr="000351E5" w:rsidDel="00310822" w:rsidRDefault="00373EAC" w:rsidP="000351E5">
      <w:pPr>
        <w:rPr>
          <w:ins w:id="1039" w:author="Autor"/>
          <w:del w:id="1040" w:author="Autor"/>
        </w:rPr>
      </w:pPr>
      <w:ins w:id="1041" w:author="Autor">
        <w:r w:rsidRPr="000351E5">
          <w:lastRenderedPageBreak/>
          <w:t>g) Se ha descrito y secuenciado un proceso de trabajo de su competencia.</w:t>
        </w:r>
        <w:del w:id="1042" w:author="Autor">
          <w:r w:rsidRPr="000351E5" w:rsidDel="00310822">
            <w:delText xml:space="preserve"> </w:delText>
          </w:r>
        </w:del>
      </w:ins>
    </w:p>
    <w:p w14:paraId="518879E2" w14:textId="77777777" w:rsidR="00310822" w:rsidRDefault="00310822" w:rsidP="000351E5">
      <w:pPr>
        <w:rPr>
          <w:ins w:id="1043" w:author="Autor"/>
        </w:rPr>
      </w:pPr>
    </w:p>
    <w:p w14:paraId="5AE4D621" w14:textId="77777777" w:rsidR="00373EAC" w:rsidRPr="000351E5" w:rsidDel="00310822" w:rsidRDefault="00373EAC" w:rsidP="000351E5">
      <w:pPr>
        <w:rPr>
          <w:ins w:id="1044" w:author="Autor"/>
          <w:del w:id="1045" w:author="Autor"/>
        </w:rPr>
      </w:pPr>
      <w:ins w:id="1046" w:author="Autor">
        <w:r w:rsidRPr="000351E5">
          <w:t>h) Se ha justificado la aceptación o no de propuestas realizadas haciendo uso de normas de cortesía y de modales apropiados.</w:t>
        </w:r>
        <w:del w:id="1047" w:author="Autor">
          <w:r w:rsidRPr="000351E5" w:rsidDel="00310822">
            <w:delText xml:space="preserve"> </w:delText>
          </w:r>
        </w:del>
      </w:ins>
    </w:p>
    <w:p w14:paraId="7BB8B21B" w14:textId="77777777" w:rsidR="00310822" w:rsidRDefault="00310822" w:rsidP="000351E5">
      <w:pPr>
        <w:rPr>
          <w:ins w:id="1048" w:author="Autor"/>
        </w:rPr>
      </w:pPr>
    </w:p>
    <w:p w14:paraId="17F79FC9" w14:textId="77777777" w:rsidR="00373EAC" w:rsidRPr="000351E5" w:rsidDel="00310822" w:rsidRDefault="00373EAC" w:rsidP="000351E5">
      <w:pPr>
        <w:rPr>
          <w:ins w:id="1049" w:author="Autor"/>
          <w:del w:id="1050" w:author="Autor"/>
        </w:rPr>
      </w:pPr>
      <w:ins w:id="1051" w:author="Autor">
        <w:r w:rsidRPr="000351E5">
          <w:t>i) Se ha intercambiado, con relativa fluidez, información específica y detallada utilizando frases de estructura sencilla y diferentes soportes telemáticos.</w:t>
        </w:r>
        <w:del w:id="1052" w:author="Autor">
          <w:r w:rsidRPr="000351E5" w:rsidDel="00310822">
            <w:delText xml:space="preserve"> </w:delText>
          </w:r>
        </w:del>
      </w:ins>
    </w:p>
    <w:p w14:paraId="7795C24C" w14:textId="77777777" w:rsidR="00310822" w:rsidRDefault="00310822" w:rsidP="000351E5">
      <w:pPr>
        <w:rPr>
          <w:ins w:id="1053" w:author="Autor"/>
        </w:rPr>
      </w:pPr>
    </w:p>
    <w:p w14:paraId="11B9A143" w14:textId="77777777" w:rsidR="00373EAC" w:rsidRPr="000351E5" w:rsidDel="00310822" w:rsidRDefault="00373EAC" w:rsidP="000351E5">
      <w:pPr>
        <w:rPr>
          <w:ins w:id="1054" w:author="Autor"/>
          <w:del w:id="1055" w:author="Autor"/>
        </w:rPr>
      </w:pPr>
      <w:ins w:id="1056" w:author="Autor">
        <w:r w:rsidRPr="000351E5">
          <w:t>j) Se han realizado, de manera clara, presentaciones breves y preparadas sobre un tema dentro de su especialidad, haciendo uso de los protocolos adecuados.</w:t>
        </w:r>
        <w:del w:id="1057" w:author="Autor">
          <w:r w:rsidRPr="000351E5" w:rsidDel="00310822">
            <w:delText xml:space="preserve"> </w:delText>
          </w:r>
        </w:del>
      </w:ins>
    </w:p>
    <w:p w14:paraId="474BCDA1" w14:textId="77777777" w:rsidR="00310822" w:rsidRDefault="00310822" w:rsidP="000351E5">
      <w:pPr>
        <w:rPr>
          <w:ins w:id="1058" w:author="Autor"/>
        </w:rPr>
      </w:pPr>
    </w:p>
    <w:p w14:paraId="196C4682" w14:textId="77777777" w:rsidR="00373EAC" w:rsidRPr="000351E5" w:rsidDel="00310822" w:rsidRDefault="00373EAC" w:rsidP="000351E5">
      <w:pPr>
        <w:rPr>
          <w:ins w:id="1059" w:author="Autor"/>
          <w:del w:id="1060" w:author="Autor"/>
        </w:rPr>
      </w:pPr>
      <w:ins w:id="1061" w:author="Autor">
        <w:r w:rsidRPr="000351E5">
          <w:t>k) Se ha comunicado espontáneamente adoptando un nivel de formalidad adecuado a las circunstancias.</w:t>
        </w:r>
        <w:del w:id="1062" w:author="Autor">
          <w:r w:rsidRPr="000351E5" w:rsidDel="00310822">
            <w:delText xml:space="preserve"> </w:delText>
          </w:r>
        </w:del>
      </w:ins>
    </w:p>
    <w:p w14:paraId="421C623E" w14:textId="77777777" w:rsidR="00310822" w:rsidRDefault="00310822" w:rsidP="000351E5">
      <w:pPr>
        <w:rPr>
          <w:ins w:id="1063" w:author="Autor"/>
        </w:rPr>
      </w:pPr>
    </w:p>
    <w:p w14:paraId="69D9A16C" w14:textId="77777777" w:rsidR="00373EAC" w:rsidRPr="000351E5" w:rsidDel="00310822" w:rsidRDefault="00373EAC" w:rsidP="000351E5">
      <w:pPr>
        <w:rPr>
          <w:ins w:id="1064" w:author="Autor"/>
          <w:del w:id="1065" w:author="Autor"/>
        </w:rPr>
      </w:pPr>
      <w:ins w:id="1066" w:author="Autor">
        <w:r w:rsidRPr="000351E5">
          <w:t>l) Se han respondido preguntas relativas a su vida socio-profesional, incluidas las propias de una entrevista de trabajo.</w:t>
        </w:r>
        <w:del w:id="1067" w:author="Autor">
          <w:r w:rsidRPr="000351E5" w:rsidDel="00310822">
            <w:delText xml:space="preserve"> </w:delText>
          </w:r>
        </w:del>
      </w:ins>
    </w:p>
    <w:p w14:paraId="55F1CCAC" w14:textId="77777777" w:rsidR="00310822" w:rsidRDefault="00310822" w:rsidP="000351E5">
      <w:pPr>
        <w:rPr>
          <w:ins w:id="1068" w:author="Autor"/>
        </w:rPr>
      </w:pPr>
    </w:p>
    <w:p w14:paraId="2DA6EC23" w14:textId="77777777" w:rsidR="002E0B85" w:rsidRPr="000351E5" w:rsidDel="00310822" w:rsidRDefault="00373EAC" w:rsidP="000351E5">
      <w:pPr>
        <w:rPr>
          <w:del w:id="1069" w:author="Autor"/>
        </w:rPr>
      </w:pPr>
      <w:ins w:id="1070" w:author="Autor">
        <w:r w:rsidRPr="000351E5">
          <w:t xml:space="preserve">m) Se ha solicitado la reformulación del discurso o la aclaración de parte </w:t>
        </w:r>
        <w:proofErr w:type="gramStart"/>
        <w:r w:rsidRPr="000351E5">
          <w:t>del mismo</w:t>
        </w:r>
        <w:proofErr w:type="gramEnd"/>
        <w:r w:rsidRPr="000351E5">
          <w:t xml:space="preserve"> cuando se ha considerado necesario para una mejor comprensión.</w:t>
        </w:r>
        <w:del w:id="1071" w:author="Autor">
          <w:r w:rsidRPr="000351E5" w:rsidDel="00310822">
            <w:delText xml:space="preserve"> </w:delText>
          </w:r>
        </w:del>
      </w:ins>
    </w:p>
    <w:p w14:paraId="3845CEC2" w14:textId="77777777" w:rsidR="00310822" w:rsidRDefault="00310822" w:rsidP="000351E5">
      <w:pPr>
        <w:rPr>
          <w:ins w:id="1072" w:author="Autor"/>
        </w:rPr>
      </w:pPr>
    </w:p>
    <w:p w14:paraId="466734B7" w14:textId="77777777" w:rsidR="002E0B85" w:rsidRPr="000351E5" w:rsidDel="00310822" w:rsidRDefault="00373EAC" w:rsidP="000351E5">
      <w:pPr>
        <w:rPr>
          <w:del w:id="1073" w:author="Autor"/>
        </w:rPr>
      </w:pPr>
      <w:ins w:id="1074" w:author="Autor">
        <w:r w:rsidRPr="000351E5">
          <w:t xml:space="preserve">4. Redacta textos sencillos en lengua estándar, relacionando las reglas gramaticales con la finalidad de </w:t>
        </w:r>
        <w:proofErr w:type="gramStart"/>
        <w:r w:rsidRPr="000351E5">
          <w:t>los mismos</w:t>
        </w:r>
        <w:proofErr w:type="gramEnd"/>
        <w:r w:rsidRPr="000351E5">
          <w:t>.</w:t>
        </w:r>
        <w:del w:id="1075" w:author="Autor">
          <w:r w:rsidRPr="000351E5" w:rsidDel="00310822">
            <w:delText xml:space="preserve"> </w:delText>
          </w:r>
        </w:del>
      </w:ins>
    </w:p>
    <w:p w14:paraId="6919AE02" w14:textId="77777777" w:rsidR="00310822" w:rsidRDefault="00310822" w:rsidP="000351E5">
      <w:pPr>
        <w:rPr>
          <w:ins w:id="1076" w:author="Autor"/>
        </w:rPr>
      </w:pPr>
    </w:p>
    <w:p w14:paraId="3268AEC1" w14:textId="22C3A394" w:rsidR="00373EAC" w:rsidRPr="000351E5" w:rsidDel="00310822" w:rsidRDefault="00373EAC" w:rsidP="000351E5">
      <w:pPr>
        <w:rPr>
          <w:ins w:id="1077" w:author="Autor"/>
          <w:del w:id="1078" w:author="Autor"/>
        </w:rPr>
      </w:pPr>
      <w:ins w:id="1079" w:author="Autor">
        <w:r w:rsidRPr="000351E5">
          <w:t>Criterios de evaluación:</w:t>
        </w:r>
        <w:del w:id="1080" w:author="Autor">
          <w:r w:rsidRPr="000351E5" w:rsidDel="00310822">
            <w:delText xml:space="preserve"> </w:delText>
          </w:r>
        </w:del>
      </w:ins>
    </w:p>
    <w:p w14:paraId="19357226" w14:textId="77777777" w:rsidR="00310822" w:rsidRDefault="00310822" w:rsidP="000351E5">
      <w:pPr>
        <w:rPr>
          <w:ins w:id="1081" w:author="Autor"/>
        </w:rPr>
      </w:pPr>
    </w:p>
    <w:p w14:paraId="7504DF8D" w14:textId="77777777" w:rsidR="00373EAC" w:rsidRPr="000351E5" w:rsidDel="00310822" w:rsidRDefault="00373EAC" w:rsidP="000351E5">
      <w:pPr>
        <w:rPr>
          <w:ins w:id="1082" w:author="Autor"/>
          <w:del w:id="1083" w:author="Autor"/>
        </w:rPr>
      </w:pPr>
      <w:ins w:id="1084" w:author="Autor">
        <w:r w:rsidRPr="000351E5">
          <w:t>a) Se han seleccionado las estrategias, estructuras, vocabulario y convenciones más adecuadas para el tipo de texto que se va a crear (fax, nota, carta o correo electrónico, entre otros).</w:t>
        </w:r>
        <w:del w:id="1085" w:author="Autor">
          <w:r w:rsidRPr="000351E5" w:rsidDel="00310822">
            <w:delText xml:space="preserve"> </w:delText>
          </w:r>
        </w:del>
      </w:ins>
    </w:p>
    <w:p w14:paraId="3268D31A" w14:textId="77777777" w:rsidR="00310822" w:rsidRDefault="00310822" w:rsidP="000351E5">
      <w:pPr>
        <w:rPr>
          <w:ins w:id="1086" w:author="Autor"/>
        </w:rPr>
      </w:pPr>
    </w:p>
    <w:p w14:paraId="57012253" w14:textId="77777777" w:rsidR="00373EAC" w:rsidRPr="000351E5" w:rsidDel="00310822" w:rsidRDefault="00373EAC" w:rsidP="000351E5">
      <w:pPr>
        <w:rPr>
          <w:ins w:id="1087" w:author="Autor"/>
          <w:del w:id="1088" w:author="Autor"/>
        </w:rPr>
      </w:pPr>
      <w:ins w:id="1089" w:author="Autor">
        <w:r w:rsidRPr="000351E5">
          <w:t>b) Se han redactado textos breves relacionados con aspectos cotidianos y/o profesionales.</w:t>
        </w:r>
        <w:del w:id="1090" w:author="Autor">
          <w:r w:rsidRPr="000351E5" w:rsidDel="00310822">
            <w:delText xml:space="preserve"> </w:delText>
          </w:r>
        </w:del>
      </w:ins>
    </w:p>
    <w:p w14:paraId="7A77683B" w14:textId="77777777" w:rsidR="00310822" w:rsidRDefault="00310822" w:rsidP="000351E5">
      <w:pPr>
        <w:rPr>
          <w:ins w:id="1091" w:author="Autor"/>
        </w:rPr>
      </w:pPr>
    </w:p>
    <w:p w14:paraId="618EBEF7" w14:textId="77777777" w:rsidR="00373EAC" w:rsidRPr="000351E5" w:rsidDel="00310822" w:rsidRDefault="00373EAC" w:rsidP="000351E5">
      <w:pPr>
        <w:rPr>
          <w:ins w:id="1092" w:author="Autor"/>
          <w:del w:id="1093" w:author="Autor"/>
        </w:rPr>
      </w:pPr>
      <w:ins w:id="1094" w:author="Autor">
        <w:r w:rsidRPr="000351E5">
          <w:t>c) Se ha organizado la información de manera coherente y cohesionada.</w:t>
        </w:r>
        <w:del w:id="1095" w:author="Autor">
          <w:r w:rsidRPr="000351E5" w:rsidDel="00310822">
            <w:delText xml:space="preserve"> </w:delText>
          </w:r>
        </w:del>
      </w:ins>
    </w:p>
    <w:p w14:paraId="51E68CD4" w14:textId="77777777" w:rsidR="00310822" w:rsidRDefault="00310822" w:rsidP="000351E5">
      <w:pPr>
        <w:rPr>
          <w:ins w:id="1096" w:author="Autor"/>
        </w:rPr>
      </w:pPr>
    </w:p>
    <w:p w14:paraId="3C40EA63" w14:textId="77777777" w:rsidR="00373EAC" w:rsidRPr="000351E5" w:rsidDel="00310822" w:rsidRDefault="00373EAC" w:rsidP="000351E5">
      <w:pPr>
        <w:rPr>
          <w:ins w:id="1097" w:author="Autor"/>
          <w:del w:id="1098" w:author="Autor"/>
        </w:rPr>
      </w:pPr>
      <w:ins w:id="1099" w:author="Autor">
        <w:r w:rsidRPr="000351E5">
          <w:t>d) Se han realizado resúmenes de textos relacionados con su entorno profesional, identificando las ideas principales de los mismos.</w:t>
        </w:r>
        <w:del w:id="1100" w:author="Autor">
          <w:r w:rsidRPr="000351E5" w:rsidDel="00310822">
            <w:delText xml:space="preserve"> </w:delText>
          </w:r>
        </w:del>
      </w:ins>
    </w:p>
    <w:p w14:paraId="14B5825A" w14:textId="77777777" w:rsidR="00310822" w:rsidRDefault="00310822" w:rsidP="000351E5">
      <w:pPr>
        <w:rPr>
          <w:ins w:id="1101" w:author="Autor"/>
        </w:rPr>
      </w:pPr>
    </w:p>
    <w:p w14:paraId="216CBDF2" w14:textId="77777777" w:rsidR="00373EAC" w:rsidRPr="000351E5" w:rsidDel="00310822" w:rsidRDefault="00373EAC" w:rsidP="000351E5">
      <w:pPr>
        <w:rPr>
          <w:ins w:id="1102" w:author="Autor"/>
          <w:del w:id="1103" w:author="Autor"/>
        </w:rPr>
      </w:pPr>
      <w:ins w:id="1104" w:author="Autor">
        <w:r w:rsidRPr="000351E5">
          <w:t>e) Se ha cumplimentado documentación específica de su campo profesional, aplicando las fórmulas establecidas y el vocabulario específico.</w:t>
        </w:r>
        <w:del w:id="1105" w:author="Autor">
          <w:r w:rsidRPr="000351E5" w:rsidDel="00310822">
            <w:delText xml:space="preserve"> </w:delText>
          </w:r>
        </w:del>
      </w:ins>
    </w:p>
    <w:p w14:paraId="1256684D" w14:textId="77777777" w:rsidR="00310822" w:rsidRDefault="00310822" w:rsidP="000351E5">
      <w:pPr>
        <w:rPr>
          <w:ins w:id="1106" w:author="Autor"/>
        </w:rPr>
      </w:pPr>
    </w:p>
    <w:p w14:paraId="63BFA88E" w14:textId="77777777" w:rsidR="00373EAC" w:rsidRPr="000351E5" w:rsidDel="00310822" w:rsidRDefault="00373EAC" w:rsidP="000351E5">
      <w:pPr>
        <w:rPr>
          <w:ins w:id="1107" w:author="Autor"/>
          <w:del w:id="1108" w:author="Autor"/>
        </w:rPr>
      </w:pPr>
      <w:ins w:id="1109" w:author="Autor">
        <w:r w:rsidRPr="000351E5">
          <w:t>f) Se ha cumplimentado un texto dado con apoyos visuales y claves lingüísticas aportadas.</w:t>
        </w:r>
        <w:del w:id="1110" w:author="Autor">
          <w:r w:rsidRPr="000351E5" w:rsidDel="00310822">
            <w:delText xml:space="preserve"> </w:delText>
          </w:r>
        </w:del>
      </w:ins>
    </w:p>
    <w:p w14:paraId="17EC0EE4" w14:textId="77777777" w:rsidR="00310822" w:rsidRDefault="00310822" w:rsidP="000351E5">
      <w:pPr>
        <w:rPr>
          <w:ins w:id="1111" w:author="Autor"/>
        </w:rPr>
      </w:pPr>
    </w:p>
    <w:p w14:paraId="4AB23FE7" w14:textId="77777777" w:rsidR="00373EAC" w:rsidRPr="000351E5" w:rsidDel="00310822" w:rsidRDefault="00373EAC" w:rsidP="000351E5">
      <w:pPr>
        <w:rPr>
          <w:ins w:id="1112" w:author="Autor"/>
          <w:del w:id="1113" w:author="Autor"/>
        </w:rPr>
      </w:pPr>
      <w:ins w:id="1114" w:author="Autor">
        <w:r w:rsidRPr="000351E5">
          <w:t>g) Se han utilizado las fórmulas de cortesía propias del documento que se va a elaborar.</w:t>
        </w:r>
        <w:del w:id="1115" w:author="Autor">
          <w:r w:rsidRPr="000351E5" w:rsidDel="00310822">
            <w:delText xml:space="preserve"> </w:delText>
          </w:r>
        </w:del>
      </w:ins>
    </w:p>
    <w:p w14:paraId="56040E27" w14:textId="77777777" w:rsidR="00310822" w:rsidRDefault="00310822" w:rsidP="000351E5">
      <w:pPr>
        <w:rPr>
          <w:ins w:id="1116" w:author="Autor"/>
        </w:rPr>
      </w:pPr>
    </w:p>
    <w:p w14:paraId="1A4A2F90" w14:textId="28BB8FDD" w:rsidR="00373EAC" w:rsidRPr="000351E5" w:rsidDel="00310822" w:rsidRDefault="00373EAC" w:rsidP="000351E5">
      <w:pPr>
        <w:rPr>
          <w:ins w:id="1117" w:author="Autor"/>
          <w:del w:id="1118" w:author="Autor"/>
        </w:rPr>
      </w:pPr>
      <w:ins w:id="1119" w:author="Autor">
        <w:r w:rsidRPr="000351E5">
          <w:t>h) Se ha escrito correspondencia formal básica en formato físico o digital destinada principalmente a pedir información, solicitar un servicio o llevar a cabo una reclamación u otra gestión sencilla, siempre atendiendo a las convenciones de la tipología textual.</w:t>
        </w:r>
        <w:del w:id="1120" w:author="Autor">
          <w:r w:rsidRPr="000351E5" w:rsidDel="00310822">
            <w:delText xml:space="preserve"> </w:delText>
          </w:r>
        </w:del>
      </w:ins>
    </w:p>
    <w:p w14:paraId="749FD963" w14:textId="77777777" w:rsidR="00310822" w:rsidRDefault="00310822" w:rsidP="000351E5">
      <w:pPr>
        <w:rPr>
          <w:ins w:id="1121" w:author="Autor"/>
        </w:rPr>
      </w:pPr>
    </w:p>
    <w:p w14:paraId="2B0F5E63" w14:textId="77777777" w:rsidR="00373EAC" w:rsidRPr="000351E5" w:rsidDel="00310822" w:rsidRDefault="00373EAC" w:rsidP="000351E5">
      <w:pPr>
        <w:rPr>
          <w:ins w:id="1122" w:author="Autor"/>
          <w:del w:id="1123" w:author="Autor"/>
        </w:rPr>
      </w:pPr>
      <w:ins w:id="1124" w:author="Autor">
        <w:r w:rsidRPr="000351E5">
          <w:t xml:space="preserve">i) Se han tomado notas, y mensajes, con información sencilla sobre aspectos propios de su labor </w:t>
        </w:r>
        <w:proofErr w:type="spellStart"/>
        <w:r w:rsidRPr="000351E5">
          <w:t>profesional.</w:t>
        </w:r>
        <w:proofErr w:type="spellEnd"/>
        <w:del w:id="1125" w:author="Autor">
          <w:r w:rsidRPr="000351E5" w:rsidDel="00310822">
            <w:delText xml:space="preserve"> </w:delText>
          </w:r>
        </w:del>
      </w:ins>
    </w:p>
    <w:p w14:paraId="3363A865" w14:textId="77777777" w:rsidR="00310822" w:rsidRDefault="00310822" w:rsidP="000351E5">
      <w:pPr>
        <w:rPr>
          <w:ins w:id="1126" w:author="Autor"/>
        </w:rPr>
      </w:pPr>
    </w:p>
    <w:p w14:paraId="07A4C2DA" w14:textId="77777777" w:rsidR="00373EAC" w:rsidRPr="000351E5" w:rsidDel="00310822" w:rsidRDefault="00373EAC" w:rsidP="000351E5">
      <w:pPr>
        <w:rPr>
          <w:ins w:id="1127" w:author="Autor"/>
          <w:del w:id="1128" w:author="Autor"/>
        </w:rPr>
      </w:pPr>
      <w:ins w:id="1129" w:author="Autor">
        <w:r w:rsidRPr="000351E5">
          <w:t>j) Se ha solicitado, de forma escrita, información referente a aspectos relacionados con su campo profesional (página web y correo electrónico, entre otros).</w:t>
        </w:r>
        <w:del w:id="1130" w:author="Autor">
          <w:r w:rsidRPr="000351E5" w:rsidDel="00310822">
            <w:delText xml:space="preserve"> </w:delText>
          </w:r>
        </w:del>
      </w:ins>
    </w:p>
    <w:p w14:paraId="1140073B" w14:textId="77777777" w:rsidR="00310822" w:rsidRDefault="00310822" w:rsidP="000351E5">
      <w:pPr>
        <w:rPr>
          <w:ins w:id="1131" w:author="Autor"/>
        </w:rPr>
      </w:pPr>
    </w:p>
    <w:p w14:paraId="37696C01" w14:textId="77777777" w:rsidR="002E0B85" w:rsidRPr="000351E5" w:rsidDel="00310822" w:rsidRDefault="00373EAC" w:rsidP="000351E5">
      <w:pPr>
        <w:rPr>
          <w:del w:id="1132" w:author="Autor"/>
        </w:rPr>
      </w:pPr>
      <w:ins w:id="1133" w:author="Autor">
        <w:r w:rsidRPr="000351E5">
          <w:t>5. Aplica actitudes y comportamientos profesionales en situaciones de comunicación, describiendo las relaciones típicas características del país de la lengua extranjera.</w:t>
        </w:r>
        <w:del w:id="1134" w:author="Autor">
          <w:r w:rsidRPr="000351E5" w:rsidDel="00310822">
            <w:delText xml:space="preserve"> </w:delText>
          </w:r>
        </w:del>
      </w:ins>
    </w:p>
    <w:p w14:paraId="6062226C" w14:textId="77777777" w:rsidR="00310822" w:rsidRDefault="00310822" w:rsidP="000351E5">
      <w:pPr>
        <w:rPr>
          <w:ins w:id="1135" w:author="Autor"/>
        </w:rPr>
      </w:pPr>
    </w:p>
    <w:p w14:paraId="61CD1552" w14:textId="72B22604" w:rsidR="00373EAC" w:rsidRPr="000351E5" w:rsidDel="00310822" w:rsidRDefault="00373EAC" w:rsidP="000351E5">
      <w:pPr>
        <w:rPr>
          <w:ins w:id="1136" w:author="Autor"/>
          <w:del w:id="1137" w:author="Autor"/>
        </w:rPr>
      </w:pPr>
      <w:ins w:id="1138" w:author="Autor">
        <w:r w:rsidRPr="000351E5">
          <w:t>Criterios de evaluación:</w:t>
        </w:r>
        <w:del w:id="1139" w:author="Autor">
          <w:r w:rsidRPr="000351E5" w:rsidDel="00310822">
            <w:delText xml:space="preserve"> </w:delText>
          </w:r>
        </w:del>
      </w:ins>
    </w:p>
    <w:p w14:paraId="2FCF67B8" w14:textId="77777777" w:rsidR="00310822" w:rsidRDefault="00310822" w:rsidP="000351E5">
      <w:pPr>
        <w:rPr>
          <w:ins w:id="1140" w:author="Autor"/>
        </w:rPr>
      </w:pPr>
    </w:p>
    <w:p w14:paraId="13B7E586" w14:textId="77777777" w:rsidR="00373EAC" w:rsidRPr="000351E5" w:rsidDel="00310822" w:rsidRDefault="00373EAC" w:rsidP="000351E5">
      <w:pPr>
        <w:rPr>
          <w:ins w:id="1141" w:author="Autor"/>
          <w:del w:id="1142" w:author="Autor"/>
        </w:rPr>
      </w:pPr>
      <w:ins w:id="1143" w:author="Autor">
        <w:r w:rsidRPr="000351E5">
          <w:t>a) Se han definido los rasgos más significativos de las costumbres y usos de la comunidad donde se habla la lengua extranjera.</w:t>
        </w:r>
        <w:del w:id="1144" w:author="Autor">
          <w:r w:rsidRPr="000351E5" w:rsidDel="00310822">
            <w:delText xml:space="preserve"> </w:delText>
          </w:r>
        </w:del>
      </w:ins>
    </w:p>
    <w:p w14:paraId="42CAD98E" w14:textId="77777777" w:rsidR="00310822" w:rsidRDefault="00310822" w:rsidP="000351E5">
      <w:pPr>
        <w:rPr>
          <w:ins w:id="1145" w:author="Autor"/>
        </w:rPr>
      </w:pPr>
    </w:p>
    <w:p w14:paraId="10ED0D64" w14:textId="77777777" w:rsidR="00373EAC" w:rsidRPr="000351E5" w:rsidDel="00310822" w:rsidRDefault="00373EAC" w:rsidP="000351E5">
      <w:pPr>
        <w:rPr>
          <w:ins w:id="1146" w:author="Autor"/>
          <w:del w:id="1147" w:author="Autor"/>
        </w:rPr>
      </w:pPr>
      <w:ins w:id="1148" w:author="Autor">
        <w:r w:rsidRPr="000351E5">
          <w:lastRenderedPageBreak/>
          <w:t>b) Se han descrito los protocolos y normas de relación social propios del país.</w:t>
        </w:r>
        <w:del w:id="1149" w:author="Autor">
          <w:r w:rsidRPr="000351E5" w:rsidDel="00310822">
            <w:delText xml:space="preserve"> </w:delText>
          </w:r>
        </w:del>
      </w:ins>
    </w:p>
    <w:p w14:paraId="7B090302" w14:textId="77777777" w:rsidR="00310822" w:rsidRDefault="00310822" w:rsidP="000351E5">
      <w:pPr>
        <w:rPr>
          <w:ins w:id="1150" w:author="Autor"/>
        </w:rPr>
      </w:pPr>
    </w:p>
    <w:p w14:paraId="71276248" w14:textId="77777777" w:rsidR="00373EAC" w:rsidRPr="000351E5" w:rsidDel="00310822" w:rsidRDefault="00373EAC" w:rsidP="000351E5">
      <w:pPr>
        <w:rPr>
          <w:ins w:id="1151" w:author="Autor"/>
          <w:del w:id="1152" w:author="Autor"/>
        </w:rPr>
      </w:pPr>
      <w:ins w:id="1153" w:author="Autor">
        <w:r w:rsidRPr="000351E5">
          <w:t>c) Se han identificado los valores y creencias propios de la comunidad donde se habla la lengua extranjera.</w:t>
        </w:r>
        <w:del w:id="1154" w:author="Autor">
          <w:r w:rsidRPr="000351E5" w:rsidDel="00310822">
            <w:delText xml:space="preserve"> </w:delText>
          </w:r>
        </w:del>
      </w:ins>
    </w:p>
    <w:p w14:paraId="23C56F8B" w14:textId="77777777" w:rsidR="00310822" w:rsidRDefault="00310822" w:rsidP="000351E5">
      <w:pPr>
        <w:rPr>
          <w:ins w:id="1155" w:author="Autor"/>
        </w:rPr>
      </w:pPr>
    </w:p>
    <w:p w14:paraId="0EF263C3" w14:textId="77777777" w:rsidR="00373EAC" w:rsidRPr="000351E5" w:rsidDel="00310822" w:rsidRDefault="00373EAC" w:rsidP="000351E5">
      <w:pPr>
        <w:rPr>
          <w:ins w:id="1156" w:author="Autor"/>
          <w:del w:id="1157" w:author="Autor"/>
        </w:rPr>
      </w:pPr>
      <w:ins w:id="1158" w:author="Autor">
        <w:r w:rsidRPr="000351E5">
          <w:t>d) Se han identificado los aspectos socio-profesionales propios del sector, en cualquier tipo de texto.</w:t>
        </w:r>
        <w:del w:id="1159" w:author="Autor">
          <w:r w:rsidRPr="000351E5" w:rsidDel="00310822">
            <w:delText xml:space="preserve"> </w:delText>
          </w:r>
        </w:del>
      </w:ins>
    </w:p>
    <w:p w14:paraId="6854FF3C" w14:textId="77777777" w:rsidR="00310822" w:rsidRDefault="00310822" w:rsidP="000351E5">
      <w:pPr>
        <w:rPr>
          <w:ins w:id="1160" w:author="Autor"/>
        </w:rPr>
      </w:pPr>
    </w:p>
    <w:p w14:paraId="1EB87385" w14:textId="77777777" w:rsidR="002E0B85" w:rsidRPr="000351E5" w:rsidDel="00310822" w:rsidRDefault="00373EAC" w:rsidP="000351E5">
      <w:pPr>
        <w:rPr>
          <w:del w:id="1161" w:author="Autor"/>
        </w:rPr>
      </w:pPr>
      <w:ins w:id="1162" w:author="Autor">
        <w:r w:rsidRPr="000351E5">
          <w:t>e) Se han aplicado los protocolos y normas de relación social propios del país de la lengua extranjera.</w:t>
        </w:r>
        <w:del w:id="1163" w:author="Autor">
          <w:r w:rsidRPr="000351E5" w:rsidDel="00310822">
            <w:delText xml:space="preserve"> </w:delText>
          </w:r>
        </w:del>
      </w:ins>
    </w:p>
    <w:p w14:paraId="1FD0958A" w14:textId="77777777" w:rsidR="00310822" w:rsidRDefault="00310822" w:rsidP="000351E5">
      <w:pPr>
        <w:rPr>
          <w:ins w:id="1164" w:author="Autor"/>
        </w:rPr>
      </w:pPr>
    </w:p>
    <w:p w14:paraId="5B08F9AA" w14:textId="1C0C4B7B" w:rsidR="00373EAC" w:rsidRPr="000351E5" w:rsidDel="00310822" w:rsidRDefault="00373EAC" w:rsidP="000351E5">
      <w:pPr>
        <w:rPr>
          <w:ins w:id="1165" w:author="Autor"/>
          <w:del w:id="1166" w:author="Autor"/>
        </w:rPr>
      </w:pPr>
      <w:ins w:id="1167" w:author="Autor">
        <w:r w:rsidRPr="000351E5">
          <w:t>Contenidos:</w:t>
        </w:r>
        <w:del w:id="1168" w:author="Autor">
          <w:r w:rsidRPr="000351E5" w:rsidDel="00310822">
            <w:delText xml:space="preserve"> </w:delText>
          </w:r>
        </w:del>
      </w:ins>
    </w:p>
    <w:p w14:paraId="20058276" w14:textId="77777777" w:rsidR="00310822" w:rsidRDefault="00310822" w:rsidP="000351E5">
      <w:pPr>
        <w:rPr>
          <w:ins w:id="1169" w:author="Autor"/>
        </w:rPr>
      </w:pPr>
    </w:p>
    <w:p w14:paraId="025ED710" w14:textId="77777777" w:rsidR="00373EAC" w:rsidRPr="000351E5" w:rsidDel="00310822" w:rsidRDefault="00373EAC" w:rsidP="000351E5">
      <w:pPr>
        <w:rPr>
          <w:ins w:id="1170" w:author="Autor"/>
          <w:del w:id="1171" w:author="Autor"/>
        </w:rPr>
      </w:pPr>
      <w:ins w:id="1172" w:author="Autor">
        <w:r w:rsidRPr="000351E5">
          <w:t>1. Comprensión de mensajes orales sencillos:</w:t>
        </w:r>
        <w:del w:id="1173" w:author="Autor">
          <w:r w:rsidRPr="000351E5" w:rsidDel="00310822">
            <w:delText xml:space="preserve"> </w:delText>
          </w:r>
        </w:del>
      </w:ins>
    </w:p>
    <w:p w14:paraId="0E6AAC9B" w14:textId="77777777" w:rsidR="00310822" w:rsidRDefault="00310822" w:rsidP="000351E5">
      <w:pPr>
        <w:rPr>
          <w:ins w:id="1174" w:author="Autor"/>
        </w:rPr>
      </w:pPr>
    </w:p>
    <w:p w14:paraId="0B6D2E4C" w14:textId="77777777" w:rsidR="00373EAC" w:rsidRPr="000351E5" w:rsidDel="00310822" w:rsidRDefault="00373EAC" w:rsidP="000351E5">
      <w:pPr>
        <w:rPr>
          <w:ins w:id="1175" w:author="Autor"/>
          <w:del w:id="1176" w:author="Autor"/>
        </w:rPr>
      </w:pPr>
      <w:ins w:id="1177" w:author="Autor">
        <w:r w:rsidRPr="000351E5">
          <w:t>- Discursos y mensajes generales y profesionales del sector.</w:t>
        </w:r>
        <w:del w:id="1178" w:author="Autor">
          <w:r w:rsidRPr="000351E5" w:rsidDel="00310822">
            <w:delText xml:space="preserve"> </w:delText>
          </w:r>
        </w:del>
      </w:ins>
    </w:p>
    <w:p w14:paraId="2D6C7194" w14:textId="77777777" w:rsidR="00310822" w:rsidRDefault="00310822" w:rsidP="000351E5">
      <w:pPr>
        <w:rPr>
          <w:ins w:id="1179" w:author="Autor"/>
        </w:rPr>
      </w:pPr>
    </w:p>
    <w:p w14:paraId="7695D6E6" w14:textId="77777777" w:rsidR="00373EAC" w:rsidRPr="000351E5" w:rsidDel="00310822" w:rsidRDefault="00373EAC" w:rsidP="000351E5">
      <w:pPr>
        <w:rPr>
          <w:ins w:id="1180" w:author="Autor"/>
          <w:del w:id="1181" w:author="Autor"/>
        </w:rPr>
      </w:pPr>
      <w:ins w:id="1182" w:author="Autor">
        <w:r w:rsidRPr="000351E5">
          <w:t>- Mensajes directos y grabados: conversaciones, llamadas telefónicas, programas, noticias, pódcast, anuncios o presentaciones.</w:t>
        </w:r>
        <w:del w:id="1183" w:author="Autor">
          <w:r w:rsidRPr="000351E5" w:rsidDel="00310822">
            <w:delText xml:space="preserve"> </w:delText>
          </w:r>
        </w:del>
      </w:ins>
    </w:p>
    <w:p w14:paraId="344E083E" w14:textId="77777777" w:rsidR="00310822" w:rsidRDefault="00310822" w:rsidP="000351E5">
      <w:pPr>
        <w:rPr>
          <w:ins w:id="1184" w:author="Autor"/>
        </w:rPr>
      </w:pPr>
    </w:p>
    <w:p w14:paraId="6D623CB7" w14:textId="77777777" w:rsidR="00373EAC" w:rsidRPr="000351E5" w:rsidDel="00310822" w:rsidRDefault="00373EAC" w:rsidP="000351E5">
      <w:pPr>
        <w:rPr>
          <w:ins w:id="1185" w:author="Autor"/>
          <w:del w:id="1186" w:author="Autor"/>
        </w:rPr>
      </w:pPr>
      <w:ins w:id="1187" w:author="Autor">
        <w:r w:rsidRPr="000351E5">
          <w:t>- Mensajes en lengua estándar de índole profesional relacionados con la atención al cliente, búsqueda de empleo u otros.</w:t>
        </w:r>
        <w:del w:id="1188" w:author="Autor">
          <w:r w:rsidRPr="000351E5" w:rsidDel="00310822">
            <w:delText xml:space="preserve"> </w:delText>
          </w:r>
        </w:del>
      </w:ins>
    </w:p>
    <w:p w14:paraId="309F0552" w14:textId="77777777" w:rsidR="00310822" w:rsidRDefault="00310822" w:rsidP="000351E5">
      <w:pPr>
        <w:rPr>
          <w:ins w:id="1189" w:author="Autor"/>
        </w:rPr>
      </w:pPr>
    </w:p>
    <w:p w14:paraId="6CC01D42" w14:textId="77777777" w:rsidR="00373EAC" w:rsidRPr="000351E5" w:rsidDel="00310822" w:rsidRDefault="00373EAC" w:rsidP="000351E5">
      <w:pPr>
        <w:rPr>
          <w:ins w:id="1190" w:author="Autor"/>
          <w:del w:id="1191" w:author="Autor"/>
        </w:rPr>
      </w:pPr>
      <w:ins w:id="1192" w:author="Autor">
        <w:r w:rsidRPr="000351E5">
          <w:t>- Instrucciones sobre tareas propias del puesto de trabajo y del entorno laboral.</w:t>
        </w:r>
        <w:del w:id="1193" w:author="Autor">
          <w:r w:rsidRPr="000351E5" w:rsidDel="00310822">
            <w:delText xml:space="preserve"> </w:delText>
          </w:r>
        </w:del>
      </w:ins>
    </w:p>
    <w:p w14:paraId="5F9BE99D" w14:textId="77777777" w:rsidR="00310822" w:rsidRDefault="00310822" w:rsidP="000351E5">
      <w:pPr>
        <w:rPr>
          <w:ins w:id="1194" w:author="Autor"/>
        </w:rPr>
      </w:pPr>
    </w:p>
    <w:p w14:paraId="6BEEBB17" w14:textId="77777777" w:rsidR="002E0B85" w:rsidRPr="000351E5" w:rsidDel="00310822" w:rsidRDefault="00373EAC" w:rsidP="000351E5">
      <w:pPr>
        <w:rPr>
          <w:del w:id="1195" w:author="Autor"/>
        </w:rPr>
      </w:pPr>
      <w:ins w:id="1196" w:author="Autor">
        <w:r w:rsidRPr="000351E5">
          <w:t>- Terminología específica del sector y estructuras gramaticales necesarias para la comprensión de los diferentes tipos de mensajes.</w:t>
        </w:r>
        <w:del w:id="1197" w:author="Autor">
          <w:r w:rsidRPr="000351E5" w:rsidDel="00310822">
            <w:delText xml:space="preserve"> </w:delText>
          </w:r>
        </w:del>
      </w:ins>
    </w:p>
    <w:p w14:paraId="7B5E092B" w14:textId="77777777" w:rsidR="00310822" w:rsidRDefault="00310822" w:rsidP="000351E5">
      <w:pPr>
        <w:rPr>
          <w:ins w:id="1198" w:author="Autor"/>
        </w:rPr>
      </w:pPr>
    </w:p>
    <w:p w14:paraId="45A2AE91" w14:textId="72240C09" w:rsidR="00373EAC" w:rsidRPr="000351E5" w:rsidDel="00310822" w:rsidRDefault="00373EAC" w:rsidP="000351E5">
      <w:pPr>
        <w:rPr>
          <w:ins w:id="1199" w:author="Autor"/>
          <w:del w:id="1200" w:author="Autor"/>
        </w:rPr>
      </w:pPr>
      <w:ins w:id="1201" w:author="Autor">
        <w:r w:rsidRPr="000351E5">
          <w:t>2. Comprensión de textos escritos sencillos:</w:t>
        </w:r>
        <w:del w:id="1202" w:author="Autor">
          <w:r w:rsidRPr="000351E5" w:rsidDel="00310822">
            <w:delText xml:space="preserve"> </w:delText>
          </w:r>
        </w:del>
      </w:ins>
    </w:p>
    <w:p w14:paraId="6192AE5B" w14:textId="77777777" w:rsidR="00310822" w:rsidRDefault="00310822" w:rsidP="000351E5">
      <w:pPr>
        <w:rPr>
          <w:ins w:id="1203" w:author="Autor"/>
        </w:rPr>
      </w:pPr>
    </w:p>
    <w:p w14:paraId="0D0FCF9D" w14:textId="77777777" w:rsidR="00373EAC" w:rsidRPr="000351E5" w:rsidDel="00310822" w:rsidRDefault="00373EAC" w:rsidP="000351E5">
      <w:pPr>
        <w:rPr>
          <w:ins w:id="1204" w:author="Autor"/>
          <w:del w:id="1205" w:author="Autor"/>
        </w:rPr>
      </w:pPr>
      <w:ins w:id="1206" w:author="Autor">
        <w:r w:rsidRPr="000351E5">
          <w:t>- Textos generales y profesionales del sector.</w:t>
        </w:r>
        <w:del w:id="1207" w:author="Autor">
          <w:r w:rsidRPr="000351E5" w:rsidDel="00310822">
            <w:delText xml:space="preserve"> </w:delText>
          </w:r>
        </w:del>
      </w:ins>
    </w:p>
    <w:p w14:paraId="5337BD16" w14:textId="77777777" w:rsidR="00310822" w:rsidRDefault="00310822" w:rsidP="000351E5">
      <w:pPr>
        <w:rPr>
          <w:ins w:id="1208" w:author="Autor"/>
        </w:rPr>
      </w:pPr>
    </w:p>
    <w:p w14:paraId="329C72D5" w14:textId="77777777" w:rsidR="00373EAC" w:rsidRPr="000351E5" w:rsidDel="00310822" w:rsidRDefault="00373EAC" w:rsidP="000351E5">
      <w:pPr>
        <w:rPr>
          <w:ins w:id="1209" w:author="Autor"/>
          <w:del w:id="1210" w:author="Autor"/>
        </w:rPr>
      </w:pPr>
      <w:ins w:id="1211" w:author="Autor">
        <w:r w:rsidRPr="000351E5">
          <w:t>- Textos en soporte físico y soporte digital: páginas web, blogs, correos electrónicos o mensajería instantánea.</w:t>
        </w:r>
        <w:del w:id="1212" w:author="Autor">
          <w:r w:rsidRPr="000351E5" w:rsidDel="00310822">
            <w:delText xml:space="preserve"> </w:delText>
          </w:r>
        </w:del>
      </w:ins>
    </w:p>
    <w:p w14:paraId="1C5DE1A4" w14:textId="77777777" w:rsidR="00310822" w:rsidRDefault="00310822" w:rsidP="000351E5">
      <w:pPr>
        <w:rPr>
          <w:ins w:id="1213" w:author="Autor"/>
        </w:rPr>
      </w:pPr>
    </w:p>
    <w:p w14:paraId="36EE2315" w14:textId="77777777" w:rsidR="00373EAC" w:rsidRPr="000351E5" w:rsidDel="00310822" w:rsidRDefault="00373EAC" w:rsidP="000351E5">
      <w:pPr>
        <w:rPr>
          <w:ins w:id="1214" w:author="Autor"/>
          <w:del w:id="1215" w:author="Autor"/>
        </w:rPr>
      </w:pPr>
      <w:ins w:id="1216" w:author="Autor">
        <w:r w:rsidRPr="000351E5">
          <w:t>- Mensajes en lengua estándar de diferente tipología textual relacionados con el sector profesional: narraciones, artículos, instrucciones, descripciones y diálogos.</w:t>
        </w:r>
        <w:del w:id="1217" w:author="Autor">
          <w:r w:rsidRPr="000351E5" w:rsidDel="00310822">
            <w:delText xml:space="preserve"> </w:delText>
          </w:r>
        </w:del>
      </w:ins>
    </w:p>
    <w:p w14:paraId="58A61297" w14:textId="77777777" w:rsidR="00310822" w:rsidRDefault="00310822" w:rsidP="000351E5">
      <w:pPr>
        <w:rPr>
          <w:ins w:id="1218" w:author="Autor"/>
        </w:rPr>
      </w:pPr>
    </w:p>
    <w:p w14:paraId="68C49DF7" w14:textId="77777777" w:rsidR="00373EAC" w:rsidRPr="000351E5" w:rsidDel="00310822" w:rsidRDefault="00373EAC" w:rsidP="000351E5">
      <w:pPr>
        <w:rPr>
          <w:ins w:id="1219" w:author="Autor"/>
          <w:del w:id="1220" w:author="Autor"/>
        </w:rPr>
      </w:pPr>
      <w:ins w:id="1221" w:author="Autor">
        <w:r w:rsidRPr="000351E5">
          <w:t>- Documentación propia del sector: folletos, normas de seguridad, protocolos u otros.</w:t>
        </w:r>
        <w:del w:id="1222" w:author="Autor">
          <w:r w:rsidRPr="000351E5" w:rsidDel="00310822">
            <w:delText xml:space="preserve"> </w:delText>
          </w:r>
        </w:del>
      </w:ins>
    </w:p>
    <w:p w14:paraId="762405AA" w14:textId="77777777" w:rsidR="00310822" w:rsidRDefault="00310822" w:rsidP="000351E5">
      <w:pPr>
        <w:rPr>
          <w:ins w:id="1223" w:author="Autor"/>
        </w:rPr>
      </w:pPr>
    </w:p>
    <w:p w14:paraId="59ECF58E" w14:textId="77777777" w:rsidR="00373EAC" w:rsidRPr="000351E5" w:rsidDel="00310822" w:rsidRDefault="00373EAC" w:rsidP="000351E5">
      <w:pPr>
        <w:rPr>
          <w:ins w:id="1224" w:author="Autor"/>
          <w:del w:id="1225" w:author="Autor"/>
        </w:rPr>
      </w:pPr>
      <w:ins w:id="1226" w:author="Autor">
        <w:r w:rsidRPr="000351E5">
          <w:t>- Textos relacionados con la búsqueda de empleo.</w:t>
        </w:r>
        <w:del w:id="1227" w:author="Autor">
          <w:r w:rsidRPr="000351E5" w:rsidDel="00310822">
            <w:delText xml:space="preserve"> </w:delText>
          </w:r>
        </w:del>
      </w:ins>
    </w:p>
    <w:p w14:paraId="5EFA50A7" w14:textId="77777777" w:rsidR="00310822" w:rsidRDefault="00310822" w:rsidP="000351E5">
      <w:pPr>
        <w:rPr>
          <w:ins w:id="1228" w:author="Autor"/>
        </w:rPr>
      </w:pPr>
    </w:p>
    <w:p w14:paraId="729526D8" w14:textId="77777777" w:rsidR="00373EAC" w:rsidRPr="000351E5" w:rsidDel="00310822" w:rsidRDefault="00373EAC" w:rsidP="000351E5">
      <w:pPr>
        <w:rPr>
          <w:ins w:id="1229" w:author="Autor"/>
          <w:del w:id="1230" w:author="Autor"/>
        </w:rPr>
      </w:pPr>
      <w:ins w:id="1231" w:author="Autor">
        <w:r w:rsidRPr="000351E5">
          <w:t>- Uso de materiales de consulta y diccionarios técnicos para la comprensión de textos y traducción de terminología específica.</w:t>
        </w:r>
        <w:del w:id="1232" w:author="Autor">
          <w:r w:rsidRPr="000351E5" w:rsidDel="00310822">
            <w:delText xml:space="preserve"> </w:delText>
          </w:r>
        </w:del>
      </w:ins>
    </w:p>
    <w:p w14:paraId="43F50749" w14:textId="77777777" w:rsidR="00310822" w:rsidRDefault="00310822" w:rsidP="000351E5">
      <w:pPr>
        <w:rPr>
          <w:ins w:id="1233" w:author="Autor"/>
        </w:rPr>
      </w:pPr>
    </w:p>
    <w:p w14:paraId="03F3D0E9" w14:textId="77777777" w:rsidR="002E0B85" w:rsidRPr="000351E5" w:rsidDel="00310822" w:rsidRDefault="00373EAC" w:rsidP="000351E5">
      <w:pPr>
        <w:rPr>
          <w:del w:id="1234" w:author="Autor"/>
        </w:rPr>
      </w:pPr>
      <w:ins w:id="1235" w:author="Autor">
        <w:r w:rsidRPr="000351E5">
          <w:t>- Terminología específica del sector y estructuras gramaticales necesarias para la comprensión de los diferentes tipos de textos.</w:t>
        </w:r>
        <w:del w:id="1236" w:author="Autor">
          <w:r w:rsidRPr="000351E5" w:rsidDel="00310822">
            <w:delText xml:space="preserve"> </w:delText>
          </w:r>
        </w:del>
      </w:ins>
    </w:p>
    <w:p w14:paraId="2A255596" w14:textId="77777777" w:rsidR="00310822" w:rsidRDefault="00310822" w:rsidP="000351E5">
      <w:pPr>
        <w:rPr>
          <w:ins w:id="1237" w:author="Autor"/>
        </w:rPr>
      </w:pPr>
    </w:p>
    <w:p w14:paraId="546C6B90" w14:textId="6E606AF3" w:rsidR="00373EAC" w:rsidRPr="000351E5" w:rsidDel="00310822" w:rsidRDefault="00373EAC" w:rsidP="000351E5">
      <w:pPr>
        <w:rPr>
          <w:ins w:id="1238" w:author="Autor"/>
          <w:del w:id="1239" w:author="Autor"/>
        </w:rPr>
      </w:pPr>
      <w:ins w:id="1240" w:author="Autor">
        <w:r w:rsidRPr="000351E5">
          <w:t>3. Producción de mensajes orales sencillos:</w:t>
        </w:r>
        <w:del w:id="1241" w:author="Autor">
          <w:r w:rsidRPr="000351E5" w:rsidDel="00310822">
            <w:delText xml:space="preserve"> </w:delText>
          </w:r>
        </w:del>
      </w:ins>
    </w:p>
    <w:p w14:paraId="75511BB4" w14:textId="77777777" w:rsidR="00310822" w:rsidRDefault="00310822" w:rsidP="000351E5">
      <w:pPr>
        <w:rPr>
          <w:ins w:id="1242" w:author="Autor"/>
        </w:rPr>
      </w:pPr>
    </w:p>
    <w:p w14:paraId="5E675159" w14:textId="77777777" w:rsidR="00373EAC" w:rsidRPr="000351E5" w:rsidDel="00310822" w:rsidRDefault="00373EAC" w:rsidP="000351E5">
      <w:pPr>
        <w:rPr>
          <w:ins w:id="1243" w:author="Autor"/>
          <w:del w:id="1244" w:author="Autor"/>
        </w:rPr>
      </w:pPr>
      <w:ins w:id="1245" w:author="Autor">
        <w:r w:rsidRPr="000351E5">
          <w:t>- Mensajes generales y profesionales del sector.</w:t>
        </w:r>
        <w:del w:id="1246" w:author="Autor">
          <w:r w:rsidRPr="000351E5" w:rsidDel="00310822">
            <w:delText xml:space="preserve"> </w:delText>
          </w:r>
        </w:del>
      </w:ins>
    </w:p>
    <w:p w14:paraId="43A0BBC8" w14:textId="77777777" w:rsidR="00310822" w:rsidRDefault="00310822" w:rsidP="000351E5">
      <w:pPr>
        <w:rPr>
          <w:ins w:id="1247" w:author="Autor"/>
        </w:rPr>
      </w:pPr>
    </w:p>
    <w:p w14:paraId="3CA89B99" w14:textId="77777777" w:rsidR="00373EAC" w:rsidRPr="000351E5" w:rsidDel="00310822" w:rsidRDefault="00373EAC" w:rsidP="000351E5">
      <w:pPr>
        <w:rPr>
          <w:ins w:id="1248" w:author="Autor"/>
          <w:del w:id="1249" w:author="Autor"/>
        </w:rPr>
      </w:pPr>
      <w:ins w:id="1250" w:author="Autor">
        <w:r w:rsidRPr="000351E5">
          <w:t>- Mensajes directos y grabados: conversaciones, llamadas telefónicas, presentaciones o pódcast.</w:t>
        </w:r>
        <w:del w:id="1251" w:author="Autor">
          <w:r w:rsidRPr="000351E5" w:rsidDel="00310822">
            <w:delText xml:space="preserve"> </w:delText>
          </w:r>
        </w:del>
      </w:ins>
    </w:p>
    <w:p w14:paraId="0850B702" w14:textId="77777777" w:rsidR="00310822" w:rsidRDefault="00310822" w:rsidP="000351E5">
      <w:pPr>
        <w:rPr>
          <w:ins w:id="1252" w:author="Autor"/>
        </w:rPr>
      </w:pPr>
    </w:p>
    <w:p w14:paraId="2B661560" w14:textId="77777777" w:rsidR="00373EAC" w:rsidRPr="000351E5" w:rsidDel="00310822" w:rsidRDefault="00373EAC" w:rsidP="000351E5">
      <w:pPr>
        <w:rPr>
          <w:ins w:id="1253" w:author="Autor"/>
          <w:del w:id="1254" w:author="Autor"/>
        </w:rPr>
      </w:pPr>
      <w:ins w:id="1255" w:author="Autor">
        <w:r w:rsidRPr="000351E5">
          <w:t xml:space="preserve">- Enumeración de las tareas propias del sector </w:t>
        </w:r>
        <w:proofErr w:type="spellStart"/>
        <w:r w:rsidRPr="000351E5">
          <w:t>profesional.</w:t>
        </w:r>
        <w:proofErr w:type="spellEnd"/>
        <w:del w:id="1256" w:author="Autor">
          <w:r w:rsidRPr="000351E5" w:rsidDel="00310822">
            <w:delText xml:space="preserve"> </w:delText>
          </w:r>
        </w:del>
      </w:ins>
    </w:p>
    <w:p w14:paraId="1B8988EB" w14:textId="77777777" w:rsidR="00310822" w:rsidRDefault="00310822" w:rsidP="000351E5">
      <w:pPr>
        <w:rPr>
          <w:ins w:id="1257" w:author="Autor"/>
        </w:rPr>
      </w:pPr>
    </w:p>
    <w:p w14:paraId="4D87A8DF" w14:textId="006C5AD4" w:rsidR="00373EAC" w:rsidRPr="000351E5" w:rsidDel="00310822" w:rsidRDefault="00373EAC" w:rsidP="000351E5">
      <w:pPr>
        <w:rPr>
          <w:ins w:id="1258" w:author="Autor"/>
          <w:del w:id="1259" w:author="Autor"/>
        </w:rPr>
      </w:pPr>
      <w:ins w:id="1260" w:author="Autor">
        <w:r w:rsidRPr="000351E5">
          <w:t xml:space="preserve">- Descripción y secuenciación de un proceso de trabajo del sector </w:t>
        </w:r>
        <w:proofErr w:type="spellStart"/>
        <w:r w:rsidRPr="000351E5">
          <w:t>profesional.</w:t>
        </w:r>
        <w:proofErr w:type="spellEnd"/>
        <w:del w:id="1261" w:author="Autor">
          <w:r w:rsidRPr="000351E5" w:rsidDel="00310822">
            <w:delText xml:space="preserve"> </w:delText>
          </w:r>
        </w:del>
      </w:ins>
    </w:p>
    <w:p w14:paraId="065653E6" w14:textId="77777777" w:rsidR="00310822" w:rsidRDefault="00310822" w:rsidP="000351E5">
      <w:pPr>
        <w:rPr>
          <w:ins w:id="1262" w:author="Autor"/>
        </w:rPr>
      </w:pPr>
    </w:p>
    <w:p w14:paraId="686649B4" w14:textId="77777777" w:rsidR="00373EAC" w:rsidRPr="000351E5" w:rsidDel="00310822" w:rsidRDefault="00373EAC" w:rsidP="000351E5">
      <w:pPr>
        <w:rPr>
          <w:ins w:id="1263" w:author="Autor"/>
          <w:del w:id="1264" w:author="Autor"/>
        </w:rPr>
      </w:pPr>
      <w:ins w:id="1265" w:author="Autor">
        <w:r w:rsidRPr="000351E5">
          <w:t>- Presentaciones breves y preparadas sobre un tema de la especialidad.</w:t>
        </w:r>
        <w:del w:id="1266" w:author="Autor">
          <w:r w:rsidRPr="000351E5" w:rsidDel="00310822">
            <w:delText xml:space="preserve"> </w:delText>
          </w:r>
        </w:del>
      </w:ins>
    </w:p>
    <w:p w14:paraId="38DD5EB2" w14:textId="77777777" w:rsidR="00310822" w:rsidRDefault="00310822" w:rsidP="000351E5">
      <w:pPr>
        <w:rPr>
          <w:ins w:id="1267" w:author="Autor"/>
        </w:rPr>
      </w:pPr>
    </w:p>
    <w:p w14:paraId="37265E4D" w14:textId="77777777" w:rsidR="00373EAC" w:rsidRPr="000351E5" w:rsidDel="00310822" w:rsidRDefault="00373EAC" w:rsidP="000351E5">
      <w:pPr>
        <w:rPr>
          <w:ins w:id="1268" w:author="Autor"/>
          <w:del w:id="1269" w:author="Autor"/>
        </w:rPr>
      </w:pPr>
      <w:ins w:id="1270" w:author="Autor">
        <w:r w:rsidRPr="000351E5">
          <w:t>- Mensajes relacionados con la búsqueda de empleo: entrevistas de trabajo.</w:t>
        </w:r>
        <w:del w:id="1271" w:author="Autor">
          <w:r w:rsidRPr="000351E5" w:rsidDel="00310822">
            <w:delText xml:space="preserve"> </w:delText>
          </w:r>
        </w:del>
      </w:ins>
    </w:p>
    <w:p w14:paraId="1F8698B9" w14:textId="77777777" w:rsidR="00310822" w:rsidRDefault="00310822" w:rsidP="000351E5">
      <w:pPr>
        <w:rPr>
          <w:ins w:id="1272" w:author="Autor"/>
        </w:rPr>
      </w:pPr>
    </w:p>
    <w:p w14:paraId="55FC76A1" w14:textId="77777777" w:rsidR="00373EAC" w:rsidRPr="000351E5" w:rsidDel="00310822" w:rsidRDefault="00373EAC" w:rsidP="000351E5">
      <w:pPr>
        <w:rPr>
          <w:ins w:id="1273" w:author="Autor"/>
          <w:del w:id="1274" w:author="Autor"/>
        </w:rPr>
      </w:pPr>
      <w:ins w:id="1275" w:author="Autor">
        <w:r w:rsidRPr="000351E5">
          <w:lastRenderedPageBreak/>
          <w:t>- Mensajes sencillos orales de índole cotidiana: sentimientos, ideas y opiniones.</w:t>
        </w:r>
        <w:del w:id="1276" w:author="Autor">
          <w:r w:rsidRPr="000351E5" w:rsidDel="00310822">
            <w:delText xml:space="preserve"> </w:delText>
          </w:r>
        </w:del>
      </w:ins>
    </w:p>
    <w:p w14:paraId="099DC4AE" w14:textId="77777777" w:rsidR="00310822" w:rsidRDefault="00310822" w:rsidP="000351E5">
      <w:pPr>
        <w:rPr>
          <w:ins w:id="1277" w:author="Autor"/>
        </w:rPr>
      </w:pPr>
    </w:p>
    <w:p w14:paraId="515FE357" w14:textId="77777777" w:rsidR="00373EAC" w:rsidRPr="000351E5" w:rsidDel="00310822" w:rsidRDefault="00373EAC" w:rsidP="000351E5">
      <w:pPr>
        <w:rPr>
          <w:ins w:id="1278" w:author="Autor"/>
          <w:del w:id="1279" w:author="Autor"/>
        </w:rPr>
      </w:pPr>
      <w:ins w:id="1280" w:author="Autor">
        <w:r w:rsidRPr="000351E5">
          <w:t>- Estrategias de interacción para emitir mensajes cotidianos.</w:t>
        </w:r>
        <w:del w:id="1281" w:author="Autor">
          <w:r w:rsidRPr="000351E5" w:rsidDel="00310822">
            <w:delText xml:space="preserve"> </w:delText>
          </w:r>
        </w:del>
      </w:ins>
    </w:p>
    <w:p w14:paraId="048F0807" w14:textId="77777777" w:rsidR="00310822" w:rsidRDefault="00310822" w:rsidP="000351E5">
      <w:pPr>
        <w:rPr>
          <w:ins w:id="1282" w:author="Autor"/>
        </w:rPr>
      </w:pPr>
    </w:p>
    <w:p w14:paraId="66A16D2D" w14:textId="77777777" w:rsidR="00373EAC" w:rsidRPr="000351E5" w:rsidDel="00310822" w:rsidRDefault="00373EAC" w:rsidP="000351E5">
      <w:pPr>
        <w:rPr>
          <w:ins w:id="1283" w:author="Autor"/>
          <w:del w:id="1284" w:author="Autor"/>
        </w:rPr>
      </w:pPr>
      <w:ins w:id="1285" w:author="Autor">
        <w:r w:rsidRPr="000351E5">
          <w:t>- Fórmulas de cortesía y formalidad adecuadas al contexto comunicativo.</w:t>
        </w:r>
        <w:del w:id="1286" w:author="Autor">
          <w:r w:rsidRPr="000351E5" w:rsidDel="00310822">
            <w:delText xml:space="preserve"> </w:delText>
          </w:r>
        </w:del>
      </w:ins>
    </w:p>
    <w:p w14:paraId="7E33AC96" w14:textId="77777777" w:rsidR="00310822" w:rsidRDefault="00310822" w:rsidP="000351E5">
      <w:pPr>
        <w:rPr>
          <w:ins w:id="1287" w:author="Autor"/>
        </w:rPr>
      </w:pPr>
    </w:p>
    <w:p w14:paraId="79421A52" w14:textId="77777777" w:rsidR="002E0B85" w:rsidRPr="000351E5" w:rsidDel="00310822" w:rsidRDefault="00373EAC" w:rsidP="000351E5">
      <w:pPr>
        <w:rPr>
          <w:del w:id="1288" w:author="Autor"/>
        </w:rPr>
      </w:pPr>
      <w:ins w:id="1289" w:author="Autor">
        <w:r w:rsidRPr="000351E5">
          <w:t>- Terminología específica del sector y estructuras gramaticales necesarias para la producción de los diferentes tipos de mensajes.</w:t>
        </w:r>
        <w:del w:id="1290" w:author="Autor">
          <w:r w:rsidRPr="000351E5" w:rsidDel="00310822">
            <w:delText xml:space="preserve"> </w:delText>
          </w:r>
        </w:del>
      </w:ins>
    </w:p>
    <w:p w14:paraId="1F70F19A" w14:textId="77777777" w:rsidR="00310822" w:rsidRDefault="00310822" w:rsidP="000351E5">
      <w:pPr>
        <w:rPr>
          <w:ins w:id="1291" w:author="Autor"/>
        </w:rPr>
      </w:pPr>
    </w:p>
    <w:p w14:paraId="02796286" w14:textId="1212E0AD" w:rsidR="00373EAC" w:rsidRPr="000351E5" w:rsidDel="00310822" w:rsidRDefault="00373EAC" w:rsidP="000351E5">
      <w:pPr>
        <w:rPr>
          <w:ins w:id="1292" w:author="Autor"/>
          <w:del w:id="1293" w:author="Autor"/>
        </w:rPr>
      </w:pPr>
      <w:ins w:id="1294" w:author="Autor">
        <w:r w:rsidRPr="000351E5">
          <w:t>4. Elaboración de textos escritos sencillos:</w:t>
        </w:r>
        <w:del w:id="1295" w:author="Autor">
          <w:r w:rsidRPr="000351E5" w:rsidDel="00310822">
            <w:delText xml:space="preserve"> </w:delText>
          </w:r>
        </w:del>
      </w:ins>
    </w:p>
    <w:p w14:paraId="4AF16534" w14:textId="77777777" w:rsidR="00310822" w:rsidRDefault="00310822" w:rsidP="000351E5">
      <w:pPr>
        <w:rPr>
          <w:ins w:id="1296" w:author="Autor"/>
        </w:rPr>
      </w:pPr>
    </w:p>
    <w:p w14:paraId="05C5562C" w14:textId="77777777" w:rsidR="00373EAC" w:rsidRPr="000351E5" w:rsidDel="00310822" w:rsidRDefault="00373EAC" w:rsidP="000351E5">
      <w:pPr>
        <w:rPr>
          <w:ins w:id="1297" w:author="Autor"/>
          <w:del w:id="1298" w:author="Autor"/>
        </w:rPr>
      </w:pPr>
      <w:ins w:id="1299" w:author="Autor">
        <w:r w:rsidRPr="000351E5">
          <w:t>- Textos generales y profesionales del sector.</w:t>
        </w:r>
        <w:del w:id="1300" w:author="Autor">
          <w:r w:rsidRPr="000351E5" w:rsidDel="00310822">
            <w:delText xml:space="preserve"> </w:delText>
          </w:r>
        </w:del>
      </w:ins>
    </w:p>
    <w:p w14:paraId="29C467F0" w14:textId="77777777" w:rsidR="00310822" w:rsidRDefault="00310822" w:rsidP="000351E5">
      <w:pPr>
        <w:rPr>
          <w:ins w:id="1301" w:author="Autor"/>
        </w:rPr>
      </w:pPr>
    </w:p>
    <w:p w14:paraId="7E877EE5" w14:textId="77777777" w:rsidR="00373EAC" w:rsidRPr="000351E5" w:rsidDel="00310822" w:rsidRDefault="00373EAC" w:rsidP="000351E5">
      <w:pPr>
        <w:rPr>
          <w:ins w:id="1302" w:author="Autor"/>
          <w:del w:id="1303" w:author="Autor"/>
        </w:rPr>
      </w:pPr>
      <w:ins w:id="1304" w:author="Autor">
        <w:r w:rsidRPr="000351E5">
          <w:t>- Documentación propia del sector: folletos, protocolos de actuación y normas de seguridad.</w:t>
        </w:r>
        <w:del w:id="1305" w:author="Autor">
          <w:r w:rsidRPr="000351E5" w:rsidDel="00310822">
            <w:delText xml:space="preserve"> </w:delText>
          </w:r>
        </w:del>
      </w:ins>
    </w:p>
    <w:p w14:paraId="6ED4392D" w14:textId="77777777" w:rsidR="00310822" w:rsidRDefault="00310822" w:rsidP="000351E5">
      <w:pPr>
        <w:rPr>
          <w:ins w:id="1306" w:author="Autor"/>
        </w:rPr>
      </w:pPr>
    </w:p>
    <w:p w14:paraId="2F1C0EC5" w14:textId="77777777" w:rsidR="00373EAC" w:rsidRPr="000351E5" w:rsidDel="00310822" w:rsidRDefault="00373EAC" w:rsidP="000351E5">
      <w:pPr>
        <w:rPr>
          <w:ins w:id="1307" w:author="Autor"/>
          <w:del w:id="1308" w:author="Autor"/>
        </w:rPr>
      </w:pPr>
      <w:ins w:id="1309" w:author="Autor">
        <w:r w:rsidRPr="000351E5">
          <w:t>- Documentación específica administrativa y comercial del sector profesional: facturas, pedidos y albaranes.</w:t>
        </w:r>
        <w:del w:id="1310" w:author="Autor">
          <w:r w:rsidRPr="000351E5" w:rsidDel="00310822">
            <w:delText xml:space="preserve"> </w:delText>
          </w:r>
        </w:del>
      </w:ins>
    </w:p>
    <w:p w14:paraId="5EA26F21" w14:textId="77777777" w:rsidR="00310822" w:rsidRDefault="00310822" w:rsidP="000351E5">
      <w:pPr>
        <w:rPr>
          <w:ins w:id="1311" w:author="Autor"/>
        </w:rPr>
      </w:pPr>
    </w:p>
    <w:p w14:paraId="626F625F" w14:textId="77777777" w:rsidR="00373EAC" w:rsidRPr="000351E5" w:rsidDel="00310822" w:rsidRDefault="00373EAC" w:rsidP="000351E5">
      <w:pPr>
        <w:rPr>
          <w:ins w:id="1312" w:author="Autor"/>
          <w:del w:id="1313" w:author="Autor"/>
        </w:rPr>
      </w:pPr>
      <w:ins w:id="1314" w:author="Autor">
        <w:r w:rsidRPr="000351E5">
          <w:t>- Correspondencia formal e informal en formato físico y digital: correos electrónicos, solicitudes, reclamaciones, notas o mensajes.</w:t>
        </w:r>
        <w:del w:id="1315" w:author="Autor">
          <w:r w:rsidRPr="000351E5" w:rsidDel="00310822">
            <w:delText xml:space="preserve"> </w:delText>
          </w:r>
        </w:del>
      </w:ins>
    </w:p>
    <w:p w14:paraId="188E2187" w14:textId="77777777" w:rsidR="00310822" w:rsidRDefault="00310822" w:rsidP="000351E5">
      <w:pPr>
        <w:rPr>
          <w:ins w:id="1316" w:author="Autor"/>
        </w:rPr>
      </w:pPr>
    </w:p>
    <w:p w14:paraId="661DC94D" w14:textId="77777777" w:rsidR="00373EAC" w:rsidRPr="000351E5" w:rsidDel="00310822" w:rsidRDefault="00373EAC" w:rsidP="000351E5">
      <w:pPr>
        <w:rPr>
          <w:ins w:id="1317" w:author="Autor"/>
          <w:del w:id="1318" w:author="Autor"/>
        </w:rPr>
      </w:pPr>
      <w:ins w:id="1319" w:author="Autor">
        <w:r w:rsidRPr="000351E5">
          <w:t>- Textos relacionados con la búsqueda de empleo. Europass: currículum y carta de presentación.</w:t>
        </w:r>
        <w:del w:id="1320" w:author="Autor">
          <w:r w:rsidRPr="000351E5" w:rsidDel="00310822">
            <w:delText xml:space="preserve"> </w:delText>
          </w:r>
        </w:del>
      </w:ins>
    </w:p>
    <w:p w14:paraId="1FA8F809" w14:textId="77777777" w:rsidR="00310822" w:rsidRDefault="00310822" w:rsidP="000351E5">
      <w:pPr>
        <w:rPr>
          <w:ins w:id="1321" w:author="Autor"/>
        </w:rPr>
      </w:pPr>
    </w:p>
    <w:p w14:paraId="1FC0734E" w14:textId="77777777" w:rsidR="00373EAC" w:rsidRPr="000351E5" w:rsidDel="00310822" w:rsidRDefault="00373EAC" w:rsidP="000351E5">
      <w:pPr>
        <w:rPr>
          <w:ins w:id="1322" w:author="Autor"/>
          <w:del w:id="1323" w:author="Autor"/>
        </w:rPr>
      </w:pPr>
      <w:ins w:id="1324" w:author="Autor">
        <w:r w:rsidRPr="000351E5">
          <w:t>- Fórmulas de cortesía y formalidad adecuadas al contexto comunicativo.</w:t>
        </w:r>
        <w:del w:id="1325" w:author="Autor">
          <w:r w:rsidRPr="000351E5" w:rsidDel="00310822">
            <w:delText xml:space="preserve"> </w:delText>
          </w:r>
        </w:del>
      </w:ins>
    </w:p>
    <w:p w14:paraId="30402964" w14:textId="77777777" w:rsidR="00310822" w:rsidRDefault="00310822" w:rsidP="000351E5">
      <w:pPr>
        <w:rPr>
          <w:ins w:id="1326" w:author="Autor"/>
        </w:rPr>
      </w:pPr>
    </w:p>
    <w:p w14:paraId="51B51D85" w14:textId="77777777" w:rsidR="002E0B85" w:rsidRPr="000351E5" w:rsidDel="00310822" w:rsidRDefault="00373EAC" w:rsidP="000351E5">
      <w:pPr>
        <w:rPr>
          <w:del w:id="1327" w:author="Autor"/>
        </w:rPr>
      </w:pPr>
      <w:ins w:id="1328" w:author="Autor">
        <w:r w:rsidRPr="000351E5">
          <w:t>- Terminología específica del sector y estructuras gramaticales necesarias para la elaboración de los diferentes tipos de textos.</w:t>
        </w:r>
        <w:del w:id="1329" w:author="Autor">
          <w:r w:rsidRPr="000351E5" w:rsidDel="00310822">
            <w:delText xml:space="preserve"> </w:delText>
          </w:r>
        </w:del>
      </w:ins>
    </w:p>
    <w:p w14:paraId="2880BD0B" w14:textId="77777777" w:rsidR="00310822" w:rsidRDefault="00310822" w:rsidP="000351E5">
      <w:pPr>
        <w:rPr>
          <w:ins w:id="1330" w:author="Autor"/>
        </w:rPr>
      </w:pPr>
    </w:p>
    <w:p w14:paraId="37FDA40D" w14:textId="774CA078" w:rsidR="00373EAC" w:rsidRPr="000351E5" w:rsidDel="00310822" w:rsidRDefault="00373EAC" w:rsidP="000351E5">
      <w:pPr>
        <w:rPr>
          <w:ins w:id="1331" w:author="Autor"/>
          <w:del w:id="1332" w:author="Autor"/>
        </w:rPr>
      </w:pPr>
      <w:ins w:id="1333" w:author="Autor">
        <w:r w:rsidRPr="000351E5">
          <w:t>5. Identificación e interpretación de elementos culturales de los países de lengua extranjera en el ámbito profesional:</w:t>
        </w:r>
        <w:del w:id="1334" w:author="Autor">
          <w:r w:rsidRPr="000351E5" w:rsidDel="00310822">
            <w:delText xml:space="preserve"> </w:delText>
          </w:r>
        </w:del>
      </w:ins>
    </w:p>
    <w:p w14:paraId="6DE10F0F" w14:textId="77777777" w:rsidR="00310822" w:rsidRDefault="00310822" w:rsidP="000351E5">
      <w:pPr>
        <w:rPr>
          <w:ins w:id="1335" w:author="Autor"/>
        </w:rPr>
      </w:pPr>
    </w:p>
    <w:p w14:paraId="188B582C" w14:textId="77777777" w:rsidR="00373EAC" w:rsidRPr="000351E5" w:rsidDel="00310822" w:rsidRDefault="00373EAC" w:rsidP="000351E5">
      <w:pPr>
        <w:rPr>
          <w:ins w:id="1336" w:author="Autor"/>
          <w:del w:id="1337" w:author="Autor"/>
        </w:rPr>
      </w:pPr>
      <w:ins w:id="1338" w:author="Autor">
        <w:r w:rsidRPr="000351E5">
          <w:t>- Costumbres, creencias y valores propios del país extranjero.</w:t>
        </w:r>
        <w:del w:id="1339" w:author="Autor">
          <w:r w:rsidRPr="000351E5" w:rsidDel="00310822">
            <w:delText xml:space="preserve"> </w:delText>
          </w:r>
        </w:del>
      </w:ins>
    </w:p>
    <w:p w14:paraId="6E0B97E6" w14:textId="77777777" w:rsidR="00310822" w:rsidRDefault="00310822" w:rsidP="000351E5">
      <w:pPr>
        <w:rPr>
          <w:ins w:id="1340" w:author="Autor"/>
        </w:rPr>
      </w:pPr>
    </w:p>
    <w:p w14:paraId="34C25478" w14:textId="77777777" w:rsidR="00373EAC" w:rsidRPr="000351E5" w:rsidDel="00310822" w:rsidRDefault="00373EAC" w:rsidP="000351E5">
      <w:pPr>
        <w:rPr>
          <w:ins w:id="1341" w:author="Autor"/>
          <w:del w:id="1342" w:author="Autor"/>
        </w:rPr>
      </w:pPr>
      <w:ins w:id="1343" w:author="Autor">
        <w:r w:rsidRPr="000351E5">
          <w:t>- Normas socioculturales y protocolarias en las relaciones internacionales.</w:t>
        </w:r>
        <w:del w:id="1344" w:author="Autor">
          <w:r w:rsidRPr="000351E5" w:rsidDel="00310822">
            <w:delText xml:space="preserve"> </w:delText>
          </w:r>
        </w:del>
      </w:ins>
    </w:p>
    <w:p w14:paraId="4DCF50A9" w14:textId="77777777" w:rsidR="00310822" w:rsidRDefault="00310822" w:rsidP="000351E5">
      <w:pPr>
        <w:rPr>
          <w:ins w:id="1345" w:author="Autor"/>
        </w:rPr>
      </w:pPr>
    </w:p>
    <w:p w14:paraId="1E2F5A2F" w14:textId="77777777" w:rsidR="00373EAC" w:rsidRPr="000351E5" w:rsidDel="00310822" w:rsidRDefault="00373EAC" w:rsidP="000351E5">
      <w:pPr>
        <w:rPr>
          <w:ins w:id="1346" w:author="Autor"/>
          <w:del w:id="1347" w:author="Autor"/>
        </w:rPr>
      </w:pPr>
      <w:ins w:id="1348" w:author="Autor">
        <w:r w:rsidRPr="000351E5">
          <w:t>- Aspectos socio-profesionales propios del sector en el país de la lengua extranjera.</w:t>
        </w:r>
        <w:del w:id="1349" w:author="Autor">
          <w:r w:rsidRPr="000351E5" w:rsidDel="00310822">
            <w:delText xml:space="preserve"> </w:delText>
          </w:r>
        </w:del>
      </w:ins>
    </w:p>
    <w:p w14:paraId="255631D9" w14:textId="77777777" w:rsidR="00310822" w:rsidRDefault="00310822" w:rsidP="000351E5">
      <w:pPr>
        <w:rPr>
          <w:ins w:id="1350" w:author="Autor"/>
        </w:rPr>
      </w:pPr>
    </w:p>
    <w:p w14:paraId="6DBE4888" w14:textId="77777777" w:rsidR="002E0B85" w:rsidRPr="000351E5" w:rsidDel="00310822" w:rsidRDefault="00373EAC" w:rsidP="000351E5">
      <w:pPr>
        <w:rPr>
          <w:del w:id="1351" w:author="Autor"/>
        </w:rPr>
      </w:pPr>
      <w:ins w:id="1352" w:author="Autor">
        <w:r w:rsidRPr="000351E5">
          <w:t>- Oportunidades de aprendizaje y empleo en Europa.</w:t>
        </w:r>
        <w:del w:id="1353" w:author="Autor">
          <w:r w:rsidRPr="000351E5" w:rsidDel="00310822">
            <w:delText xml:space="preserve"> </w:delText>
          </w:r>
        </w:del>
      </w:ins>
    </w:p>
    <w:p w14:paraId="76C30C20" w14:textId="77777777" w:rsidR="00310822" w:rsidRDefault="00310822" w:rsidP="000351E5">
      <w:pPr>
        <w:rPr>
          <w:ins w:id="1354" w:author="Autor"/>
        </w:rPr>
      </w:pPr>
    </w:p>
    <w:p w14:paraId="02B32063" w14:textId="418A3273" w:rsidR="00372D6E" w:rsidRPr="000351E5" w:rsidDel="00373EAC" w:rsidRDefault="00637F6B" w:rsidP="000351E5">
      <w:pPr>
        <w:pStyle w:val="Ttulo2"/>
        <w:spacing w:line="360" w:lineRule="auto"/>
        <w:rPr>
          <w:ins w:id="1355" w:author="Autor"/>
          <w:del w:id="1356" w:author="Autor"/>
          <w:rFonts w:eastAsia="Times New Roman" w:cs="Times New Roman"/>
          <w:szCs w:val="24"/>
          <w:lang w:eastAsia="es-ES" w:bidi="es-ES"/>
        </w:rPr>
      </w:pPr>
      <w:del w:id="1357" w:author="Autor">
        <w:r w:rsidRPr="000351E5" w:rsidDel="00373EAC">
          <w:rPr>
            <w:rFonts w:eastAsia="Times New Roman" w:cs="Times New Roman"/>
            <w:szCs w:val="24"/>
            <w:lang w:eastAsia="es-ES" w:bidi="es-ES"/>
          </w:rPr>
          <w:delText>Código: 0156.</w:delText>
        </w:r>
        <w:r w:rsidR="00372D6E" w:rsidRPr="000351E5" w:rsidDel="00373EAC">
          <w:rPr>
            <w:rFonts w:eastAsia="Times New Roman" w:cs="Times New Roman"/>
            <w:szCs w:val="24"/>
            <w:lang w:eastAsia="es-ES" w:bidi="es-ES"/>
          </w:rPr>
          <w:delText xml:space="preserve"> </w:delText>
        </w:r>
      </w:del>
    </w:p>
    <w:p w14:paraId="4B8EE0C6" w14:textId="1F3A121B" w:rsidR="00891205" w:rsidRPr="000351E5" w:rsidDel="00373EAC" w:rsidRDefault="00891205" w:rsidP="000351E5">
      <w:pPr>
        <w:rPr>
          <w:del w:id="1358" w:author="Autor"/>
          <w:rFonts w:cs="Times New Roman"/>
          <w:i/>
          <w:iCs/>
          <w:lang w:eastAsia="es-ES" w:bidi="es-ES"/>
        </w:rPr>
      </w:pPr>
      <w:ins w:id="1359" w:author="Autor">
        <w:del w:id="1360" w:author="Autor">
          <w:r w:rsidRPr="000351E5" w:rsidDel="00373EAC">
            <w:rPr>
              <w:rFonts w:cs="Times New Roman"/>
              <w:i/>
              <w:iCs/>
              <w:lang w:eastAsia="es-ES" w:bidi="es-ES"/>
            </w:rPr>
            <w:delText>64 horas</w:delText>
          </w:r>
        </w:del>
      </w:ins>
    </w:p>
    <w:p w14:paraId="5E36AEC3" w14:textId="77777777" w:rsidR="00ED617E" w:rsidRPr="000351E5" w:rsidDel="00373EAC" w:rsidRDefault="00ED617E" w:rsidP="000351E5">
      <w:pPr>
        <w:rPr>
          <w:del w:id="1361" w:author="Autor"/>
          <w:rFonts w:cs="Times New Roman"/>
          <w:szCs w:val="24"/>
        </w:rPr>
      </w:pPr>
      <w:del w:id="1362" w:author="Autor">
        <w:r w:rsidRPr="000351E5" w:rsidDel="00373EAC">
          <w:rPr>
            <w:rFonts w:cs="Times New Roman"/>
            <w:szCs w:val="24"/>
          </w:rPr>
          <w:delText>Módulo profesional: Inglés Profesional (GM) Código: 0156 Resultados de aprendizaje y criterios de evaluación: 1. Comprende información, de índole profesional y cotidiana, contenida en discursos orales sencillos, emitidos en lengua estándar, descifrando el contenido global del mensaje, y relacionándolo con los recursos lingüísticos correspondientes. Criterios de evaluación: a) Se ha situado el mensaje en su contexto por medio del análisis de sus características textuales y contextuales. b) Se ha identificado el hilo argumental de mensajes orales y determinado los roles que aparecen en los mismos. c) Se ha reconocido la finalidad del mensaje, ya se trate de un mensaje directo, telefónico o en cualquier otro medio auditivo. d) Se ha extraído información específica contenida en discursos orales, en lengua estándar, relacionados con la vida social, profesional o académica. e) Se han secuenciado los elementos constituyentes del mensaje. f) Se han identificado y resumido con claridad las ideas principales de un discurso sobre temas conocidos, transmitido por los medios de comunicación y emitido en lengua estándar. g) Se han reconocido las instrucciones orales y se han seguido las indicaciones siendo capaz de concluir si precisan de una respuesta verbal o de una no verbal. h) Se ha tomado conciencia de la importancia de comprender globalmente un mensaje, sin necesidad de entender todos y cada uno de los elementos del mismo. i) Se ha servido del análisis de la entonación y de los elementos visuales para identificar los diversos significados e intenciones comunicativas del emisor. 2. Comprende información profesional contenida en textos escritos sencillos, analizando de forma comprensiva su contenido. Criterios de evaluación: a) Se han seleccionado los materiales de consulta y diccionarios técnicos. para la comprensión del texto. b) Se han leído de forma comprensiva textos claros en lengua estándar. c) Se ha relacionado el texto con el ámbito del sector a que se refiere. d) Se han reconocido las ideas principales de un texto escrito identificando la información relevante, sin necesidad de entender todos y cada uno de los elementos de dicho texto. e) Se ha identificado la terminología utilizada, así como las estructuras gramaticales y demás elementos característicos de cada tipología discursiva. f) Se han realizado traducciones de textos en lengua estándar utilizando material de apoyo en caso necesario. g) Se ha interpretado el mensaje recibido a través de soportes telemáticos o cualquier otro tipo de soporte.</w:delText>
        </w:r>
      </w:del>
    </w:p>
    <w:p w14:paraId="72DB6992" w14:textId="77777777" w:rsidR="00ED617E" w:rsidRPr="000351E5" w:rsidDel="00373EAC" w:rsidRDefault="00ED617E" w:rsidP="000351E5">
      <w:pPr>
        <w:rPr>
          <w:del w:id="1363" w:author="Autor"/>
          <w:rFonts w:cs="Times New Roman"/>
          <w:szCs w:val="24"/>
        </w:rPr>
      </w:pPr>
      <w:del w:id="1364" w:author="Autor">
        <w:r w:rsidRPr="000351E5" w:rsidDel="00373EAC">
          <w:rPr>
            <w:rFonts w:cs="Times New Roman"/>
            <w:szCs w:val="24"/>
          </w:rPr>
          <w:delText>h) Se ha reconocido la finalidad de distintos textos escritos en cualquier soporte, en lengua estándar y relacionados con la actividad profesional. i) Se ha extraído información específica de textos de diferente naturaleza, relativos a su profesión y contenidos en distintos soportes. 3. Produce mensajes orales sencillos, claros y estructurados, participando como agente activo en conversaciones profesionales. Criterios de evaluación: a) Se han determinado los registros más adecuados para la emisión del mensaje. b) Se ha comunicado utilizando fórmulas, nexos de unión, marcadores discursivos y estrategias de interacción acordes a la situación de comunicación. c) Se han descrito hechos breves e imprevistos relacionados con su profesión. d) Se ha utilizado correctamente la terminología de la profesión. e) Se han expresado sentimientos, ideas u opiniones. f) Se han enumerado las actividades propias de la tarea profesional. g) Se ha descrito y secuenciado un proceso de trabajo de su competencia. h) Se ha justificado la aceptación o no de propuestas realizadas haciendo uso de normas de cortesía y de modales apropiados. i) Se ha intercambiado, con relativa fluidez, información específica y detallada utilizando frases de estructura sencilla y diferentes soportes telemáticos. j) Se han realizado, de manera clara, presentaciones breves y preparadas sobre un tema dentro de su especialidad, haciendo uso de los protocolos adecuados. k) Se ha comunicado espontáneamente adoptando un nivel de formalidad adecuado a las circunstancias. l) Se han respondido preguntas relativas a su vida socio-profesional, incluidas las propias de una entrevista de trabajo. m) Se ha solicitado la reformulación del discurso o la aclaración de parte del mismo cuando se ha considerado necesario para una mejor comprensión. 4. Redacta textos sencillos en lengua estándar, relacionando las reglas gramaticales con la finalidad de los mismos. Criterios de evaluación: a) Se han seleccionado las estrategias, estructuras, vocabulario y convenciones más adecuadas para el tipo de texto que se va a crear (fax, nota, carta o correo electrónico, entre otros). b) Se han redactado textos breves relacionados con aspectos cotidianos y/o profesionales. c) Se ha organizado la información de manera coherente y cohesionada. d) Se han realizado resúmenes de textos relacionados con su entorno profesional, identificando las ideas principales de los mismos. e) Se ha cumplimentado documentación específica de su campo profesional, aplicando las fórmulas establecidas y el vocabulario específico. f) Se ha cumplimentado un texto dado con apoyos visuales y claves lingüísticas aportadas. g) Se han utilizado las fórmulas de cortesía propias del documento que se va a elaborar. h) Se ha escrito correspondencia formal básica en formato físico o digital destinada principalmente a pedir información, solicitar un servicio o llevar a cabo una reclamación u otra gestión sencilla, siempre atendiendo a las convenciones de la tipología textual.</w:delText>
        </w:r>
      </w:del>
    </w:p>
    <w:p w14:paraId="666DF41B" w14:textId="77777777" w:rsidR="00ED617E" w:rsidRPr="000351E5" w:rsidDel="00373EAC" w:rsidRDefault="00ED617E" w:rsidP="000351E5">
      <w:pPr>
        <w:rPr>
          <w:del w:id="1365" w:author="Autor"/>
          <w:rFonts w:cs="Times New Roman"/>
          <w:szCs w:val="24"/>
        </w:rPr>
      </w:pPr>
      <w:del w:id="1366" w:author="Autor">
        <w:r w:rsidRPr="000351E5" w:rsidDel="00373EAC">
          <w:rPr>
            <w:rFonts w:cs="Times New Roman"/>
            <w:szCs w:val="24"/>
          </w:rPr>
          <w:delText>i) Se han tomado notas, y mensajes, con información sencilla sobre aspectos propios de su labor profesional. j) Se ha solicitado, de forma escrita, información referente a aspectos relacionados con su campo profesional (página web y correo electrónico, entre otros). 5. Aplica actitudes y comportamientos profesionales en situaciones de comunicación, describiendo las relaciones típicas características del país de la lengua extranjera. Criterios de evaluación: a) Se han definido los rasgos más significativos de las costumbres y usos de la comunidad donde se habla la lengua extranjera. b) Se han descrito los protocolos y normas de relación social propios del país. c) Se han identificado los valores y creencias propios de la comunidad donde se habla la lengua extranjera. d) Se han identificado los aspectos socio-profesionales propios del sector, en cualquier tipo de texto. e) Se han aplicado los protocolos y normas de relación social propios del país de la lengua extranjera.</w:delText>
        </w:r>
      </w:del>
    </w:p>
    <w:p w14:paraId="233AA992" w14:textId="77777777" w:rsidR="00ED617E" w:rsidRPr="000351E5" w:rsidDel="00373EAC" w:rsidRDefault="00ED617E" w:rsidP="000351E5">
      <w:pPr>
        <w:rPr>
          <w:del w:id="1367" w:author="Autor"/>
          <w:rFonts w:cs="Times New Roman"/>
          <w:szCs w:val="24"/>
        </w:rPr>
      </w:pPr>
      <w:del w:id="1368" w:author="Autor">
        <w:r w:rsidRPr="000351E5" w:rsidDel="00373EAC">
          <w:rPr>
            <w:rFonts w:cs="Times New Roman"/>
            <w:szCs w:val="24"/>
          </w:rPr>
          <w:delText>Contenidos:</w:delText>
        </w:r>
      </w:del>
    </w:p>
    <w:p w14:paraId="1C87FFE3" w14:textId="77777777" w:rsidR="00ED617E" w:rsidRPr="000351E5" w:rsidDel="00373EAC" w:rsidRDefault="00ED617E" w:rsidP="000351E5">
      <w:pPr>
        <w:rPr>
          <w:del w:id="1369" w:author="Autor"/>
          <w:rFonts w:cs="Times New Roman"/>
          <w:szCs w:val="24"/>
        </w:rPr>
      </w:pPr>
      <w:del w:id="1370" w:author="Autor">
        <w:r w:rsidRPr="000351E5" w:rsidDel="00373EAC">
          <w:rPr>
            <w:rFonts w:cs="Times New Roman"/>
            <w:szCs w:val="24"/>
          </w:rPr>
          <w:delText>1. Comprensión de mensajes orales sencillos:</w:delText>
        </w:r>
      </w:del>
    </w:p>
    <w:p w14:paraId="287063A2" w14:textId="77777777" w:rsidR="00ED617E" w:rsidRPr="000351E5" w:rsidDel="00373EAC" w:rsidRDefault="00ED617E" w:rsidP="000351E5">
      <w:pPr>
        <w:rPr>
          <w:del w:id="1371" w:author="Autor"/>
          <w:rFonts w:cs="Times New Roman"/>
          <w:szCs w:val="24"/>
        </w:rPr>
      </w:pPr>
      <w:del w:id="1372" w:author="Autor">
        <w:r w:rsidRPr="000351E5" w:rsidDel="00373EAC">
          <w:rPr>
            <w:rFonts w:cs="Times New Roman"/>
            <w:szCs w:val="24"/>
          </w:rPr>
          <w:delText>- Discursos y mensajes generales y profesionales del sector.</w:delText>
        </w:r>
      </w:del>
    </w:p>
    <w:p w14:paraId="7AAB1238" w14:textId="77777777" w:rsidR="00ED617E" w:rsidRPr="000351E5" w:rsidDel="00373EAC" w:rsidRDefault="00ED617E" w:rsidP="000351E5">
      <w:pPr>
        <w:rPr>
          <w:del w:id="1373" w:author="Autor"/>
          <w:rFonts w:cs="Times New Roman"/>
          <w:szCs w:val="24"/>
        </w:rPr>
      </w:pPr>
      <w:del w:id="1374" w:author="Autor">
        <w:r w:rsidRPr="000351E5" w:rsidDel="00373EAC">
          <w:rPr>
            <w:rFonts w:cs="Times New Roman"/>
            <w:szCs w:val="24"/>
          </w:rPr>
          <w:delText>- Mensajes directos y grabados: conversaciones, llamadas telefónicas, programas, noticias, pódcast, anuncios o presentaciones.</w:delText>
        </w:r>
      </w:del>
    </w:p>
    <w:p w14:paraId="0FE6DC6B" w14:textId="77777777" w:rsidR="00ED617E" w:rsidRPr="000351E5" w:rsidDel="00373EAC" w:rsidRDefault="00ED617E" w:rsidP="000351E5">
      <w:pPr>
        <w:rPr>
          <w:del w:id="1375" w:author="Autor"/>
          <w:rFonts w:cs="Times New Roman"/>
          <w:szCs w:val="24"/>
        </w:rPr>
      </w:pPr>
      <w:del w:id="1376" w:author="Autor">
        <w:r w:rsidRPr="000351E5" w:rsidDel="00373EAC">
          <w:rPr>
            <w:rFonts w:cs="Times New Roman"/>
            <w:szCs w:val="24"/>
          </w:rPr>
          <w:delText>- Mensajes en lengua estándar de índole profesional relacionados con la atención al cliente, búsqueda de empleo u otros.</w:delText>
        </w:r>
      </w:del>
    </w:p>
    <w:p w14:paraId="26A2A1E8" w14:textId="77777777" w:rsidR="00ED617E" w:rsidRPr="000351E5" w:rsidDel="00373EAC" w:rsidRDefault="00ED617E" w:rsidP="000351E5">
      <w:pPr>
        <w:rPr>
          <w:del w:id="1377" w:author="Autor"/>
          <w:rFonts w:cs="Times New Roman"/>
          <w:szCs w:val="24"/>
        </w:rPr>
      </w:pPr>
      <w:del w:id="1378" w:author="Autor">
        <w:r w:rsidRPr="000351E5" w:rsidDel="00373EAC">
          <w:rPr>
            <w:rFonts w:cs="Times New Roman"/>
            <w:szCs w:val="24"/>
          </w:rPr>
          <w:delText>- Instrucciones sobre tareas propias del puesto de trabajo y del entorno laboral.</w:delText>
        </w:r>
      </w:del>
    </w:p>
    <w:p w14:paraId="4829FB20" w14:textId="77777777" w:rsidR="00ED617E" w:rsidRPr="000351E5" w:rsidDel="00373EAC" w:rsidRDefault="00ED617E" w:rsidP="000351E5">
      <w:pPr>
        <w:rPr>
          <w:del w:id="1379" w:author="Autor"/>
          <w:rFonts w:cs="Times New Roman"/>
          <w:szCs w:val="24"/>
        </w:rPr>
      </w:pPr>
      <w:del w:id="1380" w:author="Autor">
        <w:r w:rsidRPr="000351E5" w:rsidDel="00373EAC">
          <w:rPr>
            <w:rFonts w:cs="Times New Roman"/>
            <w:szCs w:val="24"/>
          </w:rPr>
          <w:delText>- Terminología específica del sector y estructuras gramaticales necesarias para la comprensión de los diferentes tipos de mensajes.</w:delText>
        </w:r>
      </w:del>
    </w:p>
    <w:p w14:paraId="0D93DD29" w14:textId="77777777" w:rsidR="00ED617E" w:rsidRPr="000351E5" w:rsidDel="00373EAC" w:rsidRDefault="00ED617E" w:rsidP="000351E5">
      <w:pPr>
        <w:rPr>
          <w:del w:id="1381" w:author="Autor"/>
          <w:rFonts w:cs="Times New Roman"/>
          <w:szCs w:val="24"/>
        </w:rPr>
      </w:pPr>
      <w:del w:id="1382" w:author="Autor">
        <w:r w:rsidRPr="000351E5" w:rsidDel="00373EAC">
          <w:rPr>
            <w:rFonts w:cs="Times New Roman"/>
            <w:szCs w:val="24"/>
          </w:rPr>
          <w:delText>2. Comprensión de textos escritos sencillos:</w:delText>
        </w:r>
      </w:del>
    </w:p>
    <w:p w14:paraId="7C981BE6" w14:textId="77777777" w:rsidR="00ED617E" w:rsidRPr="000351E5" w:rsidDel="00373EAC" w:rsidRDefault="00ED617E" w:rsidP="000351E5">
      <w:pPr>
        <w:rPr>
          <w:del w:id="1383" w:author="Autor"/>
          <w:rFonts w:cs="Times New Roman"/>
          <w:szCs w:val="24"/>
        </w:rPr>
      </w:pPr>
      <w:del w:id="1384" w:author="Autor">
        <w:r w:rsidRPr="000351E5" w:rsidDel="00373EAC">
          <w:rPr>
            <w:rFonts w:cs="Times New Roman"/>
            <w:szCs w:val="24"/>
          </w:rPr>
          <w:delText>- Textos generales y profesionales del sector.</w:delText>
        </w:r>
      </w:del>
    </w:p>
    <w:p w14:paraId="7273349F" w14:textId="77777777" w:rsidR="00ED617E" w:rsidRPr="000351E5" w:rsidDel="00373EAC" w:rsidRDefault="00ED617E" w:rsidP="000351E5">
      <w:pPr>
        <w:rPr>
          <w:del w:id="1385" w:author="Autor"/>
          <w:rFonts w:cs="Times New Roman"/>
          <w:szCs w:val="24"/>
        </w:rPr>
      </w:pPr>
      <w:del w:id="1386" w:author="Autor">
        <w:r w:rsidRPr="000351E5" w:rsidDel="00373EAC">
          <w:rPr>
            <w:rFonts w:cs="Times New Roman"/>
            <w:szCs w:val="24"/>
          </w:rPr>
          <w:delText>- Textos en soporte físico y soporte digital: páginas web, blogs, correos electrónicos o mensajería instantánea.</w:delText>
        </w:r>
      </w:del>
    </w:p>
    <w:p w14:paraId="48B6B185" w14:textId="77777777" w:rsidR="00ED617E" w:rsidRPr="000351E5" w:rsidDel="00373EAC" w:rsidRDefault="00ED617E" w:rsidP="000351E5">
      <w:pPr>
        <w:rPr>
          <w:del w:id="1387" w:author="Autor"/>
          <w:rFonts w:cs="Times New Roman"/>
          <w:szCs w:val="24"/>
        </w:rPr>
      </w:pPr>
      <w:del w:id="1388" w:author="Autor">
        <w:r w:rsidRPr="000351E5" w:rsidDel="00373EAC">
          <w:rPr>
            <w:rFonts w:cs="Times New Roman"/>
            <w:szCs w:val="24"/>
          </w:rPr>
          <w:delText>- Mensajes en lengua estándar de diferente tipología textual relacionados con el sector profesional: narraciones, artículos, instrucciones, descripciones y diálogos.</w:delText>
        </w:r>
      </w:del>
    </w:p>
    <w:p w14:paraId="23C51B9A" w14:textId="77777777" w:rsidR="00ED617E" w:rsidRPr="000351E5" w:rsidDel="00373EAC" w:rsidRDefault="00ED617E" w:rsidP="000351E5">
      <w:pPr>
        <w:rPr>
          <w:del w:id="1389" w:author="Autor"/>
          <w:rFonts w:cs="Times New Roman"/>
          <w:szCs w:val="24"/>
        </w:rPr>
      </w:pPr>
      <w:del w:id="1390" w:author="Autor">
        <w:r w:rsidRPr="000351E5" w:rsidDel="00373EAC">
          <w:rPr>
            <w:rFonts w:cs="Times New Roman"/>
            <w:szCs w:val="24"/>
          </w:rPr>
          <w:delText>- Documentación propia del sector: folletos, normas de seguridad, protocolos u otros.</w:delText>
        </w:r>
      </w:del>
    </w:p>
    <w:p w14:paraId="5BC0A614" w14:textId="77777777" w:rsidR="00ED617E" w:rsidRPr="000351E5" w:rsidDel="00373EAC" w:rsidRDefault="00ED617E" w:rsidP="000351E5">
      <w:pPr>
        <w:rPr>
          <w:del w:id="1391" w:author="Autor"/>
          <w:rFonts w:cs="Times New Roman"/>
          <w:szCs w:val="24"/>
        </w:rPr>
      </w:pPr>
      <w:del w:id="1392" w:author="Autor">
        <w:r w:rsidRPr="000351E5" w:rsidDel="00373EAC">
          <w:rPr>
            <w:rFonts w:cs="Times New Roman"/>
            <w:szCs w:val="24"/>
          </w:rPr>
          <w:delText>- Textos relacionados con la búsqueda de empleo.</w:delText>
        </w:r>
      </w:del>
    </w:p>
    <w:p w14:paraId="08B043E1" w14:textId="77777777" w:rsidR="00ED617E" w:rsidRPr="000351E5" w:rsidDel="00373EAC" w:rsidRDefault="00ED617E" w:rsidP="000351E5">
      <w:pPr>
        <w:rPr>
          <w:del w:id="1393" w:author="Autor"/>
          <w:rFonts w:cs="Times New Roman"/>
          <w:szCs w:val="24"/>
        </w:rPr>
      </w:pPr>
      <w:del w:id="1394" w:author="Autor">
        <w:r w:rsidRPr="000351E5" w:rsidDel="00373EAC">
          <w:rPr>
            <w:rFonts w:cs="Times New Roman"/>
            <w:szCs w:val="24"/>
          </w:rPr>
          <w:delText>- Uso de materiales de consulta y diccionarios técnicos para la comprensión de textos y traducción de terminología específica.</w:delText>
        </w:r>
      </w:del>
    </w:p>
    <w:p w14:paraId="6D28D6D1" w14:textId="77777777" w:rsidR="00ED617E" w:rsidRPr="000351E5" w:rsidDel="00373EAC" w:rsidRDefault="00ED617E" w:rsidP="000351E5">
      <w:pPr>
        <w:rPr>
          <w:del w:id="1395" w:author="Autor"/>
          <w:rFonts w:cs="Times New Roman"/>
          <w:szCs w:val="24"/>
        </w:rPr>
      </w:pPr>
      <w:del w:id="1396" w:author="Autor">
        <w:r w:rsidRPr="000351E5" w:rsidDel="00373EAC">
          <w:rPr>
            <w:rFonts w:cs="Times New Roman"/>
            <w:szCs w:val="24"/>
          </w:rPr>
          <w:delText>- Terminología específica del sector y estructuras gramaticales necesarias para la comprensión de los diferentes tipos de textos.</w:delText>
        </w:r>
      </w:del>
    </w:p>
    <w:p w14:paraId="52C60616" w14:textId="77777777" w:rsidR="00ED617E" w:rsidRPr="000351E5" w:rsidDel="00373EAC" w:rsidRDefault="00ED617E" w:rsidP="000351E5">
      <w:pPr>
        <w:rPr>
          <w:del w:id="1397" w:author="Autor"/>
          <w:rFonts w:cs="Times New Roman"/>
          <w:szCs w:val="24"/>
        </w:rPr>
      </w:pPr>
      <w:del w:id="1398" w:author="Autor">
        <w:r w:rsidRPr="000351E5" w:rsidDel="00373EAC">
          <w:rPr>
            <w:rFonts w:cs="Times New Roman"/>
            <w:szCs w:val="24"/>
          </w:rPr>
          <w:delText>3. Producción de mensajes orales sencillos:</w:delText>
        </w:r>
      </w:del>
    </w:p>
    <w:p w14:paraId="11E46511" w14:textId="77777777" w:rsidR="00ED617E" w:rsidRPr="000351E5" w:rsidDel="00373EAC" w:rsidRDefault="00ED617E" w:rsidP="000351E5">
      <w:pPr>
        <w:rPr>
          <w:del w:id="1399" w:author="Autor"/>
          <w:rFonts w:cs="Times New Roman"/>
          <w:szCs w:val="24"/>
        </w:rPr>
      </w:pPr>
      <w:del w:id="1400" w:author="Autor">
        <w:r w:rsidRPr="000351E5" w:rsidDel="00373EAC">
          <w:rPr>
            <w:rFonts w:cs="Times New Roman"/>
            <w:szCs w:val="24"/>
          </w:rPr>
          <w:delText>- Mensajes generales y profesionales del sector.</w:delText>
        </w:r>
      </w:del>
    </w:p>
    <w:p w14:paraId="0206064F" w14:textId="77777777" w:rsidR="00ED617E" w:rsidRPr="000351E5" w:rsidDel="00373EAC" w:rsidRDefault="00ED617E" w:rsidP="000351E5">
      <w:pPr>
        <w:rPr>
          <w:del w:id="1401" w:author="Autor"/>
          <w:rFonts w:cs="Times New Roman"/>
          <w:szCs w:val="24"/>
        </w:rPr>
      </w:pPr>
      <w:del w:id="1402" w:author="Autor">
        <w:r w:rsidRPr="000351E5" w:rsidDel="00373EAC">
          <w:rPr>
            <w:rFonts w:cs="Times New Roman"/>
            <w:szCs w:val="24"/>
          </w:rPr>
          <w:delText>- Mensajes directos y grabados: conversaciones, llamadas telefónicas, presentaciones o pódcast.</w:delText>
        </w:r>
      </w:del>
    </w:p>
    <w:p w14:paraId="3C2CC2F7" w14:textId="77777777" w:rsidR="00ED617E" w:rsidRPr="000351E5" w:rsidDel="00373EAC" w:rsidRDefault="00ED617E" w:rsidP="000351E5">
      <w:pPr>
        <w:rPr>
          <w:del w:id="1403" w:author="Autor"/>
          <w:rFonts w:cs="Times New Roman"/>
          <w:szCs w:val="24"/>
        </w:rPr>
      </w:pPr>
      <w:del w:id="1404" w:author="Autor">
        <w:r w:rsidRPr="000351E5" w:rsidDel="00373EAC">
          <w:rPr>
            <w:rFonts w:cs="Times New Roman"/>
            <w:szCs w:val="24"/>
          </w:rPr>
          <w:delText>- Enumeración de las tareas propias del sector profesional.</w:delText>
        </w:r>
      </w:del>
    </w:p>
    <w:p w14:paraId="1C405567" w14:textId="77777777" w:rsidR="00ED617E" w:rsidRPr="000351E5" w:rsidDel="00373EAC" w:rsidRDefault="00ED617E" w:rsidP="000351E5">
      <w:pPr>
        <w:rPr>
          <w:del w:id="1405" w:author="Autor"/>
          <w:rFonts w:cs="Times New Roman"/>
          <w:szCs w:val="24"/>
        </w:rPr>
      </w:pPr>
      <w:del w:id="1406" w:author="Autor">
        <w:r w:rsidRPr="000351E5" w:rsidDel="00373EAC">
          <w:rPr>
            <w:rFonts w:cs="Times New Roman"/>
            <w:szCs w:val="24"/>
          </w:rPr>
          <w:delText>- Descripción y secuenciación de un proceso de trabajo del sector profesional.</w:delText>
        </w:r>
      </w:del>
    </w:p>
    <w:p w14:paraId="6B190876" w14:textId="77777777" w:rsidR="00ED617E" w:rsidRPr="000351E5" w:rsidDel="00373EAC" w:rsidRDefault="00ED617E" w:rsidP="000351E5">
      <w:pPr>
        <w:rPr>
          <w:del w:id="1407" w:author="Autor"/>
          <w:rFonts w:cs="Times New Roman"/>
          <w:szCs w:val="24"/>
        </w:rPr>
      </w:pPr>
      <w:del w:id="1408" w:author="Autor">
        <w:r w:rsidRPr="000351E5" w:rsidDel="00373EAC">
          <w:rPr>
            <w:rFonts w:cs="Times New Roman"/>
            <w:szCs w:val="24"/>
          </w:rPr>
          <w:delText>- Presentaciones breves y preparadas sobre un tema de la especialidad.</w:delText>
        </w:r>
      </w:del>
    </w:p>
    <w:p w14:paraId="3A6691FA" w14:textId="77777777" w:rsidR="00ED617E" w:rsidRPr="000351E5" w:rsidDel="00373EAC" w:rsidRDefault="00ED617E" w:rsidP="000351E5">
      <w:pPr>
        <w:rPr>
          <w:del w:id="1409" w:author="Autor"/>
          <w:rFonts w:cs="Times New Roman"/>
          <w:szCs w:val="24"/>
        </w:rPr>
      </w:pPr>
      <w:del w:id="1410" w:author="Autor">
        <w:r w:rsidRPr="000351E5" w:rsidDel="00373EAC">
          <w:rPr>
            <w:rFonts w:cs="Times New Roman"/>
            <w:szCs w:val="24"/>
          </w:rPr>
          <w:delText>- Mensajes relacionados con la búsqueda de empleo: entrevistas de trabajo.</w:delText>
        </w:r>
      </w:del>
    </w:p>
    <w:p w14:paraId="0BFAE815" w14:textId="77777777" w:rsidR="00ED617E" w:rsidRPr="000351E5" w:rsidDel="00373EAC" w:rsidRDefault="00ED617E" w:rsidP="000351E5">
      <w:pPr>
        <w:rPr>
          <w:del w:id="1411" w:author="Autor"/>
          <w:rFonts w:cs="Times New Roman"/>
          <w:szCs w:val="24"/>
        </w:rPr>
      </w:pPr>
      <w:del w:id="1412" w:author="Autor">
        <w:r w:rsidRPr="000351E5" w:rsidDel="00373EAC">
          <w:rPr>
            <w:rFonts w:cs="Times New Roman"/>
            <w:szCs w:val="24"/>
          </w:rPr>
          <w:delText>- Mensajes sencillos orales de índole cotidiana: sentimientos, ideas y opiniones.</w:delText>
        </w:r>
      </w:del>
    </w:p>
    <w:p w14:paraId="33A63350" w14:textId="77777777" w:rsidR="00ED617E" w:rsidRPr="000351E5" w:rsidDel="00373EAC" w:rsidRDefault="00ED617E" w:rsidP="000351E5">
      <w:pPr>
        <w:rPr>
          <w:del w:id="1413" w:author="Autor"/>
          <w:rFonts w:cs="Times New Roman"/>
          <w:szCs w:val="24"/>
        </w:rPr>
      </w:pPr>
      <w:del w:id="1414" w:author="Autor">
        <w:r w:rsidRPr="000351E5" w:rsidDel="00373EAC">
          <w:rPr>
            <w:rFonts w:cs="Times New Roman"/>
            <w:szCs w:val="24"/>
          </w:rPr>
          <w:delText>- Estrategias de interacción para emitir mensajes cotidianos.</w:delText>
        </w:r>
      </w:del>
    </w:p>
    <w:p w14:paraId="0A0B5B0F" w14:textId="77777777" w:rsidR="00ED617E" w:rsidRPr="000351E5" w:rsidDel="00373EAC" w:rsidRDefault="00ED617E" w:rsidP="000351E5">
      <w:pPr>
        <w:rPr>
          <w:del w:id="1415" w:author="Autor"/>
          <w:rFonts w:cs="Times New Roman"/>
          <w:szCs w:val="24"/>
        </w:rPr>
      </w:pPr>
      <w:del w:id="1416" w:author="Autor">
        <w:r w:rsidRPr="000351E5" w:rsidDel="00373EAC">
          <w:rPr>
            <w:rFonts w:cs="Times New Roman"/>
            <w:szCs w:val="24"/>
          </w:rPr>
          <w:delText>- Fórmulas de cortesía y formalidad adecuadas al contexto comunicativo.</w:delText>
        </w:r>
      </w:del>
    </w:p>
    <w:p w14:paraId="70B0FD80" w14:textId="77777777" w:rsidR="00ED617E" w:rsidRPr="000351E5" w:rsidDel="00373EAC" w:rsidRDefault="00ED617E" w:rsidP="000351E5">
      <w:pPr>
        <w:rPr>
          <w:del w:id="1417" w:author="Autor"/>
          <w:rFonts w:cs="Times New Roman"/>
          <w:szCs w:val="24"/>
        </w:rPr>
      </w:pPr>
      <w:del w:id="1418" w:author="Autor">
        <w:r w:rsidRPr="000351E5" w:rsidDel="00373EAC">
          <w:rPr>
            <w:rFonts w:cs="Times New Roman"/>
            <w:szCs w:val="24"/>
          </w:rPr>
          <w:delText>- Terminología específica del sector y estructuras gramaticales necesarias para la producción de los diferentes tipos de mensajes.</w:delText>
        </w:r>
      </w:del>
    </w:p>
    <w:p w14:paraId="50FA1A66" w14:textId="77777777" w:rsidR="00ED617E" w:rsidRPr="000351E5" w:rsidDel="00373EAC" w:rsidRDefault="00ED617E" w:rsidP="000351E5">
      <w:pPr>
        <w:rPr>
          <w:del w:id="1419" w:author="Autor"/>
          <w:rFonts w:cs="Times New Roman"/>
          <w:szCs w:val="24"/>
        </w:rPr>
      </w:pPr>
      <w:del w:id="1420" w:author="Autor">
        <w:r w:rsidRPr="000351E5" w:rsidDel="00373EAC">
          <w:rPr>
            <w:rFonts w:cs="Times New Roman"/>
            <w:szCs w:val="24"/>
          </w:rPr>
          <w:delText>4. Elaboración de textos escritos sencillos:</w:delText>
        </w:r>
      </w:del>
    </w:p>
    <w:p w14:paraId="25D3A17C" w14:textId="77777777" w:rsidR="00ED617E" w:rsidRPr="000351E5" w:rsidDel="00373EAC" w:rsidRDefault="00ED617E" w:rsidP="000351E5">
      <w:pPr>
        <w:rPr>
          <w:del w:id="1421" w:author="Autor"/>
          <w:rFonts w:cs="Times New Roman"/>
          <w:szCs w:val="24"/>
        </w:rPr>
      </w:pPr>
      <w:del w:id="1422" w:author="Autor">
        <w:r w:rsidRPr="000351E5" w:rsidDel="00373EAC">
          <w:rPr>
            <w:rFonts w:cs="Times New Roman"/>
            <w:szCs w:val="24"/>
          </w:rPr>
          <w:delText>- Textos generales y profesionales del sector.</w:delText>
        </w:r>
      </w:del>
    </w:p>
    <w:p w14:paraId="42E6D123" w14:textId="77777777" w:rsidR="00ED617E" w:rsidRPr="000351E5" w:rsidDel="00373EAC" w:rsidRDefault="00ED617E" w:rsidP="000351E5">
      <w:pPr>
        <w:rPr>
          <w:del w:id="1423" w:author="Autor"/>
          <w:rFonts w:cs="Times New Roman"/>
          <w:szCs w:val="24"/>
        </w:rPr>
      </w:pPr>
      <w:del w:id="1424" w:author="Autor">
        <w:r w:rsidRPr="000351E5" w:rsidDel="00373EAC">
          <w:rPr>
            <w:rFonts w:cs="Times New Roman"/>
            <w:szCs w:val="24"/>
          </w:rPr>
          <w:delText>- Documentación propia del sector: folletos, protocolos de actuación y normas de seguridad.</w:delText>
        </w:r>
      </w:del>
    </w:p>
    <w:p w14:paraId="2BF2034F" w14:textId="77777777" w:rsidR="00ED617E" w:rsidRPr="000351E5" w:rsidDel="00373EAC" w:rsidRDefault="00ED617E" w:rsidP="000351E5">
      <w:pPr>
        <w:rPr>
          <w:del w:id="1425" w:author="Autor"/>
          <w:rFonts w:cs="Times New Roman"/>
          <w:szCs w:val="24"/>
        </w:rPr>
      </w:pPr>
      <w:del w:id="1426" w:author="Autor">
        <w:r w:rsidRPr="000351E5" w:rsidDel="00373EAC">
          <w:rPr>
            <w:rFonts w:cs="Times New Roman"/>
            <w:szCs w:val="24"/>
          </w:rPr>
          <w:delText>- Documentación específica administrativa y comercial del sector profesional: facturas, pedidos y albaranes.</w:delText>
        </w:r>
      </w:del>
    </w:p>
    <w:p w14:paraId="7E75AE22" w14:textId="77777777" w:rsidR="00ED617E" w:rsidRPr="000351E5" w:rsidDel="00373EAC" w:rsidRDefault="00ED617E" w:rsidP="000351E5">
      <w:pPr>
        <w:rPr>
          <w:del w:id="1427" w:author="Autor"/>
          <w:rFonts w:cs="Times New Roman"/>
          <w:szCs w:val="24"/>
        </w:rPr>
      </w:pPr>
      <w:del w:id="1428" w:author="Autor">
        <w:r w:rsidRPr="000351E5" w:rsidDel="00373EAC">
          <w:rPr>
            <w:rFonts w:cs="Times New Roman"/>
            <w:szCs w:val="24"/>
          </w:rPr>
          <w:delText>- Correspondencia formal e informal en formato físico y digital: correos electrónicos, solicitudes, reclamaciones, notas o mensajes.</w:delText>
        </w:r>
      </w:del>
    </w:p>
    <w:p w14:paraId="03A656A6" w14:textId="77777777" w:rsidR="00ED617E" w:rsidRPr="000351E5" w:rsidDel="00373EAC" w:rsidRDefault="00ED617E" w:rsidP="000351E5">
      <w:pPr>
        <w:rPr>
          <w:del w:id="1429" w:author="Autor"/>
          <w:rFonts w:cs="Times New Roman"/>
          <w:szCs w:val="24"/>
        </w:rPr>
      </w:pPr>
      <w:del w:id="1430" w:author="Autor">
        <w:r w:rsidRPr="000351E5" w:rsidDel="00373EAC">
          <w:rPr>
            <w:rFonts w:cs="Times New Roman"/>
            <w:szCs w:val="24"/>
          </w:rPr>
          <w:delText>- Textos relacionados con la búsqueda de empleo. Europass: currículum y carta de presentación.</w:delText>
        </w:r>
      </w:del>
    </w:p>
    <w:p w14:paraId="1F56E15E" w14:textId="77777777" w:rsidR="00ED617E" w:rsidRPr="000351E5" w:rsidDel="00373EAC" w:rsidRDefault="00ED617E" w:rsidP="000351E5">
      <w:pPr>
        <w:rPr>
          <w:del w:id="1431" w:author="Autor"/>
          <w:rFonts w:cs="Times New Roman"/>
          <w:szCs w:val="24"/>
        </w:rPr>
      </w:pPr>
      <w:del w:id="1432" w:author="Autor">
        <w:r w:rsidRPr="000351E5" w:rsidDel="00373EAC">
          <w:rPr>
            <w:rFonts w:cs="Times New Roman"/>
            <w:szCs w:val="24"/>
          </w:rPr>
          <w:delText>- Fórmulas de cortesía y formalidad adecuadas al contexto comunicativo.</w:delText>
        </w:r>
      </w:del>
    </w:p>
    <w:p w14:paraId="63109C6D" w14:textId="77777777" w:rsidR="00ED617E" w:rsidRPr="000351E5" w:rsidDel="00373EAC" w:rsidRDefault="00ED617E" w:rsidP="000351E5">
      <w:pPr>
        <w:rPr>
          <w:del w:id="1433" w:author="Autor"/>
          <w:rFonts w:cs="Times New Roman"/>
          <w:szCs w:val="24"/>
        </w:rPr>
      </w:pPr>
      <w:del w:id="1434" w:author="Autor">
        <w:r w:rsidRPr="000351E5" w:rsidDel="00373EAC">
          <w:rPr>
            <w:rFonts w:cs="Times New Roman"/>
            <w:szCs w:val="24"/>
          </w:rPr>
          <w:delText>- Terminología específica del sector y estructuras gramaticales necesarias para la elaboración de los diferentes tipos de textos.</w:delText>
        </w:r>
      </w:del>
    </w:p>
    <w:p w14:paraId="0F4DF42B" w14:textId="77777777" w:rsidR="00ED617E" w:rsidRPr="000351E5" w:rsidDel="00373EAC" w:rsidRDefault="00ED617E" w:rsidP="000351E5">
      <w:pPr>
        <w:rPr>
          <w:del w:id="1435" w:author="Autor"/>
          <w:rFonts w:cs="Times New Roman"/>
          <w:szCs w:val="24"/>
        </w:rPr>
      </w:pPr>
      <w:del w:id="1436" w:author="Autor">
        <w:r w:rsidRPr="000351E5" w:rsidDel="00373EAC">
          <w:rPr>
            <w:rFonts w:cs="Times New Roman"/>
            <w:szCs w:val="24"/>
          </w:rPr>
          <w:delText>5. Identificación e interpretación de elementos culturales de los países de lengua extranjera en el ámbito profesional:</w:delText>
        </w:r>
      </w:del>
    </w:p>
    <w:p w14:paraId="3C9CBEAF" w14:textId="77777777" w:rsidR="00ED617E" w:rsidRPr="000351E5" w:rsidDel="00373EAC" w:rsidRDefault="00ED617E" w:rsidP="000351E5">
      <w:pPr>
        <w:rPr>
          <w:del w:id="1437" w:author="Autor"/>
          <w:rFonts w:cs="Times New Roman"/>
          <w:szCs w:val="24"/>
        </w:rPr>
      </w:pPr>
      <w:del w:id="1438" w:author="Autor">
        <w:r w:rsidRPr="000351E5" w:rsidDel="00373EAC">
          <w:rPr>
            <w:rFonts w:cs="Times New Roman"/>
            <w:szCs w:val="24"/>
          </w:rPr>
          <w:delText>- Costumbres, creencias y valores propios del país extranjero.</w:delText>
        </w:r>
      </w:del>
    </w:p>
    <w:p w14:paraId="644C07BA" w14:textId="77777777" w:rsidR="00ED617E" w:rsidRPr="000351E5" w:rsidDel="00373EAC" w:rsidRDefault="00ED617E" w:rsidP="000351E5">
      <w:pPr>
        <w:rPr>
          <w:del w:id="1439" w:author="Autor"/>
          <w:rFonts w:cs="Times New Roman"/>
          <w:szCs w:val="24"/>
        </w:rPr>
      </w:pPr>
      <w:del w:id="1440" w:author="Autor">
        <w:r w:rsidRPr="000351E5" w:rsidDel="00373EAC">
          <w:rPr>
            <w:rFonts w:cs="Times New Roman"/>
            <w:szCs w:val="24"/>
          </w:rPr>
          <w:delText>- Normas socioculturales y protocolarias en las relaciones internacionales.</w:delText>
        </w:r>
      </w:del>
    </w:p>
    <w:p w14:paraId="53D167B3" w14:textId="77777777" w:rsidR="00ED617E" w:rsidRPr="000351E5" w:rsidDel="00373EAC" w:rsidRDefault="00ED617E" w:rsidP="000351E5">
      <w:pPr>
        <w:rPr>
          <w:del w:id="1441" w:author="Autor"/>
          <w:rFonts w:cs="Times New Roman"/>
          <w:szCs w:val="24"/>
        </w:rPr>
      </w:pPr>
      <w:del w:id="1442" w:author="Autor">
        <w:r w:rsidRPr="000351E5" w:rsidDel="00373EAC">
          <w:rPr>
            <w:rFonts w:cs="Times New Roman"/>
            <w:szCs w:val="24"/>
          </w:rPr>
          <w:delText>- Aspectos socio-profesionales propios del sector en el país de la lengua extranjera.</w:delText>
        </w:r>
      </w:del>
    </w:p>
    <w:p w14:paraId="165F11E4" w14:textId="79786ADE" w:rsidR="001F17DC" w:rsidRPr="000351E5" w:rsidDel="00373EAC" w:rsidRDefault="00ED617E" w:rsidP="000351E5">
      <w:pPr>
        <w:rPr>
          <w:del w:id="1443" w:author="Autor"/>
          <w:rFonts w:cs="Times New Roman"/>
          <w:szCs w:val="24"/>
        </w:rPr>
      </w:pPr>
      <w:del w:id="1444" w:author="Autor">
        <w:r w:rsidRPr="000351E5" w:rsidDel="00373EAC">
          <w:rPr>
            <w:rFonts w:cs="Times New Roman"/>
            <w:szCs w:val="24"/>
          </w:rPr>
          <w:delText>- Oportunidades de aprendizaje y empleo en Europa.</w:delText>
        </w:r>
      </w:del>
    </w:p>
    <w:p w14:paraId="0AD00E77" w14:textId="4A9ECA0E" w:rsidR="00742F2F" w:rsidRPr="000351E5" w:rsidRDefault="00CA7462" w:rsidP="000351E5">
      <w:pPr>
        <w:pStyle w:val="Ttulo2"/>
        <w:spacing w:line="360" w:lineRule="auto"/>
        <w:rPr>
          <w:rFonts w:eastAsia="Times New Roman" w:cs="Times New Roman"/>
          <w:szCs w:val="24"/>
          <w:lang w:eastAsia="es-ES" w:bidi="es-ES"/>
        </w:rPr>
      </w:pPr>
      <w:r w:rsidRPr="000351E5">
        <w:rPr>
          <w:rFonts w:eastAsia="Times New Roman" w:cs="Times New Roman"/>
          <w:szCs w:val="24"/>
          <w:lang w:eastAsia="es-ES" w:bidi="es-ES"/>
        </w:rPr>
        <w:t>0</w:t>
      </w:r>
      <w:r w:rsidR="001F17DC" w:rsidRPr="000351E5">
        <w:rPr>
          <w:rFonts w:eastAsia="Times New Roman" w:cs="Times New Roman"/>
          <w:szCs w:val="24"/>
          <w:lang w:eastAsia="es-ES" w:bidi="es-ES"/>
        </w:rPr>
        <w:t>7</w:t>
      </w:r>
      <w:r w:rsidRPr="000351E5">
        <w:rPr>
          <w:rFonts w:eastAsia="Times New Roman" w:cs="Times New Roman"/>
          <w:szCs w:val="24"/>
          <w:lang w:eastAsia="es-ES" w:bidi="es-ES"/>
        </w:rPr>
        <w:t xml:space="preserve">. </w:t>
      </w:r>
      <w:r w:rsidR="00742F2F" w:rsidRPr="000351E5">
        <w:rPr>
          <w:rFonts w:eastAsia="Times New Roman" w:cs="Times New Roman"/>
          <w:szCs w:val="24"/>
          <w:lang w:eastAsia="es-ES" w:bidi="es-ES"/>
        </w:rPr>
        <w:t xml:space="preserve">Módulo Profesional: Inglés Profesional </w:t>
      </w:r>
      <w:r w:rsidRPr="000351E5">
        <w:rPr>
          <w:rFonts w:eastAsia="Times New Roman" w:cs="Times New Roman"/>
          <w:szCs w:val="24"/>
          <w:lang w:eastAsia="es-ES" w:bidi="es-ES"/>
        </w:rPr>
        <w:t xml:space="preserve">(Grado Superior) Duración: </w:t>
      </w:r>
      <w:ins w:id="1445" w:author="Autor">
        <w:r w:rsidR="00373EAC" w:rsidRPr="000351E5">
          <w:rPr>
            <w:rFonts w:eastAsia="Times New Roman" w:cs="Times New Roman"/>
            <w:szCs w:val="24"/>
            <w:lang w:eastAsia="es-ES" w:bidi="es-ES"/>
          </w:rPr>
          <w:t>64</w:t>
        </w:r>
      </w:ins>
      <w:del w:id="1446" w:author="Autor">
        <w:r w:rsidRPr="000351E5" w:rsidDel="00373EAC">
          <w:rPr>
            <w:rFonts w:eastAsia="Times New Roman" w:cs="Times New Roman"/>
            <w:szCs w:val="24"/>
            <w:lang w:eastAsia="es-ES" w:bidi="es-ES"/>
          </w:rPr>
          <w:delText>50</w:delText>
        </w:r>
      </w:del>
      <w:r w:rsidRPr="000351E5">
        <w:rPr>
          <w:rFonts w:eastAsia="Times New Roman" w:cs="Times New Roman"/>
          <w:szCs w:val="24"/>
          <w:lang w:eastAsia="es-ES" w:bidi="es-ES"/>
        </w:rPr>
        <w:t xml:space="preserve"> horas</w:t>
      </w:r>
    </w:p>
    <w:p w14:paraId="6AC7A8AB" w14:textId="77777777" w:rsidR="00742F2F" w:rsidRPr="000351E5" w:rsidRDefault="00742F2F" w:rsidP="000351E5">
      <w:pPr>
        <w:pStyle w:val="Ttulo2"/>
        <w:spacing w:line="360" w:lineRule="auto"/>
        <w:rPr>
          <w:ins w:id="1447" w:author="Autor"/>
          <w:rFonts w:eastAsia="Times New Roman" w:cs="Times New Roman"/>
          <w:szCs w:val="24"/>
          <w:lang w:eastAsia="es-ES" w:bidi="es-ES"/>
        </w:rPr>
      </w:pPr>
      <w:r w:rsidRPr="000351E5">
        <w:rPr>
          <w:rFonts w:eastAsia="Times New Roman" w:cs="Times New Roman"/>
          <w:szCs w:val="24"/>
          <w:lang w:eastAsia="es-ES" w:bidi="es-ES"/>
        </w:rPr>
        <w:t>Código: 0179</w:t>
      </w:r>
    </w:p>
    <w:p w14:paraId="76DF4F43" w14:textId="104E801F" w:rsidR="00891205" w:rsidRPr="000351E5" w:rsidDel="00373EAC" w:rsidRDefault="00891205" w:rsidP="000351E5">
      <w:pPr>
        <w:rPr>
          <w:del w:id="1448" w:author="Autor"/>
          <w:rFonts w:cs="Times New Roman"/>
          <w:i/>
          <w:iCs/>
          <w:lang w:eastAsia="es-ES" w:bidi="es-ES"/>
        </w:rPr>
      </w:pPr>
      <w:ins w:id="1449" w:author="Autor">
        <w:del w:id="1450" w:author="Autor">
          <w:r w:rsidRPr="000351E5" w:rsidDel="00373EAC">
            <w:rPr>
              <w:rFonts w:cs="Times New Roman"/>
              <w:i/>
              <w:iCs/>
              <w:lang w:eastAsia="es-ES" w:bidi="es-ES"/>
            </w:rPr>
            <w:delText>64 horas</w:delText>
          </w:r>
        </w:del>
      </w:ins>
    </w:p>
    <w:p w14:paraId="5A39A60A" w14:textId="77777777" w:rsidR="00ED617E" w:rsidRPr="000351E5" w:rsidRDefault="00ED617E" w:rsidP="000351E5">
      <w:pPr>
        <w:rPr>
          <w:rFonts w:cs="Times New Roman"/>
          <w:szCs w:val="24"/>
        </w:rPr>
      </w:pPr>
      <w:r w:rsidRPr="000351E5">
        <w:rPr>
          <w:rFonts w:cs="Times New Roman"/>
          <w:szCs w:val="24"/>
        </w:rPr>
        <w:t>Resultados de aprendizaje y criterios de evaluación:</w:t>
      </w:r>
    </w:p>
    <w:p w14:paraId="70A3C417" w14:textId="3D705BDD" w:rsidR="00ED617E" w:rsidRPr="000351E5" w:rsidDel="00310822" w:rsidRDefault="00ED617E" w:rsidP="000351E5">
      <w:pPr>
        <w:rPr>
          <w:del w:id="1451" w:author="Autor"/>
          <w:rFonts w:cs="Times New Roman"/>
          <w:szCs w:val="24"/>
        </w:rPr>
      </w:pPr>
      <w:r w:rsidRPr="000351E5">
        <w:rPr>
          <w:rFonts w:cs="Times New Roman"/>
          <w:szCs w:val="24"/>
        </w:rPr>
        <w:t>1.</w:t>
      </w:r>
      <w:del w:id="1452" w:author="Autor">
        <w:r w:rsidRPr="000351E5" w:rsidDel="00310822">
          <w:rPr>
            <w:rFonts w:cs="Times New Roman"/>
            <w:szCs w:val="24"/>
          </w:rPr>
          <w:tab/>
        </w:r>
      </w:del>
      <w:ins w:id="1453" w:author="Autor">
        <w:r w:rsidR="00310822">
          <w:rPr>
            <w:rFonts w:cs="Times New Roman"/>
            <w:szCs w:val="24"/>
          </w:rPr>
          <w:t xml:space="preserve"> </w:t>
        </w:r>
      </w:ins>
      <w:r w:rsidRPr="000351E5">
        <w:rPr>
          <w:rFonts w:cs="Times New Roman"/>
          <w:szCs w:val="24"/>
        </w:rPr>
        <w:t>Comprende información, de índole profesional, académica y cotidiana, contenida en todo tipo de discursos orales, emitidos por cualquier medio de comunicación en lengua estándar, interpretando con precisión el contenido del mensaje.</w:t>
      </w:r>
      <w:del w:id="1454" w:author="Autor">
        <w:r w:rsidRPr="000351E5" w:rsidDel="00310822">
          <w:rPr>
            <w:rFonts w:cs="Times New Roman"/>
            <w:szCs w:val="24"/>
          </w:rPr>
          <w:delText xml:space="preserve"> </w:delText>
        </w:r>
      </w:del>
    </w:p>
    <w:p w14:paraId="3BBA7436" w14:textId="77777777" w:rsidR="00310822" w:rsidRDefault="00310822" w:rsidP="000351E5">
      <w:pPr>
        <w:rPr>
          <w:ins w:id="1455" w:author="Autor"/>
          <w:rFonts w:cs="Times New Roman"/>
          <w:szCs w:val="24"/>
        </w:rPr>
      </w:pPr>
    </w:p>
    <w:p w14:paraId="55A6AD3A" w14:textId="77777777" w:rsidR="00ED617E" w:rsidRPr="000351E5" w:rsidRDefault="00ED617E" w:rsidP="000351E5">
      <w:pPr>
        <w:rPr>
          <w:rFonts w:cs="Times New Roman"/>
          <w:szCs w:val="24"/>
        </w:rPr>
      </w:pPr>
      <w:r w:rsidRPr="000351E5">
        <w:rPr>
          <w:rFonts w:cs="Times New Roman"/>
          <w:szCs w:val="24"/>
        </w:rPr>
        <w:t>Criterios de evaluación:</w:t>
      </w:r>
    </w:p>
    <w:p w14:paraId="7650621C" w14:textId="1A80F020" w:rsidR="00ED617E" w:rsidRPr="000351E5" w:rsidRDefault="00ED617E" w:rsidP="000351E5">
      <w:pPr>
        <w:rPr>
          <w:rFonts w:cs="Times New Roman"/>
          <w:szCs w:val="24"/>
        </w:rPr>
      </w:pPr>
      <w:r w:rsidRPr="000351E5">
        <w:rPr>
          <w:rFonts w:cs="Times New Roman"/>
          <w:szCs w:val="24"/>
        </w:rPr>
        <w:t>a)</w:t>
      </w:r>
      <w:del w:id="1456" w:author="Autor">
        <w:r w:rsidRPr="000351E5" w:rsidDel="00310822">
          <w:rPr>
            <w:rFonts w:cs="Times New Roman"/>
            <w:szCs w:val="24"/>
          </w:rPr>
          <w:tab/>
        </w:r>
      </w:del>
      <w:ins w:id="1457" w:author="Autor">
        <w:r w:rsidR="00310822">
          <w:rPr>
            <w:rFonts w:cs="Times New Roman"/>
            <w:szCs w:val="24"/>
          </w:rPr>
          <w:t xml:space="preserve"> </w:t>
        </w:r>
      </w:ins>
      <w:r w:rsidRPr="000351E5">
        <w:rPr>
          <w:rFonts w:cs="Times New Roman"/>
          <w:szCs w:val="24"/>
        </w:rPr>
        <w:t>Se ha identificado la idea principal de mensajes en lengua estándar relacionados con la vida social, profesional o académica.</w:t>
      </w:r>
    </w:p>
    <w:p w14:paraId="04D0B66D" w14:textId="5F88B000" w:rsidR="00ED617E" w:rsidRPr="000351E5" w:rsidRDefault="00ED617E" w:rsidP="000351E5">
      <w:pPr>
        <w:rPr>
          <w:rFonts w:cs="Times New Roman"/>
          <w:szCs w:val="24"/>
        </w:rPr>
      </w:pPr>
      <w:r w:rsidRPr="000351E5">
        <w:rPr>
          <w:rFonts w:cs="Times New Roman"/>
          <w:szCs w:val="24"/>
        </w:rPr>
        <w:t>b)</w:t>
      </w:r>
      <w:del w:id="1458" w:author="Autor">
        <w:r w:rsidRPr="000351E5" w:rsidDel="00310822">
          <w:rPr>
            <w:rFonts w:cs="Times New Roman"/>
            <w:szCs w:val="24"/>
          </w:rPr>
          <w:tab/>
        </w:r>
      </w:del>
      <w:ins w:id="1459" w:author="Autor">
        <w:r w:rsidR="00310822">
          <w:rPr>
            <w:rFonts w:cs="Times New Roman"/>
            <w:szCs w:val="24"/>
          </w:rPr>
          <w:t xml:space="preserve"> </w:t>
        </w:r>
      </w:ins>
      <w:r w:rsidRPr="000351E5">
        <w:rPr>
          <w:rFonts w:cs="Times New Roman"/>
          <w:szCs w:val="24"/>
        </w:rPr>
        <w:t>Se ha reconocido la finalidad de mensajes directos o emitidos en cualquier soporte en lengua estándar.</w:t>
      </w:r>
    </w:p>
    <w:p w14:paraId="55F31697" w14:textId="19D4C891" w:rsidR="00ED617E" w:rsidRPr="000351E5" w:rsidRDefault="00ED617E" w:rsidP="000351E5">
      <w:pPr>
        <w:rPr>
          <w:rFonts w:cs="Times New Roman"/>
          <w:szCs w:val="24"/>
        </w:rPr>
      </w:pPr>
      <w:r w:rsidRPr="000351E5">
        <w:rPr>
          <w:rFonts w:cs="Times New Roman"/>
          <w:szCs w:val="24"/>
        </w:rPr>
        <w:t>c)</w:t>
      </w:r>
      <w:del w:id="1460" w:author="Autor">
        <w:r w:rsidRPr="000351E5" w:rsidDel="00310822">
          <w:rPr>
            <w:rFonts w:cs="Times New Roman"/>
            <w:szCs w:val="24"/>
          </w:rPr>
          <w:tab/>
        </w:r>
      </w:del>
      <w:ins w:id="1461" w:author="Autor">
        <w:r w:rsidR="00310822">
          <w:rPr>
            <w:rFonts w:cs="Times New Roman"/>
            <w:szCs w:val="24"/>
          </w:rPr>
          <w:t xml:space="preserve"> </w:t>
        </w:r>
      </w:ins>
      <w:r w:rsidRPr="000351E5">
        <w:rPr>
          <w:rFonts w:cs="Times New Roman"/>
          <w:szCs w:val="24"/>
        </w:rPr>
        <w:t>Se ha extraído información específica contenida en distintos discursos orales en lengua estándar, relacionada con la vida social, profesional o académica.</w:t>
      </w:r>
    </w:p>
    <w:p w14:paraId="69B67206" w14:textId="131F30FB" w:rsidR="00ED617E" w:rsidRPr="000351E5" w:rsidRDefault="00ED617E" w:rsidP="000351E5">
      <w:pPr>
        <w:rPr>
          <w:rFonts w:cs="Times New Roman"/>
          <w:szCs w:val="24"/>
        </w:rPr>
      </w:pPr>
      <w:r w:rsidRPr="000351E5">
        <w:rPr>
          <w:rFonts w:cs="Times New Roman"/>
          <w:szCs w:val="24"/>
        </w:rPr>
        <w:t>d)</w:t>
      </w:r>
      <w:del w:id="1462" w:author="Autor">
        <w:r w:rsidRPr="000351E5" w:rsidDel="00310822">
          <w:rPr>
            <w:rFonts w:cs="Times New Roman"/>
            <w:szCs w:val="24"/>
          </w:rPr>
          <w:tab/>
        </w:r>
      </w:del>
      <w:ins w:id="1463" w:author="Autor">
        <w:r w:rsidR="00310822">
          <w:rPr>
            <w:rFonts w:cs="Times New Roman"/>
            <w:szCs w:val="24"/>
          </w:rPr>
          <w:t xml:space="preserve"> </w:t>
        </w:r>
      </w:ins>
      <w:r w:rsidRPr="000351E5">
        <w:rPr>
          <w:rFonts w:cs="Times New Roman"/>
          <w:szCs w:val="24"/>
        </w:rPr>
        <w:t>Se ha identificado el punto de vista y la actitud del hablante.</w:t>
      </w:r>
    </w:p>
    <w:p w14:paraId="174141D9" w14:textId="2EA6B98B" w:rsidR="00ED617E" w:rsidRPr="000351E5" w:rsidRDefault="00ED617E" w:rsidP="000351E5">
      <w:pPr>
        <w:rPr>
          <w:rFonts w:cs="Times New Roman"/>
          <w:szCs w:val="24"/>
        </w:rPr>
      </w:pPr>
      <w:r w:rsidRPr="000351E5">
        <w:rPr>
          <w:rFonts w:cs="Times New Roman"/>
          <w:szCs w:val="24"/>
        </w:rPr>
        <w:lastRenderedPageBreak/>
        <w:t>e)</w:t>
      </w:r>
      <w:del w:id="1464" w:author="Autor">
        <w:r w:rsidRPr="000351E5" w:rsidDel="00310822">
          <w:rPr>
            <w:rFonts w:cs="Times New Roman"/>
            <w:szCs w:val="24"/>
          </w:rPr>
          <w:tab/>
        </w:r>
      </w:del>
      <w:ins w:id="1465" w:author="Autor">
        <w:r w:rsidR="00310822">
          <w:rPr>
            <w:rFonts w:cs="Times New Roman"/>
            <w:szCs w:val="24"/>
          </w:rPr>
          <w:t xml:space="preserve"> </w:t>
        </w:r>
      </w:ins>
      <w:r w:rsidRPr="000351E5">
        <w:rPr>
          <w:rFonts w:cs="Times New Roman"/>
          <w:szCs w:val="24"/>
        </w:rPr>
        <w:t>Se ha identificado el hilo argumental de mensajes orales y determinado los roles que aparecen en dichos mensajes.</w:t>
      </w:r>
    </w:p>
    <w:p w14:paraId="3D87EA5D" w14:textId="4D28D15A" w:rsidR="00ED617E" w:rsidRPr="000351E5" w:rsidRDefault="00ED617E" w:rsidP="000351E5">
      <w:pPr>
        <w:rPr>
          <w:rFonts w:cs="Times New Roman"/>
          <w:szCs w:val="24"/>
        </w:rPr>
      </w:pPr>
      <w:r w:rsidRPr="000351E5">
        <w:rPr>
          <w:rFonts w:cs="Times New Roman"/>
          <w:szCs w:val="24"/>
        </w:rPr>
        <w:t>f)</w:t>
      </w:r>
      <w:del w:id="1466" w:author="Autor">
        <w:r w:rsidRPr="000351E5" w:rsidDel="00310822">
          <w:rPr>
            <w:rFonts w:cs="Times New Roman"/>
            <w:szCs w:val="24"/>
          </w:rPr>
          <w:tab/>
        </w:r>
      </w:del>
      <w:ins w:id="1467" w:author="Autor">
        <w:r w:rsidR="00310822">
          <w:rPr>
            <w:rFonts w:cs="Times New Roman"/>
            <w:szCs w:val="24"/>
          </w:rPr>
          <w:t xml:space="preserve"> </w:t>
        </w:r>
      </w:ins>
      <w:r w:rsidRPr="000351E5">
        <w:rPr>
          <w:rFonts w:cs="Times New Roman"/>
          <w:szCs w:val="24"/>
        </w:rPr>
        <w:t>Se han comprendido adecuadamente mensajes en lengua estándar en ambientes con contaminación acústica.</w:t>
      </w:r>
    </w:p>
    <w:p w14:paraId="2236C508" w14:textId="31F44AF4" w:rsidR="00ED617E" w:rsidRPr="000351E5" w:rsidRDefault="00ED617E" w:rsidP="000351E5">
      <w:pPr>
        <w:rPr>
          <w:rFonts w:cs="Times New Roman"/>
          <w:szCs w:val="24"/>
        </w:rPr>
      </w:pPr>
      <w:r w:rsidRPr="000351E5">
        <w:rPr>
          <w:rFonts w:cs="Times New Roman"/>
          <w:szCs w:val="24"/>
        </w:rPr>
        <w:t>g)</w:t>
      </w:r>
      <w:del w:id="1468" w:author="Autor">
        <w:r w:rsidRPr="000351E5" w:rsidDel="00310822">
          <w:rPr>
            <w:rFonts w:cs="Times New Roman"/>
            <w:szCs w:val="24"/>
          </w:rPr>
          <w:tab/>
        </w:r>
      </w:del>
      <w:ins w:id="1469" w:author="Autor">
        <w:r w:rsidR="00310822">
          <w:rPr>
            <w:rFonts w:cs="Times New Roman"/>
            <w:szCs w:val="24"/>
          </w:rPr>
          <w:t xml:space="preserve"> </w:t>
        </w:r>
      </w:ins>
      <w:r w:rsidRPr="000351E5">
        <w:rPr>
          <w:rFonts w:cs="Times New Roman"/>
          <w:szCs w:val="24"/>
        </w:rPr>
        <w:t>Se han extraído las ideas principales de conferencias, charlas e informes, y otras formas de presentación académica y profesional, lingüísticamente complejas.</w:t>
      </w:r>
    </w:p>
    <w:p w14:paraId="2A31962E" w14:textId="03EC43A4" w:rsidR="00ED617E" w:rsidRPr="000351E5" w:rsidRDefault="00ED617E" w:rsidP="000351E5">
      <w:pPr>
        <w:rPr>
          <w:rFonts w:cs="Times New Roman"/>
          <w:szCs w:val="24"/>
        </w:rPr>
      </w:pPr>
      <w:r w:rsidRPr="000351E5">
        <w:rPr>
          <w:rFonts w:cs="Times New Roman"/>
          <w:szCs w:val="24"/>
        </w:rPr>
        <w:t>h)</w:t>
      </w:r>
      <w:del w:id="1470" w:author="Autor">
        <w:r w:rsidRPr="000351E5" w:rsidDel="00310822">
          <w:rPr>
            <w:rFonts w:cs="Times New Roman"/>
            <w:szCs w:val="24"/>
          </w:rPr>
          <w:tab/>
        </w:r>
      </w:del>
      <w:ins w:id="1471" w:author="Autor">
        <w:r w:rsidR="00310822">
          <w:rPr>
            <w:rFonts w:cs="Times New Roman"/>
            <w:szCs w:val="24"/>
          </w:rPr>
          <w:t xml:space="preserve"> </w:t>
        </w:r>
      </w:ins>
      <w:r w:rsidRPr="000351E5">
        <w:rPr>
          <w:rFonts w:cs="Times New Roman"/>
          <w:szCs w:val="24"/>
        </w:rPr>
        <w:t xml:space="preserve">Se ha tomado conciencia de la importancia de comprender globalmente un mensaje sin entender todos y cada uno de los elementos </w:t>
      </w:r>
      <w:proofErr w:type="gramStart"/>
      <w:r w:rsidRPr="000351E5">
        <w:rPr>
          <w:rFonts w:cs="Times New Roman"/>
          <w:szCs w:val="24"/>
        </w:rPr>
        <w:t>del mismo</w:t>
      </w:r>
      <w:proofErr w:type="gramEnd"/>
      <w:r w:rsidRPr="000351E5">
        <w:rPr>
          <w:rFonts w:cs="Times New Roman"/>
          <w:szCs w:val="24"/>
        </w:rPr>
        <w:t>.</w:t>
      </w:r>
    </w:p>
    <w:p w14:paraId="4B5B271F" w14:textId="19EBAB9E" w:rsidR="00ED617E" w:rsidRPr="000351E5" w:rsidDel="00310822" w:rsidRDefault="00ED617E" w:rsidP="000351E5">
      <w:pPr>
        <w:rPr>
          <w:del w:id="1472" w:author="Autor"/>
          <w:rFonts w:cs="Times New Roman"/>
          <w:szCs w:val="24"/>
        </w:rPr>
      </w:pPr>
      <w:r w:rsidRPr="000351E5">
        <w:rPr>
          <w:rFonts w:cs="Times New Roman"/>
          <w:szCs w:val="24"/>
        </w:rPr>
        <w:t>2.</w:t>
      </w:r>
      <w:del w:id="1473" w:author="Autor">
        <w:r w:rsidRPr="000351E5" w:rsidDel="00310822">
          <w:rPr>
            <w:rFonts w:cs="Times New Roman"/>
            <w:szCs w:val="24"/>
          </w:rPr>
          <w:tab/>
        </w:r>
      </w:del>
      <w:ins w:id="1474" w:author="Autor">
        <w:r w:rsidR="00310822">
          <w:rPr>
            <w:rFonts w:cs="Times New Roman"/>
            <w:szCs w:val="24"/>
          </w:rPr>
          <w:t xml:space="preserve"> </w:t>
        </w:r>
      </w:ins>
      <w:r w:rsidRPr="000351E5">
        <w:rPr>
          <w:rFonts w:cs="Times New Roman"/>
          <w:szCs w:val="24"/>
        </w:rPr>
        <w:t>Comprende mensajes escritos, de naturaleza profesional, académica y cotidiana, de relativa dificultad, analizando de forma comprensiva su contenido.</w:t>
      </w:r>
      <w:del w:id="1475" w:author="Autor">
        <w:r w:rsidRPr="000351E5" w:rsidDel="00310822">
          <w:rPr>
            <w:rFonts w:cs="Times New Roman"/>
            <w:szCs w:val="24"/>
          </w:rPr>
          <w:delText xml:space="preserve"> </w:delText>
        </w:r>
      </w:del>
    </w:p>
    <w:p w14:paraId="7B090C89" w14:textId="77777777" w:rsidR="00310822" w:rsidRDefault="00310822" w:rsidP="000351E5">
      <w:pPr>
        <w:rPr>
          <w:ins w:id="1476" w:author="Autor"/>
          <w:rFonts w:cs="Times New Roman"/>
          <w:szCs w:val="24"/>
        </w:rPr>
      </w:pPr>
    </w:p>
    <w:p w14:paraId="02F8A3E3" w14:textId="77777777" w:rsidR="00ED617E" w:rsidRPr="000351E5" w:rsidRDefault="00ED617E" w:rsidP="000351E5">
      <w:pPr>
        <w:rPr>
          <w:rFonts w:cs="Times New Roman"/>
          <w:szCs w:val="24"/>
        </w:rPr>
      </w:pPr>
      <w:r w:rsidRPr="000351E5">
        <w:rPr>
          <w:rFonts w:cs="Times New Roman"/>
          <w:szCs w:val="24"/>
        </w:rPr>
        <w:t>Criterios de evaluación:</w:t>
      </w:r>
    </w:p>
    <w:p w14:paraId="17B3E3DB" w14:textId="0123995B" w:rsidR="00ED617E" w:rsidRPr="000351E5" w:rsidRDefault="00ED617E" w:rsidP="000351E5">
      <w:pPr>
        <w:rPr>
          <w:rFonts w:cs="Times New Roman"/>
          <w:szCs w:val="24"/>
        </w:rPr>
      </w:pPr>
      <w:r w:rsidRPr="000351E5">
        <w:rPr>
          <w:rFonts w:cs="Times New Roman"/>
          <w:szCs w:val="24"/>
        </w:rPr>
        <w:t>a)</w:t>
      </w:r>
      <w:del w:id="1477" w:author="Autor">
        <w:r w:rsidRPr="000351E5" w:rsidDel="00310822">
          <w:rPr>
            <w:rFonts w:cs="Times New Roman"/>
            <w:szCs w:val="24"/>
          </w:rPr>
          <w:tab/>
        </w:r>
      </w:del>
      <w:ins w:id="1478" w:author="Autor">
        <w:r w:rsidR="00310822">
          <w:rPr>
            <w:rFonts w:cs="Times New Roman"/>
            <w:szCs w:val="24"/>
          </w:rPr>
          <w:t xml:space="preserve"> </w:t>
        </w:r>
      </w:ins>
      <w:r w:rsidRPr="000351E5">
        <w:rPr>
          <w:rFonts w:cs="Times New Roman"/>
          <w:szCs w:val="24"/>
        </w:rPr>
        <w:t>Se ha identificado la idea principal de textos específicos de su ámbito social, profesional o académico.</w:t>
      </w:r>
    </w:p>
    <w:p w14:paraId="6B38F85D" w14:textId="4DBEDA13" w:rsidR="00ED617E" w:rsidRPr="000351E5" w:rsidRDefault="00ED617E" w:rsidP="000351E5">
      <w:pPr>
        <w:rPr>
          <w:rFonts w:cs="Times New Roman"/>
          <w:szCs w:val="24"/>
        </w:rPr>
      </w:pPr>
      <w:r w:rsidRPr="000351E5">
        <w:rPr>
          <w:rFonts w:cs="Times New Roman"/>
          <w:szCs w:val="24"/>
        </w:rPr>
        <w:t>b)</w:t>
      </w:r>
      <w:del w:id="1479" w:author="Autor">
        <w:r w:rsidRPr="000351E5" w:rsidDel="00310822">
          <w:rPr>
            <w:rFonts w:cs="Times New Roman"/>
            <w:szCs w:val="24"/>
          </w:rPr>
          <w:tab/>
        </w:r>
      </w:del>
      <w:ins w:id="1480" w:author="Autor">
        <w:r w:rsidR="00310822">
          <w:rPr>
            <w:rFonts w:cs="Times New Roman"/>
            <w:szCs w:val="24"/>
          </w:rPr>
          <w:t xml:space="preserve"> </w:t>
        </w:r>
      </w:ins>
      <w:r w:rsidRPr="000351E5">
        <w:rPr>
          <w:rFonts w:cs="Times New Roman"/>
          <w:szCs w:val="24"/>
        </w:rPr>
        <w:t xml:space="preserve">Se ha reconocido la finalidad de distintos textos escritos en cualquier soporte, en lengua estándar y relacionados con la actividad </w:t>
      </w:r>
      <w:proofErr w:type="spellStart"/>
      <w:r w:rsidRPr="000351E5">
        <w:rPr>
          <w:rFonts w:cs="Times New Roman"/>
          <w:szCs w:val="24"/>
        </w:rPr>
        <w:t>profesional.</w:t>
      </w:r>
      <w:proofErr w:type="spellEnd"/>
    </w:p>
    <w:p w14:paraId="039CF449" w14:textId="2DC0F694" w:rsidR="00ED617E" w:rsidRPr="000351E5" w:rsidRDefault="00ED617E" w:rsidP="000351E5">
      <w:pPr>
        <w:rPr>
          <w:rFonts w:cs="Times New Roman"/>
          <w:szCs w:val="24"/>
        </w:rPr>
      </w:pPr>
      <w:r w:rsidRPr="000351E5">
        <w:rPr>
          <w:rFonts w:cs="Times New Roman"/>
          <w:szCs w:val="24"/>
        </w:rPr>
        <w:t>c)</w:t>
      </w:r>
      <w:del w:id="1481" w:author="Autor">
        <w:r w:rsidRPr="000351E5" w:rsidDel="00310822">
          <w:rPr>
            <w:rFonts w:cs="Times New Roman"/>
            <w:szCs w:val="24"/>
          </w:rPr>
          <w:tab/>
        </w:r>
      </w:del>
      <w:ins w:id="1482" w:author="Autor">
        <w:r w:rsidR="00310822">
          <w:rPr>
            <w:rFonts w:cs="Times New Roman"/>
            <w:szCs w:val="24"/>
          </w:rPr>
          <w:t xml:space="preserve"> </w:t>
        </w:r>
      </w:ins>
      <w:r w:rsidRPr="000351E5">
        <w:rPr>
          <w:rFonts w:cs="Times New Roman"/>
          <w:szCs w:val="24"/>
        </w:rPr>
        <w:t>Se ha extraído información específica de textos, de diferente naturaleza, relativos a su profesión, y contenidos en distintos soportes.</w:t>
      </w:r>
    </w:p>
    <w:p w14:paraId="37544898" w14:textId="5EC04B61" w:rsidR="00ED617E" w:rsidRPr="000351E5" w:rsidRDefault="00ED617E" w:rsidP="000351E5">
      <w:pPr>
        <w:rPr>
          <w:rFonts w:cs="Times New Roman"/>
          <w:szCs w:val="24"/>
        </w:rPr>
      </w:pPr>
      <w:r w:rsidRPr="000351E5">
        <w:rPr>
          <w:rFonts w:cs="Times New Roman"/>
          <w:szCs w:val="24"/>
        </w:rPr>
        <w:t>d)</w:t>
      </w:r>
      <w:del w:id="1483" w:author="Autor">
        <w:r w:rsidRPr="000351E5" w:rsidDel="00310822">
          <w:rPr>
            <w:rFonts w:cs="Times New Roman"/>
            <w:szCs w:val="24"/>
          </w:rPr>
          <w:tab/>
        </w:r>
      </w:del>
      <w:ins w:id="1484" w:author="Autor">
        <w:r w:rsidR="00310822">
          <w:rPr>
            <w:rFonts w:cs="Times New Roman"/>
            <w:szCs w:val="24"/>
          </w:rPr>
          <w:t xml:space="preserve"> </w:t>
        </w:r>
      </w:ins>
      <w:r w:rsidRPr="000351E5">
        <w:rPr>
          <w:rFonts w:cs="Times New Roman"/>
          <w:szCs w:val="24"/>
        </w:rPr>
        <w:t xml:space="preserve">Se ha tomado conciencia de la importancia de comprender globalmente un texto sin entender todos y cada uno de los elementos </w:t>
      </w:r>
      <w:proofErr w:type="gramStart"/>
      <w:r w:rsidRPr="000351E5">
        <w:rPr>
          <w:rFonts w:cs="Times New Roman"/>
          <w:szCs w:val="24"/>
        </w:rPr>
        <w:t>del mismo</w:t>
      </w:r>
      <w:proofErr w:type="gramEnd"/>
      <w:r w:rsidRPr="000351E5">
        <w:rPr>
          <w:rFonts w:cs="Times New Roman"/>
          <w:szCs w:val="24"/>
        </w:rPr>
        <w:t>.</w:t>
      </w:r>
    </w:p>
    <w:p w14:paraId="3771D246" w14:textId="1218AA3F" w:rsidR="00ED617E" w:rsidRPr="000351E5" w:rsidRDefault="00ED617E" w:rsidP="000351E5">
      <w:pPr>
        <w:rPr>
          <w:rFonts w:cs="Times New Roman"/>
          <w:szCs w:val="24"/>
        </w:rPr>
      </w:pPr>
      <w:r w:rsidRPr="000351E5">
        <w:rPr>
          <w:rFonts w:cs="Times New Roman"/>
          <w:szCs w:val="24"/>
        </w:rPr>
        <w:t>e)</w:t>
      </w:r>
      <w:del w:id="1485" w:author="Autor">
        <w:r w:rsidRPr="000351E5" w:rsidDel="00310822">
          <w:rPr>
            <w:rFonts w:cs="Times New Roman"/>
            <w:szCs w:val="24"/>
          </w:rPr>
          <w:tab/>
        </w:r>
      </w:del>
      <w:ins w:id="1486" w:author="Autor">
        <w:r w:rsidR="00310822">
          <w:rPr>
            <w:rFonts w:cs="Times New Roman"/>
            <w:szCs w:val="24"/>
          </w:rPr>
          <w:t xml:space="preserve"> </w:t>
        </w:r>
      </w:ins>
      <w:r w:rsidRPr="000351E5">
        <w:rPr>
          <w:rFonts w:cs="Times New Roman"/>
          <w:szCs w:val="24"/>
        </w:rPr>
        <w:t>Se han leído y comprendido, de manera autónoma, textos relacionados con el sector con la velocidad y estilo de lectura propia del nivel competencial.</w:t>
      </w:r>
    </w:p>
    <w:p w14:paraId="249CA637" w14:textId="5747FCD7" w:rsidR="00ED617E" w:rsidRPr="000351E5" w:rsidRDefault="00ED617E" w:rsidP="000351E5">
      <w:pPr>
        <w:rPr>
          <w:rFonts w:cs="Times New Roman"/>
          <w:szCs w:val="24"/>
        </w:rPr>
      </w:pPr>
      <w:r w:rsidRPr="000351E5">
        <w:rPr>
          <w:rFonts w:cs="Times New Roman"/>
          <w:szCs w:val="24"/>
        </w:rPr>
        <w:t>f)</w:t>
      </w:r>
      <w:del w:id="1487" w:author="Autor">
        <w:r w:rsidRPr="000351E5" w:rsidDel="00310822">
          <w:rPr>
            <w:rFonts w:cs="Times New Roman"/>
            <w:szCs w:val="24"/>
          </w:rPr>
          <w:tab/>
        </w:r>
      </w:del>
      <w:ins w:id="1488" w:author="Autor">
        <w:r w:rsidR="00310822">
          <w:rPr>
            <w:rFonts w:cs="Times New Roman"/>
            <w:szCs w:val="24"/>
          </w:rPr>
          <w:t xml:space="preserve"> </w:t>
        </w:r>
      </w:ins>
      <w:r w:rsidRPr="000351E5">
        <w:rPr>
          <w:rFonts w:cs="Times New Roman"/>
          <w:szCs w:val="24"/>
        </w:rPr>
        <w:t>Se ha interpretado la correspondencia relativa a su especialidad, captando fácilmente el significado esencial.</w:t>
      </w:r>
    </w:p>
    <w:p w14:paraId="28A15D34" w14:textId="7FBBA8A8" w:rsidR="00ED617E" w:rsidRPr="000351E5" w:rsidRDefault="00ED617E" w:rsidP="000351E5">
      <w:pPr>
        <w:rPr>
          <w:rFonts w:cs="Times New Roman"/>
          <w:szCs w:val="24"/>
        </w:rPr>
      </w:pPr>
      <w:r w:rsidRPr="000351E5">
        <w:rPr>
          <w:rFonts w:cs="Times New Roman"/>
          <w:szCs w:val="24"/>
        </w:rPr>
        <w:t>g)</w:t>
      </w:r>
      <w:del w:id="1489" w:author="Autor">
        <w:r w:rsidRPr="000351E5" w:rsidDel="00310822">
          <w:rPr>
            <w:rFonts w:cs="Times New Roman"/>
            <w:szCs w:val="24"/>
          </w:rPr>
          <w:tab/>
        </w:r>
      </w:del>
      <w:ins w:id="1490" w:author="Autor">
        <w:r w:rsidR="00310822">
          <w:rPr>
            <w:rFonts w:cs="Times New Roman"/>
            <w:szCs w:val="24"/>
          </w:rPr>
          <w:t xml:space="preserve"> </w:t>
        </w:r>
      </w:ins>
      <w:r w:rsidRPr="000351E5">
        <w:rPr>
          <w:rFonts w:cs="Times New Roman"/>
          <w:szCs w:val="24"/>
        </w:rPr>
        <w:t xml:space="preserve">Se han interpretado textos extensos, y de cierta complejidad, relacionados o no con su especialidad, pudiendo realizar varias lecturas </w:t>
      </w:r>
      <w:proofErr w:type="gramStart"/>
      <w:r w:rsidRPr="000351E5">
        <w:rPr>
          <w:rFonts w:cs="Times New Roman"/>
          <w:szCs w:val="24"/>
        </w:rPr>
        <w:t>del mismo</w:t>
      </w:r>
      <w:proofErr w:type="gramEnd"/>
      <w:r w:rsidRPr="000351E5">
        <w:rPr>
          <w:rFonts w:cs="Times New Roman"/>
          <w:szCs w:val="24"/>
        </w:rPr>
        <w:t>.</w:t>
      </w:r>
    </w:p>
    <w:p w14:paraId="518169D5" w14:textId="5D422C17" w:rsidR="00ED617E" w:rsidRPr="000351E5" w:rsidRDefault="00ED617E" w:rsidP="000351E5">
      <w:pPr>
        <w:rPr>
          <w:rFonts w:cs="Times New Roman"/>
          <w:szCs w:val="24"/>
        </w:rPr>
      </w:pPr>
      <w:r w:rsidRPr="000351E5">
        <w:rPr>
          <w:rFonts w:cs="Times New Roman"/>
          <w:szCs w:val="24"/>
        </w:rPr>
        <w:t>h)</w:t>
      </w:r>
      <w:del w:id="1491" w:author="Autor">
        <w:r w:rsidRPr="000351E5" w:rsidDel="00310822">
          <w:rPr>
            <w:rFonts w:cs="Times New Roman"/>
            <w:szCs w:val="24"/>
          </w:rPr>
          <w:tab/>
        </w:r>
      </w:del>
      <w:ins w:id="1492" w:author="Autor">
        <w:r w:rsidR="00310822">
          <w:rPr>
            <w:rFonts w:cs="Times New Roman"/>
            <w:szCs w:val="24"/>
          </w:rPr>
          <w:t xml:space="preserve"> </w:t>
        </w:r>
      </w:ins>
      <w:r w:rsidRPr="000351E5">
        <w:rPr>
          <w:rFonts w:cs="Times New Roman"/>
          <w:szCs w:val="24"/>
        </w:rPr>
        <w:t>Se ha identificado con rapidez el contenido y la importancia de noticias, artículos e informes sobre una amplia serie de temas profesionales.</w:t>
      </w:r>
    </w:p>
    <w:p w14:paraId="6CC5F754" w14:textId="4EA26052" w:rsidR="00ED617E" w:rsidRPr="000351E5" w:rsidRDefault="00ED617E" w:rsidP="000351E5">
      <w:pPr>
        <w:rPr>
          <w:rFonts w:cs="Times New Roman"/>
          <w:szCs w:val="24"/>
        </w:rPr>
      </w:pPr>
      <w:r w:rsidRPr="000351E5">
        <w:rPr>
          <w:rFonts w:cs="Times New Roman"/>
          <w:szCs w:val="24"/>
        </w:rPr>
        <w:t>i)</w:t>
      </w:r>
      <w:del w:id="1493" w:author="Autor">
        <w:r w:rsidRPr="000351E5" w:rsidDel="00310822">
          <w:rPr>
            <w:rFonts w:cs="Times New Roman"/>
            <w:szCs w:val="24"/>
          </w:rPr>
          <w:tab/>
        </w:r>
      </w:del>
      <w:ins w:id="1494" w:author="Autor">
        <w:r w:rsidR="00310822">
          <w:rPr>
            <w:rFonts w:cs="Times New Roman"/>
            <w:szCs w:val="24"/>
          </w:rPr>
          <w:t xml:space="preserve"> </w:t>
        </w:r>
      </w:ins>
      <w:r w:rsidRPr="000351E5">
        <w:rPr>
          <w:rFonts w:cs="Times New Roman"/>
          <w:szCs w:val="24"/>
        </w:rPr>
        <w:t>Se han interpretado instrucciones, con distintos niveles de dificultad, y mensajes técnicos recibidos a través de soportes digitales.</w:t>
      </w:r>
    </w:p>
    <w:p w14:paraId="01AE4163" w14:textId="46560E31" w:rsidR="00ED617E" w:rsidRPr="000351E5" w:rsidRDefault="00ED617E" w:rsidP="000351E5">
      <w:pPr>
        <w:rPr>
          <w:rFonts w:cs="Times New Roman"/>
          <w:szCs w:val="24"/>
        </w:rPr>
      </w:pPr>
      <w:r w:rsidRPr="000351E5">
        <w:rPr>
          <w:rFonts w:cs="Times New Roman"/>
          <w:szCs w:val="24"/>
        </w:rPr>
        <w:t>j)</w:t>
      </w:r>
      <w:del w:id="1495" w:author="Autor">
        <w:r w:rsidRPr="000351E5" w:rsidDel="00310822">
          <w:rPr>
            <w:rFonts w:cs="Times New Roman"/>
            <w:szCs w:val="24"/>
          </w:rPr>
          <w:tab/>
        </w:r>
      </w:del>
      <w:ins w:id="1496" w:author="Autor">
        <w:r w:rsidR="00310822">
          <w:rPr>
            <w:rFonts w:cs="Times New Roman"/>
            <w:szCs w:val="24"/>
          </w:rPr>
          <w:t xml:space="preserve"> </w:t>
        </w:r>
      </w:ins>
      <w:r w:rsidRPr="000351E5">
        <w:rPr>
          <w:rFonts w:cs="Times New Roman"/>
          <w:szCs w:val="24"/>
        </w:rPr>
        <w:t>Se han traducido textos de cierta complejidad, utilizando material de apoyo en caso necesario.</w:t>
      </w:r>
    </w:p>
    <w:p w14:paraId="150F2DC9" w14:textId="6E6B56EC" w:rsidR="00ED617E" w:rsidRPr="000351E5" w:rsidDel="00310822" w:rsidRDefault="00ED617E" w:rsidP="000351E5">
      <w:pPr>
        <w:rPr>
          <w:del w:id="1497" w:author="Autor"/>
          <w:rFonts w:cs="Times New Roman"/>
          <w:szCs w:val="24"/>
        </w:rPr>
      </w:pPr>
      <w:r w:rsidRPr="000351E5">
        <w:rPr>
          <w:rFonts w:cs="Times New Roman"/>
          <w:szCs w:val="24"/>
        </w:rPr>
        <w:t>3.</w:t>
      </w:r>
      <w:del w:id="1498" w:author="Autor">
        <w:r w:rsidRPr="000351E5" w:rsidDel="00310822">
          <w:rPr>
            <w:rFonts w:cs="Times New Roman"/>
            <w:szCs w:val="24"/>
          </w:rPr>
          <w:tab/>
        </w:r>
      </w:del>
      <w:ins w:id="1499" w:author="Autor">
        <w:r w:rsidR="00310822">
          <w:rPr>
            <w:rFonts w:cs="Times New Roman"/>
            <w:szCs w:val="24"/>
          </w:rPr>
          <w:t xml:space="preserve"> </w:t>
        </w:r>
      </w:ins>
      <w:r w:rsidRPr="000351E5">
        <w:rPr>
          <w:rFonts w:cs="Times New Roman"/>
          <w:szCs w:val="24"/>
        </w:rPr>
        <w:t>Produce mensajes orales claros y bien estructurados, analizando el contenido de la situación y adaptándose al registro lingüístico del interlocutor.</w:t>
      </w:r>
      <w:del w:id="1500" w:author="Autor">
        <w:r w:rsidRPr="000351E5" w:rsidDel="00310822">
          <w:rPr>
            <w:rFonts w:cs="Times New Roman"/>
            <w:szCs w:val="24"/>
          </w:rPr>
          <w:delText xml:space="preserve"> </w:delText>
        </w:r>
      </w:del>
    </w:p>
    <w:p w14:paraId="2532EA91" w14:textId="77777777" w:rsidR="00310822" w:rsidRDefault="00310822" w:rsidP="000351E5">
      <w:pPr>
        <w:rPr>
          <w:ins w:id="1501" w:author="Autor"/>
          <w:rFonts w:cs="Times New Roman"/>
          <w:szCs w:val="24"/>
        </w:rPr>
      </w:pPr>
    </w:p>
    <w:p w14:paraId="025C420E" w14:textId="77777777" w:rsidR="00ED617E" w:rsidRPr="000351E5" w:rsidRDefault="00ED617E" w:rsidP="000351E5">
      <w:pPr>
        <w:rPr>
          <w:rFonts w:cs="Times New Roman"/>
          <w:szCs w:val="24"/>
        </w:rPr>
      </w:pPr>
      <w:r w:rsidRPr="000351E5">
        <w:rPr>
          <w:rFonts w:cs="Times New Roman"/>
          <w:szCs w:val="24"/>
        </w:rPr>
        <w:t>Criterios de evaluación:</w:t>
      </w:r>
    </w:p>
    <w:p w14:paraId="285EC8E3" w14:textId="26F295DF" w:rsidR="00ED617E" w:rsidRPr="000351E5" w:rsidRDefault="00ED617E" w:rsidP="000351E5">
      <w:pPr>
        <w:rPr>
          <w:rFonts w:cs="Times New Roman"/>
          <w:szCs w:val="24"/>
        </w:rPr>
      </w:pPr>
      <w:r w:rsidRPr="000351E5">
        <w:rPr>
          <w:rFonts w:cs="Times New Roman"/>
          <w:szCs w:val="24"/>
        </w:rPr>
        <w:t>a)</w:t>
      </w:r>
      <w:del w:id="1502" w:author="Autor">
        <w:r w:rsidRPr="000351E5" w:rsidDel="00310822">
          <w:rPr>
            <w:rFonts w:cs="Times New Roman"/>
            <w:szCs w:val="24"/>
          </w:rPr>
          <w:tab/>
        </w:r>
      </w:del>
      <w:ins w:id="1503" w:author="Autor">
        <w:r w:rsidR="00310822">
          <w:rPr>
            <w:rFonts w:cs="Times New Roman"/>
            <w:szCs w:val="24"/>
          </w:rPr>
          <w:t xml:space="preserve"> </w:t>
        </w:r>
      </w:ins>
      <w:r w:rsidRPr="000351E5">
        <w:rPr>
          <w:rFonts w:cs="Times New Roman"/>
          <w:szCs w:val="24"/>
        </w:rPr>
        <w:t>Se han emitido mensajes generales propios de sector y de la vida cotidiana, utilizando nexos y estrategias de interacción.</w:t>
      </w:r>
    </w:p>
    <w:p w14:paraId="574D6FFA" w14:textId="436C427C" w:rsidR="00ED617E" w:rsidRPr="000351E5" w:rsidRDefault="00ED617E" w:rsidP="000351E5">
      <w:pPr>
        <w:rPr>
          <w:rFonts w:cs="Times New Roman"/>
          <w:szCs w:val="24"/>
        </w:rPr>
      </w:pPr>
      <w:r w:rsidRPr="000351E5">
        <w:rPr>
          <w:rFonts w:cs="Times New Roman"/>
          <w:szCs w:val="24"/>
        </w:rPr>
        <w:t>b)</w:t>
      </w:r>
      <w:del w:id="1504" w:author="Autor">
        <w:r w:rsidRPr="000351E5" w:rsidDel="00310822">
          <w:rPr>
            <w:rFonts w:cs="Times New Roman"/>
            <w:szCs w:val="24"/>
          </w:rPr>
          <w:tab/>
        </w:r>
      </w:del>
      <w:ins w:id="1505" w:author="Autor">
        <w:r w:rsidR="00310822">
          <w:rPr>
            <w:rFonts w:cs="Times New Roman"/>
            <w:szCs w:val="24"/>
          </w:rPr>
          <w:t xml:space="preserve"> </w:t>
        </w:r>
      </w:ins>
      <w:r w:rsidRPr="000351E5">
        <w:rPr>
          <w:rFonts w:cs="Times New Roman"/>
          <w:szCs w:val="24"/>
        </w:rPr>
        <w:t>Se ha intercambiado con fluidez información específica y detallada utilizando estructuras de una complejidad acorde al nivel competencial.</w:t>
      </w:r>
    </w:p>
    <w:p w14:paraId="50CDAD8D" w14:textId="2B3F6AE9" w:rsidR="00ED617E" w:rsidRPr="000351E5" w:rsidRDefault="00ED617E" w:rsidP="000351E5">
      <w:pPr>
        <w:rPr>
          <w:rFonts w:cs="Times New Roman"/>
          <w:szCs w:val="24"/>
        </w:rPr>
      </w:pPr>
      <w:r w:rsidRPr="000351E5">
        <w:rPr>
          <w:rFonts w:cs="Times New Roman"/>
          <w:szCs w:val="24"/>
        </w:rPr>
        <w:t>c)</w:t>
      </w:r>
      <w:del w:id="1506" w:author="Autor">
        <w:r w:rsidRPr="000351E5" w:rsidDel="00310822">
          <w:rPr>
            <w:rFonts w:cs="Times New Roman"/>
            <w:szCs w:val="24"/>
          </w:rPr>
          <w:tab/>
        </w:r>
      </w:del>
      <w:ins w:id="1507" w:author="Autor">
        <w:r w:rsidR="00310822">
          <w:rPr>
            <w:rFonts w:cs="Times New Roman"/>
            <w:szCs w:val="24"/>
          </w:rPr>
          <w:t xml:space="preserve"> </w:t>
        </w:r>
      </w:ins>
      <w:r w:rsidRPr="000351E5">
        <w:rPr>
          <w:rFonts w:cs="Times New Roman"/>
          <w:szCs w:val="24"/>
        </w:rPr>
        <w:t>Se han seleccionado y aplicado los registros adecuados para la emisión del mensaje, así como protocolos y normas de relación social propios del país.</w:t>
      </w:r>
    </w:p>
    <w:p w14:paraId="7D87CAFE" w14:textId="3AF53AA5" w:rsidR="00ED617E" w:rsidRPr="000351E5" w:rsidRDefault="00ED617E" w:rsidP="000351E5">
      <w:pPr>
        <w:rPr>
          <w:rFonts w:cs="Times New Roman"/>
          <w:szCs w:val="24"/>
        </w:rPr>
      </w:pPr>
      <w:r w:rsidRPr="000351E5">
        <w:rPr>
          <w:rFonts w:cs="Times New Roman"/>
          <w:szCs w:val="24"/>
        </w:rPr>
        <w:lastRenderedPageBreak/>
        <w:t>d)</w:t>
      </w:r>
      <w:del w:id="1508" w:author="Autor">
        <w:r w:rsidRPr="000351E5" w:rsidDel="00310822">
          <w:rPr>
            <w:rFonts w:cs="Times New Roman"/>
            <w:szCs w:val="24"/>
          </w:rPr>
          <w:tab/>
        </w:r>
      </w:del>
      <w:ins w:id="1509" w:author="Autor">
        <w:r w:rsidR="00310822">
          <w:rPr>
            <w:rFonts w:cs="Times New Roman"/>
            <w:szCs w:val="24"/>
          </w:rPr>
          <w:t xml:space="preserve"> </w:t>
        </w:r>
      </w:ins>
      <w:r w:rsidRPr="000351E5">
        <w:rPr>
          <w:rFonts w:cs="Times New Roman"/>
          <w:szCs w:val="24"/>
        </w:rPr>
        <w:t>Se han realizado presentaciones, bien estructuradas, sobre temas de su ámbito profesional, haciendo uso de los protocolos establecidos.</w:t>
      </w:r>
    </w:p>
    <w:p w14:paraId="5D836B22" w14:textId="6CD7A926" w:rsidR="00ED617E" w:rsidRPr="000351E5" w:rsidRDefault="00ED617E" w:rsidP="000351E5">
      <w:pPr>
        <w:rPr>
          <w:rFonts w:cs="Times New Roman"/>
          <w:szCs w:val="24"/>
        </w:rPr>
      </w:pPr>
      <w:r w:rsidRPr="000351E5">
        <w:rPr>
          <w:rFonts w:cs="Times New Roman"/>
          <w:szCs w:val="24"/>
        </w:rPr>
        <w:t>e)</w:t>
      </w:r>
      <w:del w:id="1510" w:author="Autor">
        <w:r w:rsidRPr="000351E5" w:rsidDel="00310822">
          <w:rPr>
            <w:rFonts w:cs="Times New Roman"/>
            <w:szCs w:val="24"/>
          </w:rPr>
          <w:tab/>
        </w:r>
      </w:del>
      <w:ins w:id="1511" w:author="Autor">
        <w:r w:rsidR="00310822">
          <w:rPr>
            <w:rFonts w:cs="Times New Roman"/>
            <w:szCs w:val="24"/>
          </w:rPr>
          <w:t xml:space="preserve"> </w:t>
        </w:r>
      </w:ins>
      <w:r w:rsidRPr="000351E5">
        <w:rPr>
          <w:rFonts w:cs="Times New Roman"/>
          <w:szCs w:val="24"/>
        </w:rPr>
        <w:t>Se ha utilizado correctamente la terminología de la profesión.</w:t>
      </w:r>
    </w:p>
    <w:p w14:paraId="15B1D0BE" w14:textId="28811583" w:rsidR="00ED617E" w:rsidRPr="000351E5" w:rsidRDefault="00ED617E" w:rsidP="000351E5">
      <w:pPr>
        <w:rPr>
          <w:rFonts w:cs="Times New Roman"/>
          <w:szCs w:val="24"/>
        </w:rPr>
      </w:pPr>
      <w:r w:rsidRPr="000351E5">
        <w:rPr>
          <w:rFonts w:cs="Times New Roman"/>
          <w:szCs w:val="24"/>
        </w:rPr>
        <w:t>f)</w:t>
      </w:r>
      <w:del w:id="1512" w:author="Autor">
        <w:r w:rsidRPr="000351E5" w:rsidDel="00310822">
          <w:rPr>
            <w:rFonts w:cs="Times New Roman"/>
            <w:szCs w:val="24"/>
          </w:rPr>
          <w:tab/>
        </w:r>
      </w:del>
      <w:ins w:id="1513" w:author="Autor">
        <w:r w:rsidR="00310822">
          <w:rPr>
            <w:rFonts w:cs="Times New Roman"/>
            <w:szCs w:val="24"/>
          </w:rPr>
          <w:t xml:space="preserve"> </w:t>
        </w:r>
      </w:ins>
      <w:r w:rsidRPr="000351E5">
        <w:rPr>
          <w:rFonts w:cs="Times New Roman"/>
          <w:szCs w:val="24"/>
        </w:rPr>
        <w:t>Se ha descrito y secuenciado oralmente un proceso de trabajo de su competencia.</w:t>
      </w:r>
    </w:p>
    <w:p w14:paraId="61A1D73F" w14:textId="7B22FC0E" w:rsidR="00ED617E" w:rsidRPr="000351E5" w:rsidRDefault="00ED617E" w:rsidP="000351E5">
      <w:pPr>
        <w:rPr>
          <w:rFonts w:cs="Times New Roman"/>
          <w:szCs w:val="24"/>
        </w:rPr>
      </w:pPr>
      <w:r w:rsidRPr="000351E5">
        <w:rPr>
          <w:rFonts w:cs="Times New Roman"/>
          <w:szCs w:val="24"/>
        </w:rPr>
        <w:t>g)</w:t>
      </w:r>
      <w:del w:id="1514" w:author="Autor">
        <w:r w:rsidRPr="000351E5" w:rsidDel="00310822">
          <w:rPr>
            <w:rFonts w:cs="Times New Roman"/>
            <w:szCs w:val="24"/>
          </w:rPr>
          <w:tab/>
        </w:r>
      </w:del>
      <w:ins w:id="1515" w:author="Autor">
        <w:r w:rsidR="00310822">
          <w:rPr>
            <w:rFonts w:cs="Times New Roman"/>
            <w:szCs w:val="24"/>
          </w:rPr>
          <w:t xml:space="preserve"> </w:t>
        </w:r>
      </w:ins>
      <w:r w:rsidRPr="000351E5">
        <w:rPr>
          <w:rFonts w:cs="Times New Roman"/>
          <w:szCs w:val="24"/>
        </w:rPr>
        <w:t xml:space="preserve">Se ha solicitado la reformulación del discurso o parte </w:t>
      </w:r>
      <w:proofErr w:type="gramStart"/>
      <w:r w:rsidRPr="000351E5">
        <w:rPr>
          <w:rFonts w:cs="Times New Roman"/>
          <w:szCs w:val="24"/>
        </w:rPr>
        <w:t>del mismo</w:t>
      </w:r>
      <w:proofErr w:type="gramEnd"/>
      <w:r w:rsidRPr="000351E5">
        <w:rPr>
          <w:rFonts w:cs="Times New Roman"/>
          <w:szCs w:val="24"/>
        </w:rPr>
        <w:t xml:space="preserve"> cuando se ha considerado necesario.</w:t>
      </w:r>
    </w:p>
    <w:p w14:paraId="18CB7E01" w14:textId="082CB181" w:rsidR="00ED617E" w:rsidRPr="000351E5" w:rsidRDefault="00ED617E" w:rsidP="000351E5">
      <w:pPr>
        <w:rPr>
          <w:rFonts w:cs="Times New Roman"/>
          <w:szCs w:val="24"/>
        </w:rPr>
      </w:pPr>
      <w:r w:rsidRPr="000351E5">
        <w:rPr>
          <w:rFonts w:cs="Times New Roman"/>
          <w:szCs w:val="24"/>
        </w:rPr>
        <w:t>h)</w:t>
      </w:r>
      <w:del w:id="1516" w:author="Autor">
        <w:r w:rsidRPr="000351E5" w:rsidDel="00310822">
          <w:rPr>
            <w:rFonts w:cs="Times New Roman"/>
            <w:szCs w:val="24"/>
          </w:rPr>
          <w:tab/>
        </w:r>
      </w:del>
      <w:ins w:id="1517" w:author="Autor">
        <w:r w:rsidR="00310822">
          <w:rPr>
            <w:rFonts w:cs="Times New Roman"/>
            <w:szCs w:val="24"/>
          </w:rPr>
          <w:t xml:space="preserve"> </w:t>
        </w:r>
      </w:ins>
      <w:r w:rsidRPr="000351E5">
        <w:rPr>
          <w:rFonts w:cs="Times New Roman"/>
          <w:szCs w:val="24"/>
        </w:rPr>
        <w:t>Se ha interaccionado espontáneamente, adoptando un nivel de formalidad adecuado a las circunstancias.</w:t>
      </w:r>
    </w:p>
    <w:p w14:paraId="51ADB857" w14:textId="35A264A0" w:rsidR="00ED617E" w:rsidRPr="000351E5" w:rsidRDefault="00ED617E" w:rsidP="000351E5">
      <w:pPr>
        <w:rPr>
          <w:rFonts w:cs="Times New Roman"/>
          <w:szCs w:val="24"/>
        </w:rPr>
      </w:pPr>
      <w:r w:rsidRPr="000351E5">
        <w:rPr>
          <w:rFonts w:cs="Times New Roman"/>
          <w:szCs w:val="24"/>
        </w:rPr>
        <w:t>i)</w:t>
      </w:r>
      <w:del w:id="1518" w:author="Autor">
        <w:r w:rsidRPr="000351E5" w:rsidDel="00310822">
          <w:rPr>
            <w:rFonts w:cs="Times New Roman"/>
            <w:szCs w:val="24"/>
          </w:rPr>
          <w:tab/>
        </w:r>
      </w:del>
      <w:ins w:id="1519" w:author="Autor">
        <w:r w:rsidR="00310822">
          <w:rPr>
            <w:rFonts w:cs="Times New Roman"/>
            <w:szCs w:val="24"/>
          </w:rPr>
          <w:t xml:space="preserve"> </w:t>
        </w:r>
      </w:ins>
      <w:r w:rsidRPr="000351E5">
        <w:rPr>
          <w:rFonts w:cs="Times New Roman"/>
          <w:szCs w:val="24"/>
        </w:rPr>
        <w:t>Se ha expresado con fluidez, precisión y eficacia sobre una amplia serie de temas generales, académicos, profesionales o de ocio, marcando con claridad la relación entre las ideas.</w:t>
      </w:r>
    </w:p>
    <w:p w14:paraId="1085C27E" w14:textId="31FB21E5" w:rsidR="00ED617E" w:rsidRPr="000351E5" w:rsidRDefault="00ED617E" w:rsidP="000351E5">
      <w:pPr>
        <w:rPr>
          <w:rFonts w:cs="Times New Roman"/>
          <w:szCs w:val="24"/>
        </w:rPr>
      </w:pPr>
      <w:r w:rsidRPr="000351E5">
        <w:rPr>
          <w:rFonts w:cs="Times New Roman"/>
          <w:szCs w:val="24"/>
        </w:rPr>
        <w:t>j)</w:t>
      </w:r>
      <w:del w:id="1520" w:author="Autor">
        <w:r w:rsidRPr="000351E5" w:rsidDel="00310822">
          <w:rPr>
            <w:rFonts w:cs="Times New Roman"/>
            <w:szCs w:val="24"/>
          </w:rPr>
          <w:tab/>
        </w:r>
      </w:del>
      <w:ins w:id="1521" w:author="Autor">
        <w:r w:rsidR="00310822">
          <w:rPr>
            <w:rFonts w:cs="Times New Roman"/>
            <w:szCs w:val="24"/>
          </w:rPr>
          <w:t xml:space="preserve"> </w:t>
        </w:r>
      </w:ins>
      <w:r w:rsidRPr="000351E5">
        <w:rPr>
          <w:rFonts w:cs="Times New Roman"/>
          <w:szCs w:val="24"/>
        </w:rPr>
        <w:t>Se han expresado y defendido puntos de vista con claridad, proporcionando explicaciones y argumentos adecuados.</w:t>
      </w:r>
    </w:p>
    <w:p w14:paraId="768309ED" w14:textId="0A502AE2" w:rsidR="00ED617E" w:rsidRPr="000351E5" w:rsidRDefault="00ED617E" w:rsidP="000351E5">
      <w:pPr>
        <w:rPr>
          <w:rFonts w:cs="Times New Roman"/>
          <w:szCs w:val="24"/>
        </w:rPr>
      </w:pPr>
      <w:r w:rsidRPr="000351E5">
        <w:rPr>
          <w:rFonts w:cs="Times New Roman"/>
          <w:szCs w:val="24"/>
        </w:rPr>
        <w:t>k)</w:t>
      </w:r>
      <w:del w:id="1522" w:author="Autor">
        <w:r w:rsidRPr="000351E5" w:rsidDel="00310822">
          <w:rPr>
            <w:rFonts w:cs="Times New Roman"/>
            <w:szCs w:val="24"/>
          </w:rPr>
          <w:tab/>
        </w:r>
      </w:del>
      <w:ins w:id="1523" w:author="Autor">
        <w:r w:rsidR="00310822">
          <w:rPr>
            <w:rFonts w:cs="Times New Roman"/>
            <w:szCs w:val="24"/>
          </w:rPr>
          <w:t xml:space="preserve"> </w:t>
        </w:r>
      </w:ins>
      <w:r w:rsidRPr="000351E5">
        <w:rPr>
          <w:rFonts w:cs="Times New Roman"/>
          <w:szCs w:val="24"/>
        </w:rPr>
        <w:t>Se ha respondido a preguntas relativas a su vida socio-profesional, incluidas las propias de una entrevista de trabajo.</w:t>
      </w:r>
    </w:p>
    <w:p w14:paraId="1C20C51B" w14:textId="4089C7AA" w:rsidR="00ED617E" w:rsidRPr="000351E5" w:rsidDel="00310822" w:rsidRDefault="00ED617E" w:rsidP="000351E5">
      <w:pPr>
        <w:rPr>
          <w:del w:id="1524" w:author="Autor"/>
          <w:rFonts w:cs="Times New Roman"/>
          <w:szCs w:val="24"/>
        </w:rPr>
      </w:pPr>
      <w:r w:rsidRPr="000351E5">
        <w:rPr>
          <w:rFonts w:cs="Times New Roman"/>
          <w:szCs w:val="24"/>
        </w:rPr>
        <w:t>4.</w:t>
      </w:r>
      <w:del w:id="1525" w:author="Autor">
        <w:r w:rsidRPr="000351E5" w:rsidDel="00310822">
          <w:rPr>
            <w:rFonts w:cs="Times New Roman"/>
            <w:szCs w:val="24"/>
          </w:rPr>
          <w:tab/>
        </w:r>
      </w:del>
      <w:ins w:id="1526" w:author="Autor">
        <w:r w:rsidR="00310822">
          <w:rPr>
            <w:rFonts w:cs="Times New Roman"/>
            <w:szCs w:val="24"/>
          </w:rPr>
          <w:t xml:space="preserve"> </w:t>
        </w:r>
      </w:ins>
      <w:r w:rsidRPr="000351E5">
        <w:rPr>
          <w:rFonts w:cs="Times New Roman"/>
          <w:szCs w:val="24"/>
        </w:rPr>
        <w:t xml:space="preserve">Redacta documentos e informes, propios del sector o de la vida académica y cotidiana, relacionando los recursos lingüísticos con el propósito de </w:t>
      </w:r>
      <w:proofErr w:type="gramStart"/>
      <w:r w:rsidRPr="000351E5">
        <w:rPr>
          <w:rFonts w:cs="Times New Roman"/>
          <w:szCs w:val="24"/>
        </w:rPr>
        <w:t>los mismos</w:t>
      </w:r>
      <w:proofErr w:type="gramEnd"/>
      <w:r w:rsidRPr="000351E5">
        <w:rPr>
          <w:rFonts w:cs="Times New Roman"/>
          <w:szCs w:val="24"/>
        </w:rPr>
        <w:t>.</w:t>
      </w:r>
      <w:del w:id="1527" w:author="Autor">
        <w:r w:rsidRPr="000351E5" w:rsidDel="00310822">
          <w:rPr>
            <w:rFonts w:cs="Times New Roman"/>
            <w:szCs w:val="24"/>
          </w:rPr>
          <w:delText xml:space="preserve"> </w:delText>
        </w:r>
      </w:del>
    </w:p>
    <w:p w14:paraId="2D5D8DD3" w14:textId="77777777" w:rsidR="00310822" w:rsidRDefault="00310822" w:rsidP="000351E5">
      <w:pPr>
        <w:rPr>
          <w:ins w:id="1528" w:author="Autor"/>
          <w:rFonts w:cs="Times New Roman"/>
          <w:szCs w:val="24"/>
        </w:rPr>
      </w:pPr>
    </w:p>
    <w:p w14:paraId="303667F7" w14:textId="77777777" w:rsidR="00ED617E" w:rsidRPr="000351E5" w:rsidRDefault="00ED617E" w:rsidP="000351E5">
      <w:pPr>
        <w:rPr>
          <w:rFonts w:cs="Times New Roman"/>
          <w:szCs w:val="24"/>
        </w:rPr>
      </w:pPr>
      <w:r w:rsidRPr="000351E5">
        <w:rPr>
          <w:rFonts w:cs="Times New Roman"/>
          <w:szCs w:val="24"/>
        </w:rPr>
        <w:t>Criterios de evaluación:</w:t>
      </w:r>
    </w:p>
    <w:p w14:paraId="323F2953" w14:textId="00BD9B01" w:rsidR="00ED617E" w:rsidRPr="000351E5" w:rsidRDefault="00ED617E" w:rsidP="000351E5">
      <w:pPr>
        <w:rPr>
          <w:rFonts w:cs="Times New Roman"/>
          <w:szCs w:val="24"/>
        </w:rPr>
      </w:pPr>
      <w:r w:rsidRPr="000351E5">
        <w:rPr>
          <w:rFonts w:cs="Times New Roman"/>
          <w:szCs w:val="24"/>
        </w:rPr>
        <w:t>a)</w:t>
      </w:r>
      <w:del w:id="1529" w:author="Autor">
        <w:r w:rsidRPr="000351E5" w:rsidDel="00310822">
          <w:rPr>
            <w:rFonts w:cs="Times New Roman"/>
            <w:szCs w:val="24"/>
          </w:rPr>
          <w:tab/>
        </w:r>
      </w:del>
      <w:ins w:id="1530" w:author="Autor">
        <w:r w:rsidR="00310822">
          <w:rPr>
            <w:rFonts w:cs="Times New Roman"/>
            <w:szCs w:val="24"/>
          </w:rPr>
          <w:t xml:space="preserve"> </w:t>
        </w:r>
      </w:ins>
      <w:r w:rsidRPr="000351E5">
        <w:rPr>
          <w:rFonts w:cs="Times New Roman"/>
          <w:szCs w:val="24"/>
        </w:rPr>
        <w:t>Se han escrito textos claros y detallados sobre una variedad de temas relacionados con su profesión, sintetizando y evaluando información y argumentos procedentes de varias fuentes.</w:t>
      </w:r>
    </w:p>
    <w:p w14:paraId="3C2130A4" w14:textId="04F02B77" w:rsidR="00ED617E" w:rsidRPr="000351E5" w:rsidRDefault="00ED617E" w:rsidP="000351E5">
      <w:pPr>
        <w:rPr>
          <w:rFonts w:cs="Times New Roman"/>
          <w:szCs w:val="24"/>
        </w:rPr>
      </w:pPr>
      <w:r w:rsidRPr="000351E5">
        <w:rPr>
          <w:rFonts w:cs="Times New Roman"/>
          <w:szCs w:val="24"/>
        </w:rPr>
        <w:t>b)</w:t>
      </w:r>
      <w:del w:id="1531" w:author="Autor">
        <w:r w:rsidRPr="000351E5" w:rsidDel="00310822">
          <w:rPr>
            <w:rFonts w:cs="Times New Roman"/>
            <w:szCs w:val="24"/>
          </w:rPr>
          <w:tab/>
        </w:r>
      </w:del>
      <w:ins w:id="1532" w:author="Autor">
        <w:r w:rsidR="00310822">
          <w:rPr>
            <w:rFonts w:cs="Times New Roman"/>
            <w:szCs w:val="24"/>
          </w:rPr>
          <w:t xml:space="preserve"> </w:t>
        </w:r>
      </w:ins>
      <w:r w:rsidRPr="000351E5">
        <w:rPr>
          <w:rFonts w:cs="Times New Roman"/>
          <w:szCs w:val="24"/>
        </w:rPr>
        <w:t>Se ha cumplimentado documentación específica de su campo profesional, utilizando vocabulario específico y protocolos y normas de relación social propios del país.</w:t>
      </w:r>
    </w:p>
    <w:p w14:paraId="6053D519" w14:textId="0CC02D41" w:rsidR="00ED617E" w:rsidRPr="000351E5" w:rsidRDefault="00ED617E" w:rsidP="000351E5">
      <w:pPr>
        <w:rPr>
          <w:rFonts w:cs="Times New Roman"/>
          <w:szCs w:val="24"/>
        </w:rPr>
      </w:pPr>
      <w:r w:rsidRPr="000351E5">
        <w:rPr>
          <w:rFonts w:cs="Times New Roman"/>
          <w:szCs w:val="24"/>
        </w:rPr>
        <w:t>c)</w:t>
      </w:r>
      <w:del w:id="1533" w:author="Autor">
        <w:r w:rsidRPr="000351E5" w:rsidDel="00310822">
          <w:rPr>
            <w:rFonts w:cs="Times New Roman"/>
            <w:szCs w:val="24"/>
          </w:rPr>
          <w:tab/>
        </w:r>
      </w:del>
      <w:ins w:id="1534" w:author="Autor">
        <w:r w:rsidR="00310822">
          <w:rPr>
            <w:rFonts w:cs="Times New Roman"/>
            <w:szCs w:val="24"/>
          </w:rPr>
          <w:t xml:space="preserve"> </w:t>
        </w:r>
      </w:ins>
      <w:r w:rsidRPr="000351E5">
        <w:rPr>
          <w:rFonts w:cs="Times New Roman"/>
          <w:szCs w:val="24"/>
        </w:rPr>
        <w:t>Se ha organizado la información con corrección, precisión, con cohesión y coherencia, solicitando y/o facilitando información de tipo general o detallada.</w:t>
      </w:r>
    </w:p>
    <w:p w14:paraId="0B2311E7" w14:textId="4394DE5A" w:rsidR="00ED617E" w:rsidRPr="000351E5" w:rsidRDefault="00ED617E" w:rsidP="000351E5">
      <w:pPr>
        <w:rPr>
          <w:rFonts w:cs="Times New Roman"/>
          <w:szCs w:val="24"/>
        </w:rPr>
      </w:pPr>
      <w:r w:rsidRPr="000351E5">
        <w:rPr>
          <w:rFonts w:cs="Times New Roman"/>
          <w:szCs w:val="24"/>
        </w:rPr>
        <w:t>d)</w:t>
      </w:r>
      <w:del w:id="1535" w:author="Autor">
        <w:r w:rsidRPr="000351E5" w:rsidDel="00310822">
          <w:rPr>
            <w:rFonts w:cs="Times New Roman"/>
            <w:szCs w:val="24"/>
          </w:rPr>
          <w:tab/>
        </w:r>
      </w:del>
      <w:ins w:id="1536" w:author="Autor">
        <w:r w:rsidR="00310822">
          <w:rPr>
            <w:rFonts w:cs="Times New Roman"/>
            <w:szCs w:val="24"/>
          </w:rPr>
          <w:t xml:space="preserve"> </w:t>
        </w:r>
      </w:ins>
      <w:r w:rsidRPr="000351E5">
        <w:rPr>
          <w:rFonts w:cs="Times New Roman"/>
          <w:szCs w:val="24"/>
        </w:rPr>
        <w:t>Se han cumplimentado textos mediante apoyos visuales y claves lingüísticas.</w:t>
      </w:r>
    </w:p>
    <w:p w14:paraId="5B727B05" w14:textId="4123050F" w:rsidR="00ED617E" w:rsidRPr="000351E5" w:rsidRDefault="00ED617E" w:rsidP="000351E5">
      <w:pPr>
        <w:rPr>
          <w:rFonts w:cs="Times New Roman"/>
          <w:szCs w:val="24"/>
        </w:rPr>
      </w:pPr>
      <w:r w:rsidRPr="000351E5">
        <w:rPr>
          <w:rFonts w:cs="Times New Roman"/>
          <w:szCs w:val="24"/>
        </w:rPr>
        <w:t>e)</w:t>
      </w:r>
      <w:del w:id="1537" w:author="Autor">
        <w:r w:rsidRPr="000351E5" w:rsidDel="00310822">
          <w:rPr>
            <w:rFonts w:cs="Times New Roman"/>
            <w:szCs w:val="24"/>
          </w:rPr>
          <w:tab/>
        </w:r>
      </w:del>
      <w:ins w:id="1538" w:author="Autor">
        <w:r w:rsidR="00310822">
          <w:rPr>
            <w:rFonts w:cs="Times New Roman"/>
            <w:szCs w:val="24"/>
          </w:rPr>
          <w:t xml:space="preserve"> </w:t>
        </w:r>
      </w:ins>
      <w:r w:rsidRPr="000351E5">
        <w:rPr>
          <w:rFonts w:cs="Times New Roman"/>
          <w:szCs w:val="24"/>
        </w:rPr>
        <w:t>Se han elaborado informes, destacando los aspectos significativos y ofreciendo detalles relevantes que sirvan de apoyo.</w:t>
      </w:r>
    </w:p>
    <w:p w14:paraId="51E6602F" w14:textId="7785DEBF" w:rsidR="00ED617E" w:rsidRPr="000351E5" w:rsidRDefault="00ED617E" w:rsidP="000351E5">
      <w:pPr>
        <w:rPr>
          <w:rFonts w:cs="Times New Roman"/>
          <w:szCs w:val="24"/>
        </w:rPr>
      </w:pPr>
      <w:r w:rsidRPr="000351E5">
        <w:rPr>
          <w:rFonts w:cs="Times New Roman"/>
          <w:szCs w:val="24"/>
        </w:rPr>
        <w:t>f)</w:t>
      </w:r>
      <w:del w:id="1539" w:author="Autor">
        <w:r w:rsidRPr="000351E5" w:rsidDel="00310822">
          <w:rPr>
            <w:rFonts w:cs="Times New Roman"/>
            <w:szCs w:val="24"/>
          </w:rPr>
          <w:tab/>
        </w:r>
      </w:del>
      <w:ins w:id="1540" w:author="Autor">
        <w:r w:rsidR="00310822">
          <w:rPr>
            <w:rFonts w:cs="Times New Roman"/>
            <w:szCs w:val="24"/>
          </w:rPr>
          <w:t xml:space="preserve"> </w:t>
        </w:r>
      </w:ins>
      <w:r w:rsidRPr="000351E5">
        <w:rPr>
          <w:rFonts w:cs="Times New Roman"/>
          <w:szCs w:val="24"/>
        </w:rPr>
        <w:t xml:space="preserve">Se han escrito cartas, formales e informales, empleando las fórmulas de cortesía establecidas y el vocabulario específico para la elaboración de </w:t>
      </w:r>
      <w:proofErr w:type="gramStart"/>
      <w:r w:rsidRPr="000351E5">
        <w:rPr>
          <w:rFonts w:cs="Times New Roman"/>
          <w:szCs w:val="24"/>
        </w:rPr>
        <w:t>las mismas</w:t>
      </w:r>
      <w:proofErr w:type="gramEnd"/>
      <w:r w:rsidRPr="000351E5">
        <w:rPr>
          <w:rFonts w:cs="Times New Roman"/>
          <w:szCs w:val="24"/>
        </w:rPr>
        <w:t>.</w:t>
      </w:r>
    </w:p>
    <w:p w14:paraId="0E04BE19" w14:textId="65BF3E78" w:rsidR="00ED617E" w:rsidRPr="000351E5" w:rsidRDefault="00ED617E" w:rsidP="000351E5">
      <w:pPr>
        <w:rPr>
          <w:rFonts w:cs="Times New Roman"/>
          <w:szCs w:val="24"/>
        </w:rPr>
      </w:pPr>
      <w:r w:rsidRPr="000351E5">
        <w:rPr>
          <w:rFonts w:cs="Times New Roman"/>
          <w:szCs w:val="24"/>
        </w:rPr>
        <w:t>g)</w:t>
      </w:r>
      <w:del w:id="1541" w:author="Autor">
        <w:r w:rsidRPr="000351E5" w:rsidDel="00310822">
          <w:rPr>
            <w:rFonts w:cs="Times New Roman"/>
            <w:szCs w:val="24"/>
          </w:rPr>
          <w:tab/>
        </w:r>
      </w:del>
      <w:ins w:id="1542" w:author="Autor">
        <w:r w:rsidR="00310822">
          <w:rPr>
            <w:rFonts w:cs="Times New Roman"/>
            <w:szCs w:val="24"/>
          </w:rPr>
          <w:t xml:space="preserve"> </w:t>
        </w:r>
      </w:ins>
      <w:r w:rsidRPr="000351E5">
        <w:rPr>
          <w:rFonts w:cs="Times New Roman"/>
          <w:szCs w:val="24"/>
        </w:rPr>
        <w:t>Se han resumido diferentes tipos de documentos escritos, utilizando sus propios recursos lingüísticos.</w:t>
      </w:r>
    </w:p>
    <w:p w14:paraId="66FD8272" w14:textId="74CC6FCF" w:rsidR="00ED617E" w:rsidRPr="000351E5" w:rsidRDefault="00ED617E" w:rsidP="000351E5">
      <w:pPr>
        <w:rPr>
          <w:rFonts w:cs="Times New Roman"/>
          <w:szCs w:val="24"/>
        </w:rPr>
      </w:pPr>
      <w:r w:rsidRPr="000351E5">
        <w:rPr>
          <w:rFonts w:cs="Times New Roman"/>
          <w:szCs w:val="24"/>
        </w:rPr>
        <w:t>h)</w:t>
      </w:r>
      <w:del w:id="1543" w:author="Autor">
        <w:r w:rsidRPr="000351E5" w:rsidDel="00310822">
          <w:rPr>
            <w:rFonts w:cs="Times New Roman"/>
            <w:szCs w:val="24"/>
          </w:rPr>
          <w:tab/>
        </w:r>
      </w:del>
      <w:ins w:id="1544" w:author="Autor">
        <w:r w:rsidR="00310822">
          <w:rPr>
            <w:rFonts w:cs="Times New Roman"/>
            <w:szCs w:val="24"/>
          </w:rPr>
          <w:t xml:space="preserve"> </w:t>
        </w:r>
      </w:ins>
      <w:r w:rsidRPr="000351E5">
        <w:rPr>
          <w:rFonts w:cs="Times New Roman"/>
          <w:szCs w:val="24"/>
        </w:rPr>
        <w:t>Se han utilizado las fórmulas de cortesía propias del documento que se va a elaborar.</w:t>
      </w:r>
    </w:p>
    <w:p w14:paraId="2682468D" w14:textId="61EA5FD1" w:rsidR="00ED617E" w:rsidRPr="000351E5" w:rsidDel="00310822" w:rsidRDefault="00ED617E" w:rsidP="000351E5">
      <w:pPr>
        <w:rPr>
          <w:del w:id="1545" w:author="Autor"/>
          <w:rFonts w:cs="Times New Roman"/>
          <w:szCs w:val="24"/>
        </w:rPr>
      </w:pPr>
      <w:r w:rsidRPr="000351E5">
        <w:rPr>
          <w:rFonts w:cs="Times New Roman"/>
          <w:szCs w:val="24"/>
        </w:rPr>
        <w:t>5.</w:t>
      </w:r>
      <w:del w:id="1546" w:author="Autor">
        <w:r w:rsidRPr="000351E5" w:rsidDel="00310822">
          <w:rPr>
            <w:rFonts w:cs="Times New Roman"/>
            <w:szCs w:val="24"/>
          </w:rPr>
          <w:tab/>
        </w:r>
      </w:del>
      <w:ins w:id="1547" w:author="Autor">
        <w:r w:rsidR="00310822">
          <w:rPr>
            <w:rFonts w:cs="Times New Roman"/>
            <w:szCs w:val="24"/>
          </w:rPr>
          <w:t xml:space="preserve"> </w:t>
        </w:r>
      </w:ins>
      <w:r w:rsidRPr="000351E5">
        <w:rPr>
          <w:rFonts w:cs="Times New Roman"/>
          <w:szCs w:val="24"/>
        </w:rPr>
        <w:t>Aplica actitudes y comportamientos profesionales en situaciones de comunicación, describiendo las relaciones típicas características del país de la lengua extranjera.</w:t>
      </w:r>
      <w:del w:id="1548" w:author="Autor">
        <w:r w:rsidRPr="000351E5" w:rsidDel="00310822">
          <w:rPr>
            <w:rFonts w:cs="Times New Roman"/>
            <w:szCs w:val="24"/>
          </w:rPr>
          <w:delText xml:space="preserve"> </w:delText>
        </w:r>
      </w:del>
    </w:p>
    <w:p w14:paraId="7916A6A0" w14:textId="77777777" w:rsidR="00310822" w:rsidRDefault="00310822" w:rsidP="000351E5">
      <w:pPr>
        <w:rPr>
          <w:ins w:id="1549" w:author="Autor"/>
          <w:rFonts w:cs="Times New Roman"/>
          <w:szCs w:val="24"/>
        </w:rPr>
      </w:pPr>
    </w:p>
    <w:p w14:paraId="6ED961B7" w14:textId="77777777" w:rsidR="00ED617E" w:rsidRPr="000351E5" w:rsidRDefault="00ED617E" w:rsidP="000351E5">
      <w:pPr>
        <w:rPr>
          <w:rFonts w:cs="Times New Roman"/>
          <w:szCs w:val="24"/>
        </w:rPr>
      </w:pPr>
      <w:r w:rsidRPr="000351E5">
        <w:rPr>
          <w:rFonts w:cs="Times New Roman"/>
          <w:szCs w:val="24"/>
        </w:rPr>
        <w:t>Criterios de evaluación:</w:t>
      </w:r>
    </w:p>
    <w:p w14:paraId="2486A929" w14:textId="776ACC6F" w:rsidR="00ED617E" w:rsidRPr="000351E5" w:rsidRDefault="00ED617E" w:rsidP="000351E5">
      <w:pPr>
        <w:rPr>
          <w:rFonts w:cs="Times New Roman"/>
          <w:szCs w:val="24"/>
        </w:rPr>
      </w:pPr>
      <w:r w:rsidRPr="000351E5">
        <w:rPr>
          <w:rFonts w:cs="Times New Roman"/>
          <w:szCs w:val="24"/>
        </w:rPr>
        <w:t>a)</w:t>
      </w:r>
      <w:del w:id="1550" w:author="Autor">
        <w:r w:rsidRPr="000351E5" w:rsidDel="00310822">
          <w:rPr>
            <w:rFonts w:cs="Times New Roman"/>
            <w:szCs w:val="24"/>
          </w:rPr>
          <w:tab/>
        </w:r>
      </w:del>
      <w:ins w:id="1551" w:author="Autor">
        <w:r w:rsidR="00310822">
          <w:rPr>
            <w:rFonts w:cs="Times New Roman"/>
            <w:szCs w:val="24"/>
          </w:rPr>
          <w:t xml:space="preserve"> </w:t>
        </w:r>
      </w:ins>
      <w:r w:rsidRPr="000351E5">
        <w:rPr>
          <w:rFonts w:cs="Times New Roman"/>
          <w:szCs w:val="24"/>
        </w:rPr>
        <w:t>Se han definido los rasgos más significativos de las costumbres y usos de la comunidad donde se habla la lengua extranjera.</w:t>
      </w:r>
    </w:p>
    <w:p w14:paraId="5D145126" w14:textId="5731B3A9" w:rsidR="00ED617E" w:rsidRPr="000351E5" w:rsidRDefault="00ED617E" w:rsidP="000351E5">
      <w:pPr>
        <w:rPr>
          <w:rFonts w:cs="Times New Roman"/>
          <w:szCs w:val="24"/>
        </w:rPr>
      </w:pPr>
      <w:r w:rsidRPr="000351E5">
        <w:rPr>
          <w:rFonts w:cs="Times New Roman"/>
          <w:szCs w:val="24"/>
        </w:rPr>
        <w:t>b)</w:t>
      </w:r>
      <w:del w:id="1552" w:author="Autor">
        <w:r w:rsidRPr="000351E5" w:rsidDel="00310822">
          <w:rPr>
            <w:rFonts w:cs="Times New Roman"/>
            <w:szCs w:val="24"/>
          </w:rPr>
          <w:tab/>
        </w:r>
      </w:del>
      <w:ins w:id="1553" w:author="Autor">
        <w:r w:rsidR="00310822">
          <w:rPr>
            <w:rFonts w:cs="Times New Roman"/>
            <w:szCs w:val="24"/>
          </w:rPr>
          <w:t xml:space="preserve"> </w:t>
        </w:r>
      </w:ins>
      <w:r w:rsidRPr="000351E5">
        <w:rPr>
          <w:rFonts w:cs="Times New Roman"/>
          <w:szCs w:val="24"/>
        </w:rPr>
        <w:t>Se han descrito los protocolos y normas de relación social propios del país.</w:t>
      </w:r>
    </w:p>
    <w:p w14:paraId="6F7A150A" w14:textId="28C6459E" w:rsidR="00ED617E" w:rsidRPr="000351E5" w:rsidRDefault="00ED617E" w:rsidP="000351E5">
      <w:pPr>
        <w:rPr>
          <w:rFonts w:cs="Times New Roman"/>
          <w:szCs w:val="24"/>
        </w:rPr>
      </w:pPr>
      <w:r w:rsidRPr="000351E5">
        <w:rPr>
          <w:rFonts w:cs="Times New Roman"/>
          <w:szCs w:val="24"/>
        </w:rPr>
        <w:lastRenderedPageBreak/>
        <w:t>c)</w:t>
      </w:r>
      <w:del w:id="1554" w:author="Autor">
        <w:r w:rsidRPr="000351E5" w:rsidDel="00310822">
          <w:rPr>
            <w:rFonts w:cs="Times New Roman"/>
            <w:szCs w:val="24"/>
          </w:rPr>
          <w:tab/>
        </w:r>
      </w:del>
      <w:ins w:id="1555" w:author="Autor">
        <w:r w:rsidR="00310822">
          <w:rPr>
            <w:rFonts w:cs="Times New Roman"/>
            <w:szCs w:val="24"/>
          </w:rPr>
          <w:t xml:space="preserve"> </w:t>
        </w:r>
      </w:ins>
      <w:r w:rsidRPr="000351E5">
        <w:rPr>
          <w:rFonts w:cs="Times New Roman"/>
          <w:szCs w:val="24"/>
        </w:rPr>
        <w:t>Se han identificado los valores y creencias propios de la comunidad donde se habla la lengua extranjera.</w:t>
      </w:r>
    </w:p>
    <w:p w14:paraId="39861299" w14:textId="59699577" w:rsidR="00ED617E" w:rsidRPr="000351E5" w:rsidRDefault="00ED617E" w:rsidP="000351E5">
      <w:pPr>
        <w:rPr>
          <w:rFonts w:cs="Times New Roman"/>
          <w:szCs w:val="24"/>
        </w:rPr>
      </w:pPr>
      <w:r w:rsidRPr="000351E5">
        <w:rPr>
          <w:rFonts w:cs="Times New Roman"/>
          <w:szCs w:val="24"/>
        </w:rPr>
        <w:t>d)</w:t>
      </w:r>
      <w:del w:id="1556" w:author="Autor">
        <w:r w:rsidRPr="000351E5" w:rsidDel="00310822">
          <w:rPr>
            <w:rFonts w:cs="Times New Roman"/>
            <w:szCs w:val="24"/>
          </w:rPr>
          <w:tab/>
        </w:r>
      </w:del>
      <w:ins w:id="1557" w:author="Autor">
        <w:r w:rsidR="00310822">
          <w:rPr>
            <w:rFonts w:cs="Times New Roman"/>
            <w:szCs w:val="24"/>
          </w:rPr>
          <w:t xml:space="preserve"> </w:t>
        </w:r>
      </w:ins>
      <w:r w:rsidRPr="000351E5">
        <w:rPr>
          <w:rFonts w:cs="Times New Roman"/>
          <w:szCs w:val="24"/>
        </w:rPr>
        <w:t>Se ha identificado los aspectos socio-profesionales propios del sector, en cualquier tipo de texto.</w:t>
      </w:r>
    </w:p>
    <w:p w14:paraId="67845C0F" w14:textId="4297D29E" w:rsidR="00ED617E" w:rsidRPr="000351E5" w:rsidRDefault="00ED617E" w:rsidP="000351E5">
      <w:pPr>
        <w:rPr>
          <w:rFonts w:cs="Times New Roman"/>
          <w:szCs w:val="24"/>
        </w:rPr>
      </w:pPr>
      <w:r w:rsidRPr="000351E5">
        <w:rPr>
          <w:rFonts w:cs="Times New Roman"/>
          <w:szCs w:val="24"/>
        </w:rPr>
        <w:t>e)</w:t>
      </w:r>
      <w:del w:id="1558" w:author="Autor">
        <w:r w:rsidRPr="000351E5" w:rsidDel="00310822">
          <w:rPr>
            <w:rFonts w:cs="Times New Roman"/>
            <w:szCs w:val="24"/>
          </w:rPr>
          <w:tab/>
        </w:r>
      </w:del>
      <w:ins w:id="1559" w:author="Autor">
        <w:r w:rsidR="00310822">
          <w:rPr>
            <w:rFonts w:cs="Times New Roman"/>
            <w:szCs w:val="24"/>
          </w:rPr>
          <w:t xml:space="preserve"> </w:t>
        </w:r>
      </w:ins>
      <w:r w:rsidRPr="000351E5">
        <w:rPr>
          <w:rFonts w:cs="Times New Roman"/>
          <w:szCs w:val="24"/>
        </w:rPr>
        <w:t>Se han aplicado los protocolos y normas de relación social propios del país de la lengua extranjera.</w:t>
      </w:r>
    </w:p>
    <w:p w14:paraId="2976A84C" w14:textId="5577CFD0" w:rsidR="002E0B85" w:rsidRPr="000351E5" w:rsidRDefault="00ED617E" w:rsidP="000351E5">
      <w:pPr>
        <w:rPr>
          <w:rFonts w:cs="Times New Roman"/>
          <w:szCs w:val="24"/>
        </w:rPr>
      </w:pPr>
      <w:r w:rsidRPr="000351E5">
        <w:rPr>
          <w:rFonts w:cs="Times New Roman"/>
          <w:szCs w:val="24"/>
        </w:rPr>
        <w:t>f)</w:t>
      </w:r>
      <w:del w:id="1560" w:author="Autor">
        <w:r w:rsidRPr="000351E5" w:rsidDel="00310822">
          <w:rPr>
            <w:rFonts w:cs="Times New Roman"/>
            <w:szCs w:val="24"/>
          </w:rPr>
          <w:tab/>
        </w:r>
      </w:del>
      <w:ins w:id="1561" w:author="Autor">
        <w:r w:rsidR="00310822">
          <w:rPr>
            <w:rFonts w:cs="Times New Roman"/>
            <w:szCs w:val="24"/>
          </w:rPr>
          <w:t xml:space="preserve"> </w:t>
        </w:r>
      </w:ins>
      <w:r w:rsidRPr="000351E5">
        <w:rPr>
          <w:rFonts w:cs="Times New Roman"/>
          <w:szCs w:val="24"/>
        </w:rPr>
        <w:t>Se han reconocido los marcadores lingüísticos de la procedencia regional.</w:t>
      </w:r>
    </w:p>
    <w:p w14:paraId="10D4B245" w14:textId="336E4C6C" w:rsidR="00ED617E" w:rsidRPr="000351E5" w:rsidRDefault="00ED617E" w:rsidP="000351E5">
      <w:pPr>
        <w:rPr>
          <w:rFonts w:cs="Times New Roman"/>
          <w:szCs w:val="24"/>
        </w:rPr>
      </w:pPr>
      <w:r w:rsidRPr="000351E5">
        <w:rPr>
          <w:rFonts w:cs="Times New Roman"/>
          <w:szCs w:val="24"/>
        </w:rPr>
        <w:t>Contenidos:</w:t>
      </w:r>
    </w:p>
    <w:p w14:paraId="4AC7C2B4" w14:textId="706C4549" w:rsidR="00ED617E" w:rsidRPr="000351E5" w:rsidDel="00310822" w:rsidRDefault="00ED617E" w:rsidP="000351E5">
      <w:pPr>
        <w:rPr>
          <w:del w:id="1562" w:author="Autor"/>
          <w:rFonts w:cs="Times New Roman"/>
          <w:szCs w:val="24"/>
        </w:rPr>
      </w:pPr>
      <w:r w:rsidRPr="000351E5">
        <w:rPr>
          <w:rFonts w:cs="Times New Roman"/>
          <w:szCs w:val="24"/>
        </w:rPr>
        <w:t>1.</w:t>
      </w:r>
      <w:del w:id="1563" w:author="Autor">
        <w:r w:rsidRPr="000351E5" w:rsidDel="00310822">
          <w:rPr>
            <w:rFonts w:cs="Times New Roman"/>
            <w:szCs w:val="24"/>
          </w:rPr>
          <w:tab/>
        </w:r>
      </w:del>
      <w:ins w:id="1564" w:author="Autor">
        <w:r w:rsidR="00310822">
          <w:rPr>
            <w:rFonts w:cs="Times New Roman"/>
            <w:szCs w:val="24"/>
          </w:rPr>
          <w:t xml:space="preserve"> </w:t>
        </w:r>
      </w:ins>
      <w:r w:rsidRPr="000351E5">
        <w:rPr>
          <w:rFonts w:cs="Times New Roman"/>
          <w:szCs w:val="24"/>
        </w:rPr>
        <w:t>Comprensión de mensajes orales:</w:t>
      </w:r>
      <w:del w:id="1565" w:author="Autor">
        <w:r w:rsidRPr="000351E5" w:rsidDel="00310822">
          <w:rPr>
            <w:rFonts w:cs="Times New Roman"/>
            <w:szCs w:val="24"/>
          </w:rPr>
          <w:delText xml:space="preserve"> </w:delText>
        </w:r>
      </w:del>
    </w:p>
    <w:p w14:paraId="75033332" w14:textId="77777777" w:rsidR="00310822" w:rsidRDefault="00310822" w:rsidP="000351E5">
      <w:pPr>
        <w:rPr>
          <w:ins w:id="1566" w:author="Autor"/>
          <w:rFonts w:cs="Times New Roman"/>
          <w:szCs w:val="24"/>
        </w:rPr>
      </w:pPr>
    </w:p>
    <w:p w14:paraId="6C8551B9" w14:textId="04AB02DA" w:rsidR="00ED617E" w:rsidRPr="000351E5" w:rsidDel="00310822" w:rsidRDefault="00ED617E" w:rsidP="000351E5">
      <w:pPr>
        <w:rPr>
          <w:del w:id="1567" w:author="Autor"/>
          <w:rFonts w:cs="Times New Roman"/>
          <w:szCs w:val="24"/>
        </w:rPr>
      </w:pPr>
      <w:r w:rsidRPr="000351E5">
        <w:rPr>
          <w:rFonts w:cs="Times New Roman"/>
          <w:szCs w:val="24"/>
        </w:rPr>
        <w:t>-</w:t>
      </w:r>
      <w:del w:id="1568" w:author="Autor">
        <w:r w:rsidRPr="000351E5" w:rsidDel="00310822">
          <w:rPr>
            <w:rFonts w:cs="Times New Roman"/>
            <w:szCs w:val="24"/>
          </w:rPr>
          <w:tab/>
        </w:r>
      </w:del>
      <w:ins w:id="1569" w:author="Autor">
        <w:r w:rsidR="00310822">
          <w:rPr>
            <w:rFonts w:cs="Times New Roman"/>
            <w:szCs w:val="24"/>
          </w:rPr>
          <w:t xml:space="preserve"> </w:t>
        </w:r>
      </w:ins>
      <w:r w:rsidRPr="000351E5">
        <w:rPr>
          <w:rFonts w:cs="Times New Roman"/>
          <w:szCs w:val="24"/>
        </w:rPr>
        <w:t>Discursos y mensajes generales y profesionales del sector.</w:t>
      </w:r>
      <w:del w:id="1570" w:author="Autor">
        <w:r w:rsidRPr="000351E5" w:rsidDel="00310822">
          <w:rPr>
            <w:rFonts w:cs="Times New Roman"/>
            <w:szCs w:val="24"/>
          </w:rPr>
          <w:delText xml:space="preserve"> </w:delText>
        </w:r>
      </w:del>
    </w:p>
    <w:p w14:paraId="16CFF4BC" w14:textId="77777777" w:rsidR="00310822" w:rsidRDefault="00310822" w:rsidP="000351E5">
      <w:pPr>
        <w:rPr>
          <w:ins w:id="1571" w:author="Autor"/>
          <w:rFonts w:cs="Times New Roman"/>
          <w:szCs w:val="24"/>
        </w:rPr>
      </w:pPr>
    </w:p>
    <w:p w14:paraId="519D1A58" w14:textId="2F990617" w:rsidR="00ED617E" w:rsidRPr="000351E5" w:rsidDel="00310822" w:rsidRDefault="00ED617E" w:rsidP="000351E5">
      <w:pPr>
        <w:rPr>
          <w:del w:id="1572" w:author="Autor"/>
          <w:rFonts w:cs="Times New Roman"/>
          <w:szCs w:val="24"/>
        </w:rPr>
      </w:pPr>
      <w:r w:rsidRPr="000351E5">
        <w:rPr>
          <w:rFonts w:cs="Times New Roman"/>
          <w:szCs w:val="24"/>
        </w:rPr>
        <w:t>-</w:t>
      </w:r>
      <w:del w:id="1573" w:author="Autor">
        <w:r w:rsidRPr="000351E5" w:rsidDel="00310822">
          <w:rPr>
            <w:rFonts w:cs="Times New Roman"/>
            <w:szCs w:val="24"/>
          </w:rPr>
          <w:tab/>
        </w:r>
      </w:del>
      <w:ins w:id="1574" w:author="Autor">
        <w:r w:rsidR="00310822">
          <w:rPr>
            <w:rFonts w:cs="Times New Roman"/>
            <w:szCs w:val="24"/>
          </w:rPr>
          <w:t xml:space="preserve"> </w:t>
        </w:r>
      </w:ins>
      <w:r w:rsidRPr="000351E5">
        <w:rPr>
          <w:rFonts w:cs="Times New Roman"/>
          <w:szCs w:val="24"/>
        </w:rPr>
        <w:t>Mensajes directos y grabados: conversaciones, videoconferencias, charlas, presentaciones académicas y profesionales o pódcast.</w:t>
      </w:r>
      <w:del w:id="1575" w:author="Autor">
        <w:r w:rsidRPr="000351E5" w:rsidDel="00310822">
          <w:rPr>
            <w:rFonts w:cs="Times New Roman"/>
            <w:szCs w:val="24"/>
          </w:rPr>
          <w:delText xml:space="preserve"> </w:delText>
        </w:r>
      </w:del>
    </w:p>
    <w:p w14:paraId="42EC959B" w14:textId="77777777" w:rsidR="00310822" w:rsidRDefault="00310822" w:rsidP="000351E5">
      <w:pPr>
        <w:rPr>
          <w:ins w:id="1576" w:author="Autor"/>
          <w:rFonts w:cs="Times New Roman"/>
          <w:szCs w:val="24"/>
        </w:rPr>
      </w:pPr>
    </w:p>
    <w:p w14:paraId="130890CA" w14:textId="1C8B703B" w:rsidR="00ED617E" w:rsidRPr="000351E5" w:rsidDel="00310822" w:rsidRDefault="00ED617E" w:rsidP="000351E5">
      <w:pPr>
        <w:rPr>
          <w:del w:id="1577" w:author="Autor"/>
          <w:rFonts w:cs="Times New Roman"/>
          <w:szCs w:val="24"/>
        </w:rPr>
      </w:pPr>
      <w:r w:rsidRPr="000351E5">
        <w:rPr>
          <w:rFonts w:cs="Times New Roman"/>
          <w:szCs w:val="24"/>
        </w:rPr>
        <w:t>-</w:t>
      </w:r>
      <w:del w:id="1578" w:author="Autor">
        <w:r w:rsidRPr="000351E5" w:rsidDel="00310822">
          <w:rPr>
            <w:rFonts w:cs="Times New Roman"/>
            <w:szCs w:val="24"/>
          </w:rPr>
          <w:tab/>
        </w:r>
      </w:del>
      <w:ins w:id="1579" w:author="Autor">
        <w:r w:rsidR="00310822">
          <w:rPr>
            <w:rFonts w:cs="Times New Roman"/>
            <w:szCs w:val="24"/>
          </w:rPr>
          <w:t xml:space="preserve"> </w:t>
        </w:r>
      </w:ins>
      <w:r w:rsidRPr="000351E5">
        <w:rPr>
          <w:rFonts w:cs="Times New Roman"/>
          <w:szCs w:val="24"/>
        </w:rPr>
        <w:t>Mensajes complejos en lengua estándar de índole profesional relacionados con la atención al cliente, búsqueda de empleo, resolución de problemas u otros.</w:t>
      </w:r>
      <w:del w:id="1580" w:author="Autor">
        <w:r w:rsidRPr="000351E5">
          <w:rPr>
            <w:rFonts w:cs="Times New Roman"/>
            <w:szCs w:val="24"/>
          </w:rPr>
          <w:delText xml:space="preserve">  </w:delText>
        </w:r>
      </w:del>
      <w:ins w:id="1581" w:author="Autor">
        <w:del w:id="1582" w:author="Autor">
          <w:r w:rsidR="00FC12FC" w:rsidRPr="000351E5" w:rsidDel="00310822">
            <w:rPr>
              <w:rFonts w:cs="Times New Roman"/>
              <w:szCs w:val="24"/>
            </w:rPr>
            <w:delText xml:space="preserve"> </w:delText>
          </w:r>
        </w:del>
      </w:ins>
    </w:p>
    <w:p w14:paraId="093435D3" w14:textId="77777777" w:rsidR="00310822" w:rsidRDefault="00310822" w:rsidP="000351E5">
      <w:pPr>
        <w:rPr>
          <w:ins w:id="1583" w:author="Autor"/>
          <w:rFonts w:cs="Times New Roman"/>
          <w:szCs w:val="24"/>
        </w:rPr>
      </w:pPr>
    </w:p>
    <w:p w14:paraId="4AA761A9" w14:textId="2C5D530A" w:rsidR="00ED617E" w:rsidRPr="000351E5" w:rsidDel="00310822" w:rsidRDefault="00ED617E" w:rsidP="000351E5">
      <w:pPr>
        <w:rPr>
          <w:del w:id="1584" w:author="Autor"/>
          <w:rFonts w:cs="Times New Roman"/>
          <w:szCs w:val="24"/>
        </w:rPr>
      </w:pPr>
      <w:r w:rsidRPr="000351E5">
        <w:rPr>
          <w:rFonts w:cs="Times New Roman"/>
          <w:szCs w:val="24"/>
        </w:rPr>
        <w:t>-</w:t>
      </w:r>
      <w:del w:id="1585" w:author="Autor">
        <w:r w:rsidRPr="000351E5" w:rsidDel="00310822">
          <w:rPr>
            <w:rFonts w:cs="Times New Roman"/>
            <w:szCs w:val="24"/>
          </w:rPr>
          <w:tab/>
        </w:r>
      </w:del>
      <w:ins w:id="1586" w:author="Autor">
        <w:r w:rsidR="00310822">
          <w:rPr>
            <w:rFonts w:cs="Times New Roman"/>
            <w:szCs w:val="24"/>
          </w:rPr>
          <w:t xml:space="preserve"> </w:t>
        </w:r>
      </w:ins>
      <w:r w:rsidRPr="000351E5">
        <w:rPr>
          <w:rFonts w:cs="Times New Roman"/>
          <w:szCs w:val="24"/>
        </w:rPr>
        <w:t>Mensajes en lengua estándar en ambientes con contaminación acústica.</w:t>
      </w:r>
      <w:del w:id="1587" w:author="Autor">
        <w:r w:rsidRPr="000351E5" w:rsidDel="00310822">
          <w:rPr>
            <w:rFonts w:cs="Times New Roman"/>
            <w:szCs w:val="24"/>
          </w:rPr>
          <w:delText xml:space="preserve"> </w:delText>
        </w:r>
      </w:del>
    </w:p>
    <w:p w14:paraId="3301A350" w14:textId="77777777" w:rsidR="00310822" w:rsidRDefault="00310822" w:rsidP="000351E5">
      <w:pPr>
        <w:rPr>
          <w:ins w:id="1588" w:author="Autor"/>
          <w:rFonts w:cs="Times New Roman"/>
          <w:szCs w:val="24"/>
        </w:rPr>
      </w:pPr>
    </w:p>
    <w:p w14:paraId="125A66CA" w14:textId="134764AD" w:rsidR="00ED617E" w:rsidRPr="000351E5" w:rsidDel="00310822" w:rsidRDefault="00ED617E" w:rsidP="000351E5">
      <w:pPr>
        <w:rPr>
          <w:del w:id="1589" w:author="Autor"/>
          <w:rFonts w:cs="Times New Roman"/>
          <w:szCs w:val="24"/>
        </w:rPr>
      </w:pPr>
      <w:r w:rsidRPr="000351E5">
        <w:rPr>
          <w:rFonts w:cs="Times New Roman"/>
          <w:szCs w:val="24"/>
        </w:rPr>
        <w:t>-</w:t>
      </w:r>
      <w:del w:id="1590" w:author="Autor">
        <w:r w:rsidRPr="000351E5" w:rsidDel="00310822">
          <w:rPr>
            <w:rFonts w:cs="Times New Roman"/>
            <w:szCs w:val="24"/>
          </w:rPr>
          <w:tab/>
        </w:r>
      </w:del>
      <w:ins w:id="1591" w:author="Autor">
        <w:r w:rsidR="00310822">
          <w:rPr>
            <w:rFonts w:cs="Times New Roman"/>
            <w:szCs w:val="24"/>
          </w:rPr>
          <w:t xml:space="preserve"> </w:t>
        </w:r>
      </w:ins>
      <w:r w:rsidRPr="000351E5">
        <w:rPr>
          <w:rFonts w:cs="Times New Roman"/>
          <w:szCs w:val="24"/>
        </w:rPr>
        <w:t>Terminología específica del sector y estructuras gramaticales complejas necesarias para la comprensión de los diferentes tipos de mensajes.</w:t>
      </w:r>
      <w:del w:id="1592" w:author="Autor">
        <w:r w:rsidRPr="000351E5">
          <w:rPr>
            <w:rFonts w:cs="Times New Roman"/>
            <w:szCs w:val="24"/>
          </w:rPr>
          <w:delText xml:space="preserve">  </w:delText>
        </w:r>
      </w:del>
      <w:ins w:id="1593" w:author="Autor">
        <w:del w:id="1594" w:author="Autor">
          <w:r w:rsidR="00FC12FC" w:rsidRPr="000351E5" w:rsidDel="00310822">
            <w:rPr>
              <w:rFonts w:cs="Times New Roman"/>
              <w:szCs w:val="24"/>
            </w:rPr>
            <w:delText xml:space="preserve"> </w:delText>
          </w:r>
        </w:del>
      </w:ins>
    </w:p>
    <w:p w14:paraId="60E30EB9" w14:textId="77777777" w:rsidR="00310822" w:rsidRDefault="00310822" w:rsidP="000351E5">
      <w:pPr>
        <w:rPr>
          <w:ins w:id="1595" w:author="Autor"/>
          <w:rFonts w:cs="Times New Roman"/>
          <w:szCs w:val="24"/>
        </w:rPr>
      </w:pPr>
    </w:p>
    <w:p w14:paraId="3126176B" w14:textId="77777777" w:rsidR="00ED617E" w:rsidRPr="000351E5" w:rsidDel="00310822" w:rsidRDefault="00ED617E" w:rsidP="000351E5">
      <w:pPr>
        <w:rPr>
          <w:del w:id="1596" w:author="Autor"/>
          <w:rFonts w:cs="Times New Roman"/>
          <w:szCs w:val="24"/>
        </w:rPr>
      </w:pPr>
      <w:del w:id="1597" w:author="Autor">
        <w:r w:rsidRPr="000351E5" w:rsidDel="00310822">
          <w:rPr>
            <w:rFonts w:cs="Times New Roman"/>
            <w:szCs w:val="24"/>
          </w:rPr>
          <w:delText xml:space="preserve"> </w:delText>
        </w:r>
      </w:del>
    </w:p>
    <w:p w14:paraId="01B8C72C" w14:textId="77777777" w:rsidR="00310822" w:rsidRDefault="00310822" w:rsidP="000351E5">
      <w:pPr>
        <w:rPr>
          <w:ins w:id="1598" w:author="Autor"/>
          <w:rFonts w:cs="Times New Roman"/>
          <w:szCs w:val="24"/>
        </w:rPr>
      </w:pPr>
    </w:p>
    <w:p w14:paraId="1D5D3B04" w14:textId="34EE039C" w:rsidR="00ED617E" w:rsidRPr="000351E5" w:rsidDel="00310822" w:rsidRDefault="00ED617E" w:rsidP="000351E5">
      <w:pPr>
        <w:rPr>
          <w:del w:id="1599" w:author="Autor"/>
          <w:rFonts w:cs="Times New Roman"/>
          <w:szCs w:val="24"/>
        </w:rPr>
      </w:pPr>
      <w:r w:rsidRPr="000351E5">
        <w:rPr>
          <w:rFonts w:cs="Times New Roman"/>
          <w:szCs w:val="24"/>
        </w:rPr>
        <w:t>2.</w:t>
      </w:r>
      <w:del w:id="1600" w:author="Autor">
        <w:r w:rsidRPr="000351E5" w:rsidDel="00310822">
          <w:rPr>
            <w:rFonts w:cs="Times New Roman"/>
            <w:szCs w:val="24"/>
          </w:rPr>
          <w:tab/>
        </w:r>
      </w:del>
      <w:ins w:id="1601" w:author="Autor">
        <w:r w:rsidR="00310822">
          <w:rPr>
            <w:rFonts w:cs="Times New Roman"/>
            <w:szCs w:val="24"/>
          </w:rPr>
          <w:t xml:space="preserve"> </w:t>
        </w:r>
      </w:ins>
      <w:r w:rsidRPr="000351E5">
        <w:rPr>
          <w:rFonts w:cs="Times New Roman"/>
          <w:szCs w:val="24"/>
        </w:rPr>
        <w:t>Comprensión de textos escritos:</w:t>
      </w:r>
      <w:del w:id="1602" w:author="Autor">
        <w:r w:rsidRPr="000351E5">
          <w:rPr>
            <w:rFonts w:cs="Times New Roman"/>
            <w:szCs w:val="24"/>
          </w:rPr>
          <w:delText xml:space="preserve">  </w:delText>
        </w:r>
      </w:del>
      <w:ins w:id="1603" w:author="Autor">
        <w:del w:id="1604" w:author="Autor">
          <w:r w:rsidR="00FC12FC" w:rsidRPr="000351E5" w:rsidDel="00310822">
            <w:rPr>
              <w:rFonts w:cs="Times New Roman"/>
              <w:szCs w:val="24"/>
            </w:rPr>
            <w:delText xml:space="preserve"> </w:delText>
          </w:r>
        </w:del>
      </w:ins>
    </w:p>
    <w:p w14:paraId="28BD8F0B" w14:textId="77777777" w:rsidR="00310822" w:rsidRDefault="00310822" w:rsidP="000351E5">
      <w:pPr>
        <w:rPr>
          <w:ins w:id="1605" w:author="Autor"/>
          <w:rFonts w:cs="Times New Roman"/>
          <w:szCs w:val="24"/>
        </w:rPr>
      </w:pPr>
    </w:p>
    <w:p w14:paraId="1CADC572" w14:textId="2A0D4B72" w:rsidR="00ED617E" w:rsidRPr="000351E5" w:rsidDel="00310822" w:rsidRDefault="00ED617E" w:rsidP="000351E5">
      <w:pPr>
        <w:rPr>
          <w:del w:id="1606" w:author="Autor"/>
          <w:rFonts w:cs="Times New Roman"/>
          <w:szCs w:val="24"/>
        </w:rPr>
      </w:pPr>
      <w:r w:rsidRPr="000351E5">
        <w:rPr>
          <w:rFonts w:cs="Times New Roman"/>
          <w:szCs w:val="24"/>
        </w:rPr>
        <w:t>-</w:t>
      </w:r>
      <w:del w:id="1607" w:author="Autor">
        <w:r w:rsidRPr="000351E5" w:rsidDel="00310822">
          <w:rPr>
            <w:rFonts w:cs="Times New Roman"/>
            <w:szCs w:val="24"/>
          </w:rPr>
          <w:tab/>
        </w:r>
      </w:del>
      <w:ins w:id="1608" w:author="Autor">
        <w:r w:rsidR="00310822">
          <w:rPr>
            <w:rFonts w:cs="Times New Roman"/>
            <w:szCs w:val="24"/>
          </w:rPr>
          <w:t xml:space="preserve"> </w:t>
        </w:r>
      </w:ins>
      <w:r w:rsidRPr="000351E5">
        <w:rPr>
          <w:rFonts w:cs="Times New Roman"/>
          <w:szCs w:val="24"/>
        </w:rPr>
        <w:t>Textos generales o profesionales de cierta complejidad.</w:t>
      </w:r>
      <w:del w:id="1609" w:author="Autor">
        <w:r w:rsidRPr="000351E5" w:rsidDel="00310822">
          <w:rPr>
            <w:rFonts w:cs="Times New Roman"/>
            <w:szCs w:val="24"/>
          </w:rPr>
          <w:delText xml:space="preserve"> </w:delText>
        </w:r>
      </w:del>
    </w:p>
    <w:p w14:paraId="0B256B59" w14:textId="77777777" w:rsidR="00310822" w:rsidRDefault="00310822" w:rsidP="000351E5">
      <w:pPr>
        <w:rPr>
          <w:ins w:id="1610" w:author="Autor"/>
          <w:rFonts w:cs="Times New Roman"/>
          <w:szCs w:val="24"/>
        </w:rPr>
      </w:pPr>
    </w:p>
    <w:p w14:paraId="517C7AB5" w14:textId="5B140ABC" w:rsidR="00ED617E" w:rsidRPr="000351E5" w:rsidDel="00310822" w:rsidRDefault="00ED617E" w:rsidP="000351E5">
      <w:pPr>
        <w:rPr>
          <w:del w:id="1611" w:author="Autor"/>
          <w:rFonts w:cs="Times New Roman"/>
          <w:szCs w:val="24"/>
        </w:rPr>
      </w:pPr>
      <w:r w:rsidRPr="000351E5">
        <w:rPr>
          <w:rFonts w:cs="Times New Roman"/>
          <w:szCs w:val="24"/>
        </w:rPr>
        <w:t>-</w:t>
      </w:r>
      <w:del w:id="1612" w:author="Autor">
        <w:r w:rsidRPr="000351E5" w:rsidDel="00310822">
          <w:rPr>
            <w:rFonts w:cs="Times New Roman"/>
            <w:szCs w:val="24"/>
          </w:rPr>
          <w:tab/>
        </w:r>
      </w:del>
      <w:ins w:id="1613" w:author="Autor">
        <w:r w:rsidR="00310822">
          <w:rPr>
            <w:rFonts w:cs="Times New Roman"/>
            <w:szCs w:val="24"/>
          </w:rPr>
          <w:t xml:space="preserve"> </w:t>
        </w:r>
      </w:ins>
      <w:r w:rsidRPr="000351E5">
        <w:rPr>
          <w:rFonts w:cs="Times New Roman"/>
          <w:szCs w:val="24"/>
        </w:rPr>
        <w:t>Textos extraídos de fuentes originales.</w:t>
      </w:r>
      <w:del w:id="1614" w:author="Autor">
        <w:r w:rsidRPr="000351E5">
          <w:rPr>
            <w:rFonts w:cs="Times New Roman"/>
            <w:szCs w:val="24"/>
          </w:rPr>
          <w:delText xml:space="preserve">  </w:delText>
        </w:r>
      </w:del>
      <w:ins w:id="1615" w:author="Autor">
        <w:del w:id="1616" w:author="Autor">
          <w:r w:rsidR="00FC12FC" w:rsidRPr="000351E5" w:rsidDel="00310822">
            <w:rPr>
              <w:rFonts w:cs="Times New Roman"/>
              <w:szCs w:val="24"/>
            </w:rPr>
            <w:delText xml:space="preserve"> </w:delText>
          </w:r>
        </w:del>
      </w:ins>
    </w:p>
    <w:p w14:paraId="3593F15A" w14:textId="77777777" w:rsidR="00310822" w:rsidRDefault="00310822" w:rsidP="000351E5">
      <w:pPr>
        <w:rPr>
          <w:ins w:id="1617" w:author="Autor"/>
          <w:rFonts w:cs="Times New Roman"/>
          <w:szCs w:val="24"/>
        </w:rPr>
      </w:pPr>
    </w:p>
    <w:p w14:paraId="2F7C58DB" w14:textId="2AECC296" w:rsidR="00ED617E" w:rsidRPr="000351E5" w:rsidDel="00310822" w:rsidRDefault="00ED617E" w:rsidP="000351E5">
      <w:pPr>
        <w:rPr>
          <w:del w:id="1618" w:author="Autor"/>
          <w:rFonts w:cs="Times New Roman"/>
          <w:szCs w:val="24"/>
        </w:rPr>
      </w:pPr>
      <w:r w:rsidRPr="000351E5">
        <w:rPr>
          <w:rFonts w:cs="Times New Roman"/>
          <w:szCs w:val="24"/>
        </w:rPr>
        <w:t>-</w:t>
      </w:r>
      <w:del w:id="1619" w:author="Autor">
        <w:r w:rsidRPr="000351E5" w:rsidDel="00310822">
          <w:rPr>
            <w:rFonts w:cs="Times New Roman"/>
            <w:szCs w:val="24"/>
          </w:rPr>
          <w:tab/>
        </w:r>
      </w:del>
      <w:ins w:id="1620" w:author="Autor">
        <w:r w:rsidR="00310822">
          <w:rPr>
            <w:rFonts w:cs="Times New Roman"/>
            <w:szCs w:val="24"/>
          </w:rPr>
          <w:t xml:space="preserve"> </w:t>
        </w:r>
      </w:ins>
      <w:r w:rsidRPr="000351E5">
        <w:rPr>
          <w:rFonts w:cs="Times New Roman"/>
          <w:szCs w:val="24"/>
        </w:rPr>
        <w:t>Textos en soporte físico y soporte digital: páginas web, blogs, correos electrónicos o mensajería instantánea.</w:t>
      </w:r>
      <w:del w:id="1621" w:author="Autor">
        <w:r w:rsidRPr="000351E5">
          <w:rPr>
            <w:rFonts w:cs="Times New Roman"/>
            <w:szCs w:val="24"/>
          </w:rPr>
          <w:delText xml:space="preserve">  </w:delText>
        </w:r>
      </w:del>
      <w:ins w:id="1622" w:author="Autor">
        <w:del w:id="1623" w:author="Autor">
          <w:r w:rsidR="00FC12FC" w:rsidRPr="000351E5" w:rsidDel="00310822">
            <w:rPr>
              <w:rFonts w:cs="Times New Roman"/>
              <w:szCs w:val="24"/>
            </w:rPr>
            <w:delText xml:space="preserve"> </w:delText>
          </w:r>
        </w:del>
      </w:ins>
    </w:p>
    <w:p w14:paraId="079ED022" w14:textId="77777777" w:rsidR="00310822" w:rsidRDefault="00310822" w:rsidP="000351E5">
      <w:pPr>
        <w:rPr>
          <w:ins w:id="1624" w:author="Autor"/>
          <w:rFonts w:cs="Times New Roman"/>
          <w:szCs w:val="24"/>
        </w:rPr>
      </w:pPr>
    </w:p>
    <w:p w14:paraId="5069A100" w14:textId="57F1CABC" w:rsidR="00ED617E" w:rsidRPr="000351E5" w:rsidDel="00310822" w:rsidRDefault="00ED617E" w:rsidP="000351E5">
      <w:pPr>
        <w:rPr>
          <w:del w:id="1625" w:author="Autor"/>
          <w:rFonts w:cs="Times New Roman"/>
          <w:szCs w:val="24"/>
        </w:rPr>
      </w:pPr>
      <w:r w:rsidRPr="000351E5">
        <w:rPr>
          <w:rFonts w:cs="Times New Roman"/>
          <w:szCs w:val="24"/>
        </w:rPr>
        <w:t>-</w:t>
      </w:r>
      <w:del w:id="1626" w:author="Autor">
        <w:r w:rsidRPr="000351E5" w:rsidDel="00310822">
          <w:rPr>
            <w:rFonts w:cs="Times New Roman"/>
            <w:szCs w:val="24"/>
          </w:rPr>
          <w:tab/>
        </w:r>
      </w:del>
      <w:ins w:id="1627" w:author="Autor">
        <w:r w:rsidR="00310822">
          <w:rPr>
            <w:rFonts w:cs="Times New Roman"/>
            <w:szCs w:val="24"/>
          </w:rPr>
          <w:t xml:space="preserve"> </w:t>
        </w:r>
      </w:ins>
      <w:r w:rsidRPr="000351E5">
        <w:rPr>
          <w:rFonts w:cs="Times New Roman"/>
          <w:szCs w:val="24"/>
        </w:rPr>
        <w:t>Mensajes extensos en lengua estándar de diferente tipología textual relacionados con el sector profesional: artículos, instrucciones, noticias e informes.</w:t>
      </w:r>
      <w:del w:id="1628" w:author="Autor">
        <w:r w:rsidRPr="000351E5">
          <w:rPr>
            <w:rFonts w:cs="Times New Roman"/>
            <w:szCs w:val="24"/>
          </w:rPr>
          <w:delText xml:space="preserve">  </w:delText>
        </w:r>
      </w:del>
      <w:ins w:id="1629" w:author="Autor">
        <w:del w:id="1630" w:author="Autor">
          <w:r w:rsidR="00FC12FC" w:rsidRPr="000351E5" w:rsidDel="00310822">
            <w:rPr>
              <w:rFonts w:cs="Times New Roman"/>
              <w:szCs w:val="24"/>
            </w:rPr>
            <w:delText xml:space="preserve"> </w:delText>
          </w:r>
        </w:del>
      </w:ins>
    </w:p>
    <w:p w14:paraId="72A351EF" w14:textId="77777777" w:rsidR="00310822" w:rsidRDefault="00310822" w:rsidP="000351E5">
      <w:pPr>
        <w:rPr>
          <w:ins w:id="1631" w:author="Autor"/>
          <w:rFonts w:cs="Times New Roman"/>
          <w:szCs w:val="24"/>
        </w:rPr>
      </w:pPr>
    </w:p>
    <w:p w14:paraId="7F5255DD" w14:textId="71FB6AC1" w:rsidR="00ED617E" w:rsidRPr="000351E5" w:rsidDel="00310822" w:rsidRDefault="00ED617E" w:rsidP="000351E5">
      <w:pPr>
        <w:rPr>
          <w:del w:id="1632" w:author="Autor"/>
          <w:rFonts w:cs="Times New Roman"/>
          <w:szCs w:val="24"/>
        </w:rPr>
      </w:pPr>
      <w:r w:rsidRPr="000351E5">
        <w:rPr>
          <w:rFonts w:cs="Times New Roman"/>
          <w:szCs w:val="24"/>
        </w:rPr>
        <w:t>-</w:t>
      </w:r>
      <w:del w:id="1633" w:author="Autor">
        <w:r w:rsidRPr="000351E5" w:rsidDel="00310822">
          <w:rPr>
            <w:rFonts w:cs="Times New Roman"/>
            <w:szCs w:val="24"/>
          </w:rPr>
          <w:tab/>
        </w:r>
      </w:del>
      <w:ins w:id="1634" w:author="Autor">
        <w:r w:rsidR="00310822">
          <w:rPr>
            <w:rFonts w:cs="Times New Roman"/>
            <w:szCs w:val="24"/>
          </w:rPr>
          <w:t xml:space="preserve"> </w:t>
        </w:r>
      </w:ins>
      <w:r w:rsidRPr="000351E5">
        <w:rPr>
          <w:rFonts w:cs="Times New Roman"/>
          <w:szCs w:val="24"/>
        </w:rPr>
        <w:t>Documentación propia del sector: correspondencia, manuales, folletos, normas de seguridad, esquemas, gráficos, protocolos u otros.</w:t>
      </w:r>
      <w:del w:id="1635" w:author="Autor">
        <w:r w:rsidRPr="000351E5">
          <w:rPr>
            <w:rFonts w:cs="Times New Roman"/>
            <w:szCs w:val="24"/>
          </w:rPr>
          <w:delText xml:space="preserve">  </w:delText>
        </w:r>
      </w:del>
      <w:ins w:id="1636" w:author="Autor">
        <w:del w:id="1637" w:author="Autor">
          <w:r w:rsidR="00FC12FC" w:rsidRPr="000351E5" w:rsidDel="00310822">
            <w:rPr>
              <w:rFonts w:cs="Times New Roman"/>
              <w:szCs w:val="24"/>
            </w:rPr>
            <w:delText xml:space="preserve"> </w:delText>
          </w:r>
        </w:del>
      </w:ins>
    </w:p>
    <w:p w14:paraId="7E8B36C1" w14:textId="77777777" w:rsidR="00310822" w:rsidRDefault="00310822" w:rsidP="000351E5">
      <w:pPr>
        <w:rPr>
          <w:ins w:id="1638" w:author="Autor"/>
          <w:rFonts w:cs="Times New Roman"/>
          <w:szCs w:val="24"/>
        </w:rPr>
      </w:pPr>
    </w:p>
    <w:p w14:paraId="14B4E976" w14:textId="553B73DC" w:rsidR="00ED617E" w:rsidRPr="000351E5" w:rsidDel="00310822" w:rsidRDefault="00ED617E" w:rsidP="000351E5">
      <w:pPr>
        <w:rPr>
          <w:del w:id="1639" w:author="Autor"/>
          <w:rFonts w:cs="Times New Roman"/>
          <w:szCs w:val="24"/>
        </w:rPr>
      </w:pPr>
      <w:r w:rsidRPr="000351E5">
        <w:rPr>
          <w:rFonts w:cs="Times New Roman"/>
          <w:szCs w:val="24"/>
        </w:rPr>
        <w:t>-</w:t>
      </w:r>
      <w:del w:id="1640" w:author="Autor">
        <w:r w:rsidRPr="000351E5" w:rsidDel="00310822">
          <w:rPr>
            <w:rFonts w:cs="Times New Roman"/>
            <w:szCs w:val="24"/>
          </w:rPr>
          <w:tab/>
        </w:r>
      </w:del>
      <w:ins w:id="1641" w:author="Autor">
        <w:r w:rsidR="00310822">
          <w:rPr>
            <w:rFonts w:cs="Times New Roman"/>
            <w:szCs w:val="24"/>
          </w:rPr>
          <w:t xml:space="preserve"> </w:t>
        </w:r>
      </w:ins>
      <w:r w:rsidRPr="000351E5">
        <w:rPr>
          <w:rFonts w:cs="Times New Roman"/>
          <w:szCs w:val="24"/>
        </w:rPr>
        <w:t>Textos relacionados con la búsqueda de empleo.</w:t>
      </w:r>
      <w:del w:id="1642" w:author="Autor">
        <w:r w:rsidRPr="000351E5">
          <w:rPr>
            <w:rFonts w:cs="Times New Roman"/>
            <w:szCs w:val="24"/>
          </w:rPr>
          <w:delText xml:space="preserve">  </w:delText>
        </w:r>
      </w:del>
      <w:ins w:id="1643" w:author="Autor">
        <w:del w:id="1644" w:author="Autor">
          <w:r w:rsidR="00FC12FC" w:rsidRPr="000351E5" w:rsidDel="00310822">
            <w:rPr>
              <w:rFonts w:cs="Times New Roman"/>
              <w:szCs w:val="24"/>
            </w:rPr>
            <w:delText xml:space="preserve"> </w:delText>
          </w:r>
        </w:del>
      </w:ins>
    </w:p>
    <w:p w14:paraId="3DC090E9" w14:textId="77777777" w:rsidR="00310822" w:rsidRDefault="00310822" w:rsidP="000351E5">
      <w:pPr>
        <w:rPr>
          <w:ins w:id="1645" w:author="Autor"/>
          <w:rFonts w:cs="Times New Roman"/>
          <w:szCs w:val="24"/>
        </w:rPr>
      </w:pPr>
    </w:p>
    <w:p w14:paraId="7B6D162D" w14:textId="64D8A19A" w:rsidR="00ED617E" w:rsidRPr="000351E5" w:rsidDel="00310822" w:rsidRDefault="00ED617E" w:rsidP="000351E5">
      <w:pPr>
        <w:rPr>
          <w:del w:id="1646" w:author="Autor"/>
          <w:rFonts w:cs="Times New Roman"/>
          <w:szCs w:val="24"/>
        </w:rPr>
      </w:pPr>
      <w:r w:rsidRPr="000351E5">
        <w:rPr>
          <w:rFonts w:cs="Times New Roman"/>
          <w:szCs w:val="24"/>
        </w:rPr>
        <w:t>-</w:t>
      </w:r>
      <w:del w:id="1647" w:author="Autor">
        <w:r w:rsidRPr="000351E5" w:rsidDel="00310822">
          <w:rPr>
            <w:rFonts w:cs="Times New Roman"/>
            <w:szCs w:val="24"/>
          </w:rPr>
          <w:tab/>
        </w:r>
      </w:del>
      <w:ins w:id="1648" w:author="Autor">
        <w:r w:rsidR="00310822">
          <w:rPr>
            <w:rFonts w:cs="Times New Roman"/>
            <w:szCs w:val="24"/>
          </w:rPr>
          <w:t xml:space="preserve"> </w:t>
        </w:r>
      </w:ins>
      <w:r w:rsidRPr="000351E5">
        <w:rPr>
          <w:rFonts w:cs="Times New Roman"/>
          <w:szCs w:val="24"/>
        </w:rPr>
        <w:t>Uso de materiales de consulta y diccionarios técnicos para la comprensión de textos y traducción de terminología específica.</w:t>
      </w:r>
      <w:del w:id="1649" w:author="Autor">
        <w:r w:rsidRPr="000351E5">
          <w:rPr>
            <w:rFonts w:cs="Times New Roman"/>
            <w:szCs w:val="24"/>
          </w:rPr>
          <w:delText xml:space="preserve">  </w:delText>
        </w:r>
      </w:del>
      <w:ins w:id="1650" w:author="Autor">
        <w:r w:rsidRPr="000351E5">
          <w:rPr>
            <w:rFonts w:cs="Times New Roman"/>
            <w:szCs w:val="24"/>
          </w:rPr>
          <w:t xml:space="preserve"> </w:t>
        </w:r>
      </w:ins>
      <w:del w:id="1651" w:author="Autor">
        <w:r w:rsidRPr="000351E5">
          <w:rPr>
            <w:rFonts w:cs="Times New Roman"/>
            <w:szCs w:val="24"/>
          </w:rPr>
          <w:delText xml:space="preserve"> </w:delText>
        </w:r>
        <w:r w:rsidRPr="000351E5" w:rsidDel="00FC12FC">
          <w:rPr>
            <w:rFonts w:cs="Times New Roman"/>
            <w:szCs w:val="24"/>
          </w:rPr>
          <w:delText xml:space="preserve"> </w:delText>
        </w:r>
      </w:del>
      <w:ins w:id="1652" w:author="Autor">
        <w:del w:id="1653" w:author="Autor">
          <w:r w:rsidR="00FC12FC" w:rsidRPr="000351E5" w:rsidDel="00310822">
            <w:rPr>
              <w:rFonts w:cs="Times New Roman"/>
              <w:szCs w:val="24"/>
            </w:rPr>
            <w:delText xml:space="preserve"> </w:delText>
          </w:r>
        </w:del>
      </w:ins>
    </w:p>
    <w:p w14:paraId="1F840BCB" w14:textId="77777777" w:rsidR="00310822" w:rsidRDefault="00310822" w:rsidP="000351E5">
      <w:pPr>
        <w:rPr>
          <w:ins w:id="1654" w:author="Autor"/>
          <w:rFonts w:cs="Times New Roman"/>
          <w:szCs w:val="24"/>
        </w:rPr>
      </w:pPr>
    </w:p>
    <w:p w14:paraId="56FC2322" w14:textId="65BC7340" w:rsidR="002E0B85" w:rsidRPr="000351E5" w:rsidDel="00310822" w:rsidRDefault="00ED617E" w:rsidP="000351E5">
      <w:pPr>
        <w:rPr>
          <w:del w:id="1655" w:author="Autor"/>
          <w:rFonts w:cs="Times New Roman"/>
          <w:szCs w:val="24"/>
        </w:rPr>
      </w:pPr>
      <w:r w:rsidRPr="000351E5">
        <w:rPr>
          <w:rFonts w:cs="Times New Roman"/>
          <w:szCs w:val="24"/>
        </w:rPr>
        <w:t>-</w:t>
      </w:r>
      <w:del w:id="1656" w:author="Autor">
        <w:r w:rsidRPr="000351E5" w:rsidDel="00310822">
          <w:rPr>
            <w:rFonts w:cs="Times New Roman"/>
            <w:szCs w:val="24"/>
          </w:rPr>
          <w:tab/>
        </w:r>
      </w:del>
      <w:ins w:id="1657" w:author="Autor">
        <w:r w:rsidR="00310822">
          <w:rPr>
            <w:rFonts w:cs="Times New Roman"/>
            <w:szCs w:val="24"/>
          </w:rPr>
          <w:t xml:space="preserve"> </w:t>
        </w:r>
      </w:ins>
      <w:r w:rsidRPr="000351E5">
        <w:rPr>
          <w:rFonts w:cs="Times New Roman"/>
          <w:szCs w:val="24"/>
        </w:rPr>
        <w:t>Terminología específica del sector y estructuras gramaticales complejas necesarias para la comprensión de los diferentes tipos de textos.</w:t>
      </w:r>
      <w:del w:id="1658" w:author="Autor">
        <w:r w:rsidRPr="000351E5">
          <w:rPr>
            <w:rFonts w:cs="Times New Roman"/>
            <w:szCs w:val="24"/>
          </w:rPr>
          <w:delText xml:space="preserve">  </w:delText>
        </w:r>
      </w:del>
      <w:ins w:id="1659" w:author="Autor">
        <w:del w:id="1660" w:author="Autor">
          <w:r w:rsidR="00FC12FC" w:rsidRPr="000351E5" w:rsidDel="00310822">
            <w:rPr>
              <w:rFonts w:cs="Times New Roman"/>
              <w:szCs w:val="24"/>
            </w:rPr>
            <w:delText xml:space="preserve"> </w:delText>
          </w:r>
        </w:del>
      </w:ins>
    </w:p>
    <w:p w14:paraId="27C539B9" w14:textId="77777777" w:rsidR="00310822" w:rsidRDefault="00310822" w:rsidP="000351E5">
      <w:pPr>
        <w:rPr>
          <w:ins w:id="1661" w:author="Autor"/>
          <w:rFonts w:cs="Times New Roman"/>
          <w:szCs w:val="24"/>
        </w:rPr>
      </w:pPr>
    </w:p>
    <w:p w14:paraId="27992878" w14:textId="099E4415" w:rsidR="00ED617E" w:rsidRPr="000351E5" w:rsidDel="00310822" w:rsidRDefault="00ED617E" w:rsidP="000351E5">
      <w:pPr>
        <w:rPr>
          <w:del w:id="1662" w:author="Autor"/>
          <w:rFonts w:cs="Times New Roman"/>
          <w:szCs w:val="24"/>
        </w:rPr>
      </w:pPr>
      <w:r w:rsidRPr="000351E5">
        <w:rPr>
          <w:rFonts w:cs="Times New Roman"/>
          <w:szCs w:val="24"/>
        </w:rPr>
        <w:t>3.</w:t>
      </w:r>
      <w:del w:id="1663" w:author="Autor">
        <w:r w:rsidRPr="000351E5" w:rsidDel="00310822">
          <w:rPr>
            <w:rFonts w:cs="Times New Roman"/>
            <w:szCs w:val="24"/>
          </w:rPr>
          <w:tab/>
        </w:r>
      </w:del>
      <w:ins w:id="1664" w:author="Autor">
        <w:r w:rsidR="00310822">
          <w:rPr>
            <w:rFonts w:cs="Times New Roman"/>
            <w:szCs w:val="24"/>
          </w:rPr>
          <w:t xml:space="preserve"> </w:t>
        </w:r>
      </w:ins>
      <w:r w:rsidRPr="000351E5">
        <w:rPr>
          <w:rFonts w:cs="Times New Roman"/>
          <w:szCs w:val="24"/>
        </w:rPr>
        <w:t>Producción de mensajes orales:</w:t>
      </w:r>
      <w:del w:id="1665" w:author="Autor">
        <w:r w:rsidRPr="000351E5">
          <w:rPr>
            <w:rFonts w:cs="Times New Roman"/>
            <w:szCs w:val="24"/>
          </w:rPr>
          <w:delText xml:space="preserve">  </w:delText>
        </w:r>
      </w:del>
      <w:ins w:id="1666" w:author="Autor">
        <w:del w:id="1667" w:author="Autor">
          <w:r w:rsidR="00FC12FC" w:rsidRPr="000351E5" w:rsidDel="00310822">
            <w:rPr>
              <w:rFonts w:cs="Times New Roman"/>
              <w:szCs w:val="24"/>
            </w:rPr>
            <w:delText xml:space="preserve"> </w:delText>
          </w:r>
        </w:del>
      </w:ins>
    </w:p>
    <w:p w14:paraId="544432EA" w14:textId="77777777" w:rsidR="00310822" w:rsidRDefault="00310822" w:rsidP="000351E5">
      <w:pPr>
        <w:rPr>
          <w:ins w:id="1668" w:author="Autor"/>
          <w:rFonts w:cs="Times New Roman"/>
          <w:szCs w:val="24"/>
        </w:rPr>
      </w:pPr>
    </w:p>
    <w:p w14:paraId="39B2489A" w14:textId="17A68757" w:rsidR="00ED617E" w:rsidRPr="000351E5" w:rsidDel="00310822" w:rsidRDefault="00ED617E" w:rsidP="000351E5">
      <w:pPr>
        <w:rPr>
          <w:del w:id="1669" w:author="Autor"/>
          <w:rFonts w:cs="Times New Roman"/>
          <w:szCs w:val="24"/>
        </w:rPr>
      </w:pPr>
      <w:r w:rsidRPr="000351E5">
        <w:rPr>
          <w:rFonts w:cs="Times New Roman"/>
          <w:szCs w:val="24"/>
        </w:rPr>
        <w:t>-</w:t>
      </w:r>
      <w:del w:id="1670" w:author="Autor">
        <w:r w:rsidRPr="000351E5" w:rsidDel="00310822">
          <w:rPr>
            <w:rFonts w:cs="Times New Roman"/>
            <w:szCs w:val="24"/>
          </w:rPr>
          <w:tab/>
        </w:r>
      </w:del>
      <w:ins w:id="1671" w:author="Autor">
        <w:r w:rsidR="00310822">
          <w:rPr>
            <w:rFonts w:cs="Times New Roman"/>
            <w:szCs w:val="24"/>
          </w:rPr>
          <w:t xml:space="preserve"> </w:t>
        </w:r>
      </w:ins>
      <w:r w:rsidRPr="000351E5">
        <w:rPr>
          <w:rFonts w:cs="Times New Roman"/>
          <w:szCs w:val="24"/>
        </w:rPr>
        <w:t>Mensajes generales y profesionales de cierta complejidad relacionados con el sector.</w:t>
      </w:r>
      <w:del w:id="1672" w:author="Autor">
        <w:r w:rsidRPr="000351E5" w:rsidDel="00310822">
          <w:rPr>
            <w:rFonts w:cs="Times New Roman"/>
            <w:szCs w:val="24"/>
          </w:rPr>
          <w:delText xml:space="preserve"> </w:delText>
        </w:r>
      </w:del>
    </w:p>
    <w:p w14:paraId="57622A80" w14:textId="77777777" w:rsidR="00310822" w:rsidRDefault="00310822" w:rsidP="000351E5">
      <w:pPr>
        <w:rPr>
          <w:ins w:id="1673" w:author="Autor"/>
          <w:rFonts w:cs="Times New Roman"/>
          <w:szCs w:val="24"/>
        </w:rPr>
      </w:pPr>
    </w:p>
    <w:p w14:paraId="079820F4" w14:textId="6AA2C070" w:rsidR="00ED617E" w:rsidRPr="000351E5" w:rsidDel="00310822" w:rsidRDefault="00ED617E" w:rsidP="000351E5">
      <w:pPr>
        <w:rPr>
          <w:del w:id="1674" w:author="Autor"/>
          <w:rFonts w:cs="Times New Roman"/>
          <w:szCs w:val="24"/>
        </w:rPr>
      </w:pPr>
      <w:r w:rsidRPr="000351E5">
        <w:rPr>
          <w:rFonts w:cs="Times New Roman"/>
          <w:szCs w:val="24"/>
        </w:rPr>
        <w:t>-</w:t>
      </w:r>
      <w:del w:id="1675" w:author="Autor">
        <w:r w:rsidRPr="000351E5" w:rsidDel="00310822">
          <w:rPr>
            <w:rFonts w:cs="Times New Roman"/>
            <w:szCs w:val="24"/>
          </w:rPr>
          <w:tab/>
        </w:r>
      </w:del>
      <w:ins w:id="1676" w:author="Autor">
        <w:r w:rsidR="00310822">
          <w:rPr>
            <w:rFonts w:cs="Times New Roman"/>
            <w:szCs w:val="24"/>
          </w:rPr>
          <w:t xml:space="preserve"> </w:t>
        </w:r>
      </w:ins>
      <w:r w:rsidRPr="000351E5">
        <w:rPr>
          <w:rFonts w:cs="Times New Roman"/>
          <w:szCs w:val="24"/>
        </w:rPr>
        <w:t>Mensajes espontáneos: conversaciones, llamadas telefónicas o presentaciones.</w:t>
      </w:r>
      <w:del w:id="1677" w:author="Autor">
        <w:r w:rsidRPr="000351E5" w:rsidDel="00310822">
          <w:rPr>
            <w:rFonts w:cs="Times New Roman"/>
            <w:szCs w:val="24"/>
          </w:rPr>
          <w:delText xml:space="preserve"> </w:delText>
        </w:r>
      </w:del>
    </w:p>
    <w:p w14:paraId="6C055520" w14:textId="77777777" w:rsidR="00310822" w:rsidRDefault="00310822" w:rsidP="000351E5">
      <w:pPr>
        <w:rPr>
          <w:ins w:id="1678" w:author="Autor"/>
          <w:rFonts w:cs="Times New Roman"/>
          <w:szCs w:val="24"/>
        </w:rPr>
      </w:pPr>
    </w:p>
    <w:p w14:paraId="7234DE6B" w14:textId="00BD6C7F" w:rsidR="00ED617E" w:rsidRPr="000351E5" w:rsidDel="00310822" w:rsidRDefault="00ED617E" w:rsidP="000351E5">
      <w:pPr>
        <w:rPr>
          <w:del w:id="1679" w:author="Autor"/>
          <w:rFonts w:cs="Times New Roman"/>
          <w:szCs w:val="24"/>
        </w:rPr>
      </w:pPr>
      <w:r w:rsidRPr="000351E5">
        <w:rPr>
          <w:rFonts w:cs="Times New Roman"/>
          <w:szCs w:val="24"/>
        </w:rPr>
        <w:t>-</w:t>
      </w:r>
      <w:del w:id="1680" w:author="Autor">
        <w:r w:rsidRPr="000351E5" w:rsidDel="00310822">
          <w:rPr>
            <w:rFonts w:cs="Times New Roman"/>
            <w:szCs w:val="24"/>
          </w:rPr>
          <w:tab/>
        </w:r>
      </w:del>
      <w:ins w:id="1681" w:author="Autor">
        <w:r w:rsidR="00310822">
          <w:rPr>
            <w:rFonts w:cs="Times New Roman"/>
            <w:szCs w:val="24"/>
          </w:rPr>
          <w:t xml:space="preserve"> </w:t>
        </w:r>
      </w:ins>
      <w:r w:rsidRPr="000351E5">
        <w:rPr>
          <w:rFonts w:cs="Times New Roman"/>
          <w:szCs w:val="24"/>
        </w:rPr>
        <w:t xml:space="preserve">Descripción y secuenciación de un proceso de trabajo del sector </w:t>
      </w:r>
      <w:proofErr w:type="spellStart"/>
      <w:r w:rsidRPr="000351E5">
        <w:rPr>
          <w:rFonts w:cs="Times New Roman"/>
          <w:szCs w:val="24"/>
        </w:rPr>
        <w:t>profesional.</w:t>
      </w:r>
      <w:proofErr w:type="spellEnd"/>
      <w:del w:id="1682" w:author="Autor">
        <w:r w:rsidRPr="000351E5">
          <w:rPr>
            <w:rFonts w:cs="Times New Roman"/>
            <w:szCs w:val="24"/>
          </w:rPr>
          <w:delText xml:space="preserve">  </w:delText>
        </w:r>
      </w:del>
      <w:ins w:id="1683" w:author="Autor">
        <w:del w:id="1684" w:author="Autor">
          <w:r w:rsidR="00FC12FC" w:rsidRPr="000351E5" w:rsidDel="00310822">
            <w:rPr>
              <w:rFonts w:cs="Times New Roman"/>
              <w:szCs w:val="24"/>
            </w:rPr>
            <w:delText xml:space="preserve"> </w:delText>
          </w:r>
        </w:del>
      </w:ins>
    </w:p>
    <w:p w14:paraId="239FAAA8" w14:textId="77777777" w:rsidR="00310822" w:rsidRDefault="00310822" w:rsidP="000351E5">
      <w:pPr>
        <w:rPr>
          <w:ins w:id="1685" w:author="Autor"/>
          <w:rFonts w:cs="Times New Roman"/>
          <w:szCs w:val="24"/>
        </w:rPr>
      </w:pPr>
    </w:p>
    <w:p w14:paraId="7145AE65" w14:textId="7DF7F583" w:rsidR="00ED617E" w:rsidRPr="000351E5" w:rsidDel="00310822" w:rsidRDefault="00ED617E" w:rsidP="000351E5">
      <w:pPr>
        <w:rPr>
          <w:del w:id="1686" w:author="Autor"/>
          <w:rFonts w:cs="Times New Roman"/>
          <w:szCs w:val="24"/>
        </w:rPr>
      </w:pPr>
      <w:r w:rsidRPr="000351E5">
        <w:rPr>
          <w:rFonts w:cs="Times New Roman"/>
          <w:szCs w:val="24"/>
        </w:rPr>
        <w:t>-</w:t>
      </w:r>
      <w:del w:id="1687" w:author="Autor">
        <w:r w:rsidRPr="000351E5" w:rsidDel="00310822">
          <w:rPr>
            <w:rFonts w:cs="Times New Roman"/>
            <w:szCs w:val="24"/>
          </w:rPr>
          <w:tab/>
        </w:r>
      </w:del>
      <w:ins w:id="1688" w:author="Autor">
        <w:r w:rsidR="00310822">
          <w:rPr>
            <w:rFonts w:cs="Times New Roman"/>
            <w:szCs w:val="24"/>
          </w:rPr>
          <w:t xml:space="preserve"> </w:t>
        </w:r>
      </w:ins>
      <w:r w:rsidRPr="000351E5">
        <w:rPr>
          <w:rFonts w:cs="Times New Roman"/>
          <w:szCs w:val="24"/>
        </w:rPr>
        <w:t xml:space="preserve">Presentaciones estructuradas sobre temas del ámbito </w:t>
      </w:r>
      <w:proofErr w:type="spellStart"/>
      <w:r w:rsidRPr="000351E5">
        <w:rPr>
          <w:rFonts w:cs="Times New Roman"/>
          <w:szCs w:val="24"/>
        </w:rPr>
        <w:t>profesional.</w:t>
      </w:r>
      <w:proofErr w:type="spellEnd"/>
      <w:del w:id="1689" w:author="Autor">
        <w:r w:rsidRPr="000351E5">
          <w:rPr>
            <w:rFonts w:cs="Times New Roman"/>
            <w:szCs w:val="24"/>
          </w:rPr>
          <w:delText xml:space="preserve">   </w:delText>
        </w:r>
      </w:del>
      <w:ins w:id="1690" w:author="Autor">
        <w:del w:id="1691" w:author="Autor">
          <w:r w:rsidR="00FC12FC" w:rsidRPr="000351E5" w:rsidDel="00310822">
            <w:rPr>
              <w:rFonts w:cs="Times New Roman"/>
              <w:szCs w:val="24"/>
            </w:rPr>
            <w:delText xml:space="preserve"> </w:delText>
          </w:r>
        </w:del>
      </w:ins>
    </w:p>
    <w:p w14:paraId="3F62B697" w14:textId="77777777" w:rsidR="00310822" w:rsidRDefault="00310822" w:rsidP="000351E5">
      <w:pPr>
        <w:rPr>
          <w:ins w:id="1692" w:author="Autor"/>
          <w:rFonts w:cs="Times New Roman"/>
          <w:szCs w:val="24"/>
        </w:rPr>
      </w:pPr>
    </w:p>
    <w:p w14:paraId="19405EE4" w14:textId="2C929755" w:rsidR="00ED617E" w:rsidRPr="000351E5" w:rsidDel="00310822" w:rsidRDefault="00ED617E" w:rsidP="000351E5">
      <w:pPr>
        <w:rPr>
          <w:del w:id="1693" w:author="Autor"/>
          <w:rFonts w:cs="Times New Roman"/>
          <w:szCs w:val="24"/>
        </w:rPr>
      </w:pPr>
      <w:r w:rsidRPr="000351E5">
        <w:rPr>
          <w:rFonts w:cs="Times New Roman"/>
          <w:szCs w:val="24"/>
        </w:rPr>
        <w:lastRenderedPageBreak/>
        <w:t>-</w:t>
      </w:r>
      <w:del w:id="1694" w:author="Autor">
        <w:r w:rsidRPr="000351E5" w:rsidDel="00310822">
          <w:rPr>
            <w:rFonts w:cs="Times New Roman"/>
            <w:szCs w:val="24"/>
          </w:rPr>
          <w:tab/>
        </w:r>
      </w:del>
      <w:ins w:id="1695" w:author="Autor">
        <w:r w:rsidR="00310822">
          <w:rPr>
            <w:rFonts w:cs="Times New Roman"/>
            <w:szCs w:val="24"/>
          </w:rPr>
          <w:t xml:space="preserve"> </w:t>
        </w:r>
      </w:ins>
      <w:r w:rsidRPr="000351E5">
        <w:rPr>
          <w:rFonts w:cs="Times New Roman"/>
          <w:szCs w:val="24"/>
        </w:rPr>
        <w:t>Mensajes relacionados con la búsqueda de empleo: entrevistas de trabajo y videocurrículum.</w:t>
      </w:r>
      <w:del w:id="1696" w:author="Autor">
        <w:r w:rsidRPr="000351E5">
          <w:rPr>
            <w:rFonts w:cs="Times New Roman"/>
            <w:szCs w:val="24"/>
          </w:rPr>
          <w:delText xml:space="preserve">  </w:delText>
        </w:r>
      </w:del>
      <w:ins w:id="1697" w:author="Autor">
        <w:del w:id="1698" w:author="Autor">
          <w:r w:rsidR="00FC12FC" w:rsidRPr="000351E5" w:rsidDel="00310822">
            <w:rPr>
              <w:rFonts w:cs="Times New Roman"/>
              <w:szCs w:val="24"/>
            </w:rPr>
            <w:delText xml:space="preserve"> </w:delText>
          </w:r>
        </w:del>
      </w:ins>
    </w:p>
    <w:p w14:paraId="4903843D" w14:textId="77777777" w:rsidR="00310822" w:rsidRDefault="00310822" w:rsidP="000351E5">
      <w:pPr>
        <w:rPr>
          <w:ins w:id="1699" w:author="Autor"/>
          <w:rFonts w:cs="Times New Roman"/>
          <w:szCs w:val="24"/>
        </w:rPr>
      </w:pPr>
    </w:p>
    <w:p w14:paraId="55851097" w14:textId="0EC456BF" w:rsidR="00ED617E" w:rsidRPr="000351E5" w:rsidDel="00310822" w:rsidRDefault="00ED617E" w:rsidP="000351E5">
      <w:pPr>
        <w:rPr>
          <w:del w:id="1700" w:author="Autor"/>
          <w:rFonts w:cs="Times New Roman"/>
          <w:szCs w:val="24"/>
        </w:rPr>
      </w:pPr>
      <w:r w:rsidRPr="000351E5">
        <w:rPr>
          <w:rFonts w:cs="Times New Roman"/>
          <w:szCs w:val="24"/>
        </w:rPr>
        <w:t>-</w:t>
      </w:r>
      <w:del w:id="1701" w:author="Autor">
        <w:r w:rsidRPr="000351E5" w:rsidDel="00310822">
          <w:rPr>
            <w:rFonts w:cs="Times New Roman"/>
            <w:szCs w:val="24"/>
          </w:rPr>
          <w:tab/>
        </w:r>
      </w:del>
      <w:ins w:id="1702" w:author="Autor">
        <w:r w:rsidR="00310822">
          <w:rPr>
            <w:rFonts w:cs="Times New Roman"/>
            <w:szCs w:val="24"/>
          </w:rPr>
          <w:t xml:space="preserve"> </w:t>
        </w:r>
      </w:ins>
      <w:r w:rsidRPr="000351E5">
        <w:rPr>
          <w:rFonts w:cs="Times New Roman"/>
          <w:szCs w:val="24"/>
        </w:rPr>
        <w:t>Mensajes orales para expresar opiniones, proporcionar explicaciones y argumentar de manera fluida.</w:t>
      </w:r>
      <w:del w:id="1703" w:author="Autor">
        <w:r w:rsidRPr="000351E5">
          <w:rPr>
            <w:rFonts w:cs="Times New Roman"/>
            <w:szCs w:val="24"/>
          </w:rPr>
          <w:delText xml:space="preserve">  </w:delText>
        </w:r>
      </w:del>
      <w:ins w:id="1704" w:author="Autor">
        <w:del w:id="1705" w:author="Autor">
          <w:r w:rsidR="00FC12FC" w:rsidRPr="000351E5" w:rsidDel="00310822">
            <w:rPr>
              <w:rFonts w:cs="Times New Roman"/>
              <w:szCs w:val="24"/>
            </w:rPr>
            <w:delText xml:space="preserve"> </w:delText>
          </w:r>
        </w:del>
      </w:ins>
    </w:p>
    <w:p w14:paraId="26F4F9A5" w14:textId="77777777" w:rsidR="00310822" w:rsidRDefault="00310822" w:rsidP="000351E5">
      <w:pPr>
        <w:rPr>
          <w:ins w:id="1706" w:author="Autor"/>
          <w:rFonts w:cs="Times New Roman"/>
          <w:szCs w:val="24"/>
        </w:rPr>
      </w:pPr>
    </w:p>
    <w:p w14:paraId="6CDA60CC" w14:textId="1D40A013" w:rsidR="00ED617E" w:rsidRPr="000351E5" w:rsidDel="00310822" w:rsidRDefault="00ED617E" w:rsidP="000351E5">
      <w:pPr>
        <w:rPr>
          <w:del w:id="1707" w:author="Autor"/>
          <w:rFonts w:cs="Times New Roman"/>
          <w:szCs w:val="24"/>
        </w:rPr>
      </w:pPr>
      <w:r w:rsidRPr="000351E5">
        <w:rPr>
          <w:rFonts w:cs="Times New Roman"/>
          <w:szCs w:val="24"/>
        </w:rPr>
        <w:t>-</w:t>
      </w:r>
      <w:del w:id="1708" w:author="Autor">
        <w:r w:rsidRPr="000351E5" w:rsidDel="00310822">
          <w:rPr>
            <w:rFonts w:cs="Times New Roman"/>
            <w:szCs w:val="24"/>
          </w:rPr>
          <w:tab/>
        </w:r>
      </w:del>
      <w:ins w:id="1709" w:author="Autor">
        <w:r w:rsidR="00310822">
          <w:rPr>
            <w:rFonts w:cs="Times New Roman"/>
            <w:szCs w:val="24"/>
          </w:rPr>
          <w:t xml:space="preserve"> </w:t>
        </w:r>
      </w:ins>
      <w:r w:rsidRPr="000351E5">
        <w:rPr>
          <w:rFonts w:cs="Times New Roman"/>
          <w:szCs w:val="24"/>
        </w:rPr>
        <w:t>Estrategias de interacción para emitir mensajes cotidianos y propios del sector.</w:t>
      </w:r>
      <w:del w:id="1710" w:author="Autor">
        <w:r w:rsidRPr="000351E5">
          <w:rPr>
            <w:rFonts w:cs="Times New Roman"/>
            <w:szCs w:val="24"/>
          </w:rPr>
          <w:delText xml:space="preserve">  </w:delText>
        </w:r>
      </w:del>
      <w:ins w:id="1711" w:author="Autor">
        <w:del w:id="1712" w:author="Autor">
          <w:r w:rsidR="00FC12FC" w:rsidRPr="000351E5" w:rsidDel="00310822">
            <w:rPr>
              <w:rFonts w:cs="Times New Roman"/>
              <w:szCs w:val="24"/>
            </w:rPr>
            <w:delText xml:space="preserve"> </w:delText>
          </w:r>
        </w:del>
      </w:ins>
    </w:p>
    <w:p w14:paraId="1F19EE7C" w14:textId="77777777" w:rsidR="00310822" w:rsidRDefault="00310822" w:rsidP="000351E5">
      <w:pPr>
        <w:rPr>
          <w:ins w:id="1713" w:author="Autor"/>
          <w:rFonts w:cs="Times New Roman"/>
          <w:szCs w:val="24"/>
        </w:rPr>
      </w:pPr>
    </w:p>
    <w:p w14:paraId="10C05A30" w14:textId="5349C5B4" w:rsidR="00ED617E" w:rsidRPr="000351E5" w:rsidDel="00310822" w:rsidRDefault="00ED617E" w:rsidP="000351E5">
      <w:pPr>
        <w:rPr>
          <w:del w:id="1714" w:author="Autor"/>
          <w:rFonts w:cs="Times New Roman"/>
          <w:szCs w:val="24"/>
        </w:rPr>
      </w:pPr>
      <w:r w:rsidRPr="000351E5">
        <w:rPr>
          <w:rFonts w:cs="Times New Roman"/>
          <w:szCs w:val="24"/>
        </w:rPr>
        <w:t>-</w:t>
      </w:r>
      <w:del w:id="1715" w:author="Autor">
        <w:r w:rsidRPr="000351E5" w:rsidDel="00310822">
          <w:rPr>
            <w:rFonts w:cs="Times New Roman"/>
            <w:szCs w:val="24"/>
          </w:rPr>
          <w:tab/>
        </w:r>
      </w:del>
      <w:ins w:id="1716" w:author="Autor">
        <w:r w:rsidR="00310822">
          <w:rPr>
            <w:rFonts w:cs="Times New Roman"/>
            <w:szCs w:val="24"/>
          </w:rPr>
          <w:t xml:space="preserve"> </w:t>
        </w:r>
      </w:ins>
      <w:r w:rsidRPr="000351E5">
        <w:rPr>
          <w:rFonts w:cs="Times New Roman"/>
          <w:szCs w:val="24"/>
        </w:rPr>
        <w:t>Fórmulas de cortesía y formalidad adecuadas al contexto comunicativo.</w:t>
      </w:r>
      <w:del w:id="1717" w:author="Autor">
        <w:r w:rsidRPr="000351E5">
          <w:rPr>
            <w:rFonts w:cs="Times New Roman"/>
            <w:szCs w:val="24"/>
          </w:rPr>
          <w:delText xml:space="preserve">  </w:delText>
        </w:r>
      </w:del>
      <w:ins w:id="1718" w:author="Autor">
        <w:del w:id="1719" w:author="Autor">
          <w:r w:rsidR="00FC12FC" w:rsidRPr="000351E5" w:rsidDel="00310822">
            <w:rPr>
              <w:rFonts w:cs="Times New Roman"/>
              <w:szCs w:val="24"/>
            </w:rPr>
            <w:delText xml:space="preserve"> </w:delText>
          </w:r>
        </w:del>
      </w:ins>
    </w:p>
    <w:p w14:paraId="40DEBFB9" w14:textId="77777777" w:rsidR="00310822" w:rsidRDefault="00310822" w:rsidP="000351E5">
      <w:pPr>
        <w:rPr>
          <w:ins w:id="1720" w:author="Autor"/>
          <w:rFonts w:cs="Times New Roman"/>
          <w:szCs w:val="24"/>
        </w:rPr>
      </w:pPr>
    </w:p>
    <w:p w14:paraId="3E50A274" w14:textId="50326B33" w:rsidR="00ED617E" w:rsidRPr="000351E5" w:rsidDel="00310822" w:rsidRDefault="00ED617E" w:rsidP="000351E5">
      <w:pPr>
        <w:rPr>
          <w:del w:id="1721" w:author="Autor"/>
          <w:rFonts w:cs="Times New Roman"/>
          <w:szCs w:val="24"/>
        </w:rPr>
      </w:pPr>
      <w:r w:rsidRPr="000351E5">
        <w:rPr>
          <w:rFonts w:cs="Times New Roman"/>
          <w:szCs w:val="24"/>
        </w:rPr>
        <w:t>-</w:t>
      </w:r>
      <w:del w:id="1722" w:author="Autor">
        <w:r w:rsidRPr="000351E5" w:rsidDel="00310822">
          <w:rPr>
            <w:rFonts w:cs="Times New Roman"/>
            <w:szCs w:val="24"/>
          </w:rPr>
          <w:tab/>
        </w:r>
      </w:del>
      <w:ins w:id="1723" w:author="Autor">
        <w:r w:rsidR="00310822">
          <w:rPr>
            <w:rFonts w:cs="Times New Roman"/>
            <w:szCs w:val="24"/>
          </w:rPr>
          <w:t xml:space="preserve"> </w:t>
        </w:r>
      </w:ins>
      <w:r w:rsidRPr="000351E5">
        <w:rPr>
          <w:rFonts w:cs="Times New Roman"/>
          <w:szCs w:val="24"/>
        </w:rPr>
        <w:t>Terminología específica del sector y estructuras gramaticales necesarias para la producción de los diferentes tipos de mensajes.</w:t>
      </w:r>
      <w:del w:id="1724" w:author="Autor">
        <w:r w:rsidRPr="000351E5">
          <w:rPr>
            <w:rFonts w:cs="Times New Roman"/>
            <w:szCs w:val="24"/>
          </w:rPr>
          <w:delText xml:space="preserve">  </w:delText>
        </w:r>
      </w:del>
      <w:ins w:id="1725" w:author="Autor">
        <w:del w:id="1726" w:author="Autor">
          <w:r w:rsidR="00FC12FC" w:rsidRPr="000351E5" w:rsidDel="00310822">
            <w:rPr>
              <w:rFonts w:cs="Times New Roman"/>
              <w:szCs w:val="24"/>
            </w:rPr>
            <w:delText xml:space="preserve"> </w:delText>
          </w:r>
        </w:del>
      </w:ins>
    </w:p>
    <w:p w14:paraId="3C6DEA48" w14:textId="77777777" w:rsidR="00310822" w:rsidRDefault="00310822" w:rsidP="000351E5">
      <w:pPr>
        <w:rPr>
          <w:ins w:id="1727" w:author="Autor"/>
          <w:rFonts w:cs="Times New Roman"/>
          <w:szCs w:val="24"/>
        </w:rPr>
      </w:pPr>
    </w:p>
    <w:p w14:paraId="36750CC4" w14:textId="77777777" w:rsidR="00ED617E" w:rsidRPr="000351E5" w:rsidDel="00310822" w:rsidRDefault="00ED617E" w:rsidP="000351E5">
      <w:pPr>
        <w:rPr>
          <w:del w:id="1728" w:author="Autor"/>
          <w:rFonts w:cs="Times New Roman"/>
          <w:szCs w:val="24"/>
        </w:rPr>
      </w:pPr>
      <w:del w:id="1729" w:author="Autor">
        <w:r w:rsidRPr="000351E5" w:rsidDel="00310822">
          <w:rPr>
            <w:rFonts w:cs="Times New Roman"/>
            <w:szCs w:val="24"/>
          </w:rPr>
          <w:delText xml:space="preserve"> </w:delText>
        </w:r>
      </w:del>
    </w:p>
    <w:p w14:paraId="5FC1B055" w14:textId="77777777" w:rsidR="00310822" w:rsidRDefault="00310822" w:rsidP="000351E5">
      <w:pPr>
        <w:rPr>
          <w:ins w:id="1730" w:author="Autor"/>
          <w:rFonts w:cs="Times New Roman"/>
          <w:szCs w:val="24"/>
        </w:rPr>
      </w:pPr>
    </w:p>
    <w:p w14:paraId="43777FC3" w14:textId="39475114" w:rsidR="00ED617E" w:rsidRPr="000351E5" w:rsidDel="00310822" w:rsidRDefault="00ED617E" w:rsidP="000351E5">
      <w:pPr>
        <w:rPr>
          <w:del w:id="1731" w:author="Autor"/>
          <w:rFonts w:cs="Times New Roman"/>
          <w:szCs w:val="24"/>
        </w:rPr>
      </w:pPr>
      <w:r w:rsidRPr="000351E5">
        <w:rPr>
          <w:rFonts w:cs="Times New Roman"/>
          <w:szCs w:val="24"/>
        </w:rPr>
        <w:t>4.</w:t>
      </w:r>
      <w:del w:id="1732" w:author="Autor">
        <w:r w:rsidRPr="000351E5" w:rsidDel="00310822">
          <w:rPr>
            <w:rFonts w:cs="Times New Roman"/>
            <w:szCs w:val="24"/>
          </w:rPr>
          <w:tab/>
        </w:r>
      </w:del>
      <w:ins w:id="1733" w:author="Autor">
        <w:r w:rsidR="00310822">
          <w:rPr>
            <w:rFonts w:cs="Times New Roman"/>
            <w:szCs w:val="24"/>
          </w:rPr>
          <w:t xml:space="preserve"> </w:t>
        </w:r>
      </w:ins>
      <w:r w:rsidRPr="000351E5">
        <w:rPr>
          <w:rFonts w:cs="Times New Roman"/>
          <w:szCs w:val="24"/>
        </w:rPr>
        <w:t>Elaboración de textos escritos:</w:t>
      </w:r>
      <w:del w:id="1734" w:author="Autor">
        <w:r w:rsidRPr="000351E5">
          <w:rPr>
            <w:rFonts w:cs="Times New Roman"/>
            <w:szCs w:val="24"/>
          </w:rPr>
          <w:delText xml:space="preserve">  </w:delText>
        </w:r>
      </w:del>
      <w:ins w:id="1735" w:author="Autor">
        <w:del w:id="1736" w:author="Autor">
          <w:r w:rsidR="00FC12FC" w:rsidRPr="000351E5" w:rsidDel="00310822">
            <w:rPr>
              <w:rFonts w:cs="Times New Roman"/>
              <w:szCs w:val="24"/>
            </w:rPr>
            <w:delText xml:space="preserve"> </w:delText>
          </w:r>
        </w:del>
      </w:ins>
    </w:p>
    <w:p w14:paraId="2496A777" w14:textId="77777777" w:rsidR="00310822" w:rsidRDefault="00310822" w:rsidP="000351E5">
      <w:pPr>
        <w:rPr>
          <w:ins w:id="1737" w:author="Autor"/>
          <w:rFonts w:cs="Times New Roman"/>
          <w:szCs w:val="24"/>
        </w:rPr>
      </w:pPr>
    </w:p>
    <w:p w14:paraId="5A6D3D65" w14:textId="7FFE4607" w:rsidR="00ED617E" w:rsidRPr="000351E5" w:rsidDel="00310822" w:rsidRDefault="00ED617E" w:rsidP="000351E5">
      <w:pPr>
        <w:rPr>
          <w:del w:id="1738" w:author="Autor"/>
          <w:rFonts w:cs="Times New Roman"/>
          <w:szCs w:val="24"/>
        </w:rPr>
      </w:pPr>
      <w:r w:rsidRPr="000351E5">
        <w:rPr>
          <w:rFonts w:cs="Times New Roman"/>
          <w:szCs w:val="24"/>
        </w:rPr>
        <w:t>-</w:t>
      </w:r>
      <w:del w:id="1739" w:author="Autor">
        <w:r w:rsidRPr="000351E5" w:rsidDel="00310822">
          <w:rPr>
            <w:rFonts w:cs="Times New Roman"/>
            <w:szCs w:val="24"/>
          </w:rPr>
          <w:tab/>
        </w:r>
      </w:del>
      <w:ins w:id="1740" w:author="Autor">
        <w:r w:rsidR="00310822">
          <w:rPr>
            <w:rFonts w:cs="Times New Roman"/>
            <w:szCs w:val="24"/>
          </w:rPr>
          <w:t xml:space="preserve"> </w:t>
        </w:r>
      </w:ins>
      <w:r w:rsidRPr="000351E5">
        <w:rPr>
          <w:rFonts w:cs="Times New Roman"/>
          <w:szCs w:val="24"/>
        </w:rPr>
        <w:t xml:space="preserve">Textos detallados relacionados con el sector </w:t>
      </w:r>
      <w:proofErr w:type="spellStart"/>
      <w:r w:rsidRPr="000351E5">
        <w:rPr>
          <w:rFonts w:cs="Times New Roman"/>
          <w:szCs w:val="24"/>
        </w:rPr>
        <w:t>profesional.</w:t>
      </w:r>
      <w:proofErr w:type="spellEnd"/>
      <w:del w:id="1741" w:author="Autor">
        <w:r w:rsidRPr="000351E5">
          <w:rPr>
            <w:rFonts w:cs="Times New Roman"/>
            <w:szCs w:val="24"/>
          </w:rPr>
          <w:delText xml:space="preserve">  </w:delText>
        </w:r>
      </w:del>
      <w:ins w:id="1742" w:author="Autor">
        <w:del w:id="1743" w:author="Autor">
          <w:r w:rsidR="00FC12FC" w:rsidRPr="000351E5" w:rsidDel="00310822">
            <w:rPr>
              <w:rFonts w:cs="Times New Roman"/>
              <w:szCs w:val="24"/>
            </w:rPr>
            <w:delText xml:space="preserve"> </w:delText>
          </w:r>
        </w:del>
      </w:ins>
    </w:p>
    <w:p w14:paraId="42A33A00" w14:textId="77777777" w:rsidR="00310822" w:rsidRDefault="00310822" w:rsidP="000351E5">
      <w:pPr>
        <w:rPr>
          <w:ins w:id="1744" w:author="Autor"/>
          <w:rFonts w:cs="Times New Roman"/>
          <w:szCs w:val="24"/>
        </w:rPr>
      </w:pPr>
    </w:p>
    <w:p w14:paraId="2BD93890" w14:textId="58D16B9C" w:rsidR="00ED617E" w:rsidRPr="000351E5" w:rsidDel="00310822" w:rsidRDefault="00ED617E" w:rsidP="000351E5">
      <w:pPr>
        <w:rPr>
          <w:del w:id="1745" w:author="Autor"/>
          <w:rFonts w:cs="Times New Roman"/>
          <w:szCs w:val="24"/>
        </w:rPr>
      </w:pPr>
      <w:r w:rsidRPr="000351E5">
        <w:rPr>
          <w:rFonts w:cs="Times New Roman"/>
          <w:szCs w:val="24"/>
        </w:rPr>
        <w:t>-</w:t>
      </w:r>
      <w:del w:id="1746" w:author="Autor">
        <w:r w:rsidRPr="000351E5" w:rsidDel="00310822">
          <w:rPr>
            <w:rFonts w:cs="Times New Roman"/>
            <w:szCs w:val="24"/>
          </w:rPr>
          <w:tab/>
        </w:r>
      </w:del>
      <w:ins w:id="1747" w:author="Autor">
        <w:r w:rsidR="00310822">
          <w:rPr>
            <w:rFonts w:cs="Times New Roman"/>
            <w:szCs w:val="24"/>
          </w:rPr>
          <w:t xml:space="preserve"> </w:t>
        </w:r>
      </w:ins>
      <w:r w:rsidRPr="000351E5">
        <w:rPr>
          <w:rFonts w:cs="Times New Roman"/>
          <w:szCs w:val="24"/>
        </w:rPr>
        <w:t>Documentación propia del sector: manuales, protocolos de actuación, folletos, informes, normas de seguridad, esquemas o gráficos.</w:t>
      </w:r>
      <w:del w:id="1748" w:author="Autor">
        <w:r w:rsidRPr="000351E5" w:rsidDel="00310822">
          <w:rPr>
            <w:rFonts w:cs="Times New Roman"/>
            <w:szCs w:val="24"/>
          </w:rPr>
          <w:delText xml:space="preserve"> </w:delText>
        </w:r>
      </w:del>
    </w:p>
    <w:p w14:paraId="0AF4ED91" w14:textId="77777777" w:rsidR="00310822" w:rsidRDefault="00310822" w:rsidP="000351E5">
      <w:pPr>
        <w:rPr>
          <w:ins w:id="1749" w:author="Autor"/>
          <w:rFonts w:cs="Times New Roman"/>
          <w:szCs w:val="24"/>
        </w:rPr>
      </w:pPr>
    </w:p>
    <w:p w14:paraId="475BC33B" w14:textId="751A1D41" w:rsidR="00ED617E" w:rsidRPr="000351E5" w:rsidDel="00310822" w:rsidRDefault="00ED617E" w:rsidP="000351E5">
      <w:pPr>
        <w:rPr>
          <w:del w:id="1750" w:author="Autor"/>
          <w:rFonts w:cs="Times New Roman"/>
          <w:szCs w:val="24"/>
        </w:rPr>
      </w:pPr>
      <w:r w:rsidRPr="000351E5">
        <w:rPr>
          <w:rFonts w:cs="Times New Roman"/>
          <w:szCs w:val="24"/>
        </w:rPr>
        <w:t>-</w:t>
      </w:r>
      <w:del w:id="1751" w:author="Autor">
        <w:r w:rsidRPr="000351E5" w:rsidDel="00310822">
          <w:rPr>
            <w:rFonts w:cs="Times New Roman"/>
            <w:szCs w:val="24"/>
          </w:rPr>
          <w:tab/>
        </w:r>
      </w:del>
      <w:ins w:id="1752" w:author="Autor">
        <w:r w:rsidR="00310822">
          <w:rPr>
            <w:rFonts w:cs="Times New Roman"/>
            <w:szCs w:val="24"/>
          </w:rPr>
          <w:t xml:space="preserve"> </w:t>
        </w:r>
      </w:ins>
      <w:r w:rsidRPr="000351E5">
        <w:rPr>
          <w:rFonts w:cs="Times New Roman"/>
          <w:szCs w:val="24"/>
        </w:rPr>
        <w:t xml:space="preserve">Documentación específica administrativa y comercial del sector </w:t>
      </w:r>
      <w:proofErr w:type="spellStart"/>
      <w:r w:rsidRPr="000351E5">
        <w:rPr>
          <w:rFonts w:cs="Times New Roman"/>
          <w:szCs w:val="24"/>
        </w:rPr>
        <w:t>profesional.</w:t>
      </w:r>
      <w:proofErr w:type="spellEnd"/>
      <w:del w:id="1753" w:author="Autor">
        <w:r w:rsidRPr="000351E5" w:rsidDel="00310822">
          <w:rPr>
            <w:rFonts w:cs="Times New Roman"/>
            <w:szCs w:val="24"/>
          </w:rPr>
          <w:delText xml:space="preserve"> </w:delText>
        </w:r>
      </w:del>
    </w:p>
    <w:p w14:paraId="714A85CD" w14:textId="77777777" w:rsidR="00310822" w:rsidRDefault="00310822" w:rsidP="000351E5">
      <w:pPr>
        <w:rPr>
          <w:ins w:id="1754" w:author="Autor"/>
          <w:rFonts w:cs="Times New Roman"/>
          <w:szCs w:val="24"/>
        </w:rPr>
      </w:pPr>
    </w:p>
    <w:p w14:paraId="265D7CE3" w14:textId="05E141CD" w:rsidR="00ED617E" w:rsidRPr="000351E5" w:rsidDel="00310822" w:rsidRDefault="00ED617E" w:rsidP="000351E5">
      <w:pPr>
        <w:rPr>
          <w:del w:id="1755" w:author="Autor"/>
          <w:rFonts w:cs="Times New Roman"/>
          <w:szCs w:val="24"/>
        </w:rPr>
      </w:pPr>
      <w:r w:rsidRPr="000351E5">
        <w:rPr>
          <w:rFonts w:cs="Times New Roman"/>
          <w:szCs w:val="24"/>
        </w:rPr>
        <w:t>-</w:t>
      </w:r>
      <w:del w:id="1756" w:author="Autor">
        <w:r w:rsidRPr="000351E5" w:rsidDel="00310822">
          <w:rPr>
            <w:rFonts w:cs="Times New Roman"/>
            <w:szCs w:val="24"/>
          </w:rPr>
          <w:tab/>
        </w:r>
      </w:del>
      <w:ins w:id="1757" w:author="Autor">
        <w:r w:rsidR="00310822">
          <w:rPr>
            <w:rFonts w:cs="Times New Roman"/>
            <w:szCs w:val="24"/>
          </w:rPr>
          <w:t xml:space="preserve"> </w:t>
        </w:r>
      </w:ins>
      <w:r w:rsidRPr="000351E5">
        <w:rPr>
          <w:rFonts w:cs="Times New Roman"/>
          <w:szCs w:val="24"/>
        </w:rPr>
        <w:t>Correspondencia formal e informal en formato físico y digital: correos electrónicos, solicitudes, documentos de incidencias y reclamaciones.</w:t>
      </w:r>
      <w:del w:id="1758" w:author="Autor">
        <w:r w:rsidRPr="000351E5" w:rsidDel="00310822">
          <w:rPr>
            <w:rFonts w:cs="Times New Roman"/>
            <w:szCs w:val="24"/>
          </w:rPr>
          <w:delText xml:space="preserve"> </w:delText>
        </w:r>
      </w:del>
    </w:p>
    <w:p w14:paraId="52FBF72B" w14:textId="77777777" w:rsidR="00310822" w:rsidRDefault="00310822" w:rsidP="000351E5">
      <w:pPr>
        <w:rPr>
          <w:ins w:id="1759" w:author="Autor"/>
          <w:rFonts w:cs="Times New Roman"/>
          <w:szCs w:val="24"/>
        </w:rPr>
      </w:pPr>
    </w:p>
    <w:p w14:paraId="6B8CCAC2" w14:textId="2DA5FA44" w:rsidR="00ED617E" w:rsidRPr="000351E5" w:rsidDel="00310822" w:rsidRDefault="00ED617E" w:rsidP="000351E5">
      <w:pPr>
        <w:rPr>
          <w:del w:id="1760" w:author="Autor"/>
          <w:rFonts w:cs="Times New Roman"/>
          <w:szCs w:val="24"/>
        </w:rPr>
      </w:pPr>
      <w:r w:rsidRPr="000351E5">
        <w:rPr>
          <w:rFonts w:cs="Times New Roman"/>
          <w:szCs w:val="24"/>
        </w:rPr>
        <w:t>-</w:t>
      </w:r>
      <w:del w:id="1761" w:author="Autor">
        <w:r w:rsidRPr="000351E5" w:rsidDel="00310822">
          <w:rPr>
            <w:rFonts w:cs="Times New Roman"/>
            <w:szCs w:val="24"/>
          </w:rPr>
          <w:tab/>
        </w:r>
      </w:del>
      <w:ins w:id="1762" w:author="Autor">
        <w:r w:rsidR="00310822">
          <w:rPr>
            <w:rFonts w:cs="Times New Roman"/>
            <w:szCs w:val="24"/>
          </w:rPr>
          <w:t xml:space="preserve"> </w:t>
        </w:r>
      </w:ins>
      <w:r w:rsidRPr="000351E5">
        <w:rPr>
          <w:rFonts w:cs="Times New Roman"/>
          <w:szCs w:val="24"/>
        </w:rPr>
        <w:t>Textos relacionados con la búsqueda de empleo. Europass: currículum y carta de presentación.</w:t>
      </w:r>
      <w:del w:id="1763" w:author="Autor">
        <w:r w:rsidRPr="000351E5">
          <w:rPr>
            <w:rFonts w:cs="Times New Roman"/>
            <w:szCs w:val="24"/>
          </w:rPr>
          <w:delText xml:space="preserve">  </w:delText>
        </w:r>
      </w:del>
      <w:ins w:id="1764" w:author="Autor">
        <w:del w:id="1765" w:author="Autor">
          <w:r w:rsidR="00FC12FC" w:rsidRPr="000351E5" w:rsidDel="00310822">
            <w:rPr>
              <w:rFonts w:cs="Times New Roman"/>
              <w:szCs w:val="24"/>
            </w:rPr>
            <w:delText xml:space="preserve"> </w:delText>
          </w:r>
        </w:del>
      </w:ins>
    </w:p>
    <w:p w14:paraId="27460377" w14:textId="77777777" w:rsidR="00310822" w:rsidRDefault="00310822" w:rsidP="000351E5">
      <w:pPr>
        <w:rPr>
          <w:ins w:id="1766" w:author="Autor"/>
          <w:rFonts w:cs="Times New Roman"/>
          <w:szCs w:val="24"/>
        </w:rPr>
      </w:pPr>
    </w:p>
    <w:p w14:paraId="134B5A75" w14:textId="537EBD4C" w:rsidR="00ED617E" w:rsidRPr="000351E5" w:rsidDel="00310822" w:rsidRDefault="00ED617E" w:rsidP="000351E5">
      <w:pPr>
        <w:rPr>
          <w:del w:id="1767" w:author="Autor"/>
          <w:rFonts w:cs="Times New Roman"/>
          <w:szCs w:val="24"/>
        </w:rPr>
      </w:pPr>
      <w:r w:rsidRPr="000351E5">
        <w:rPr>
          <w:rFonts w:cs="Times New Roman"/>
          <w:szCs w:val="24"/>
        </w:rPr>
        <w:t>-</w:t>
      </w:r>
      <w:del w:id="1768" w:author="Autor">
        <w:r w:rsidRPr="000351E5" w:rsidDel="00310822">
          <w:rPr>
            <w:rFonts w:cs="Times New Roman"/>
            <w:szCs w:val="24"/>
          </w:rPr>
          <w:tab/>
        </w:r>
      </w:del>
      <w:ins w:id="1769" w:author="Autor">
        <w:r w:rsidR="00310822">
          <w:rPr>
            <w:rFonts w:cs="Times New Roman"/>
            <w:szCs w:val="24"/>
          </w:rPr>
          <w:t xml:space="preserve"> </w:t>
        </w:r>
      </w:ins>
      <w:r w:rsidRPr="000351E5">
        <w:rPr>
          <w:rFonts w:cs="Times New Roman"/>
          <w:szCs w:val="24"/>
        </w:rPr>
        <w:t>Fórmulas de cortesía y formalidad adecuadas al contexto comunicativo.</w:t>
      </w:r>
      <w:del w:id="1770" w:author="Autor">
        <w:r w:rsidRPr="000351E5" w:rsidDel="00310822">
          <w:rPr>
            <w:rFonts w:cs="Times New Roman"/>
            <w:szCs w:val="24"/>
          </w:rPr>
          <w:delText xml:space="preserve"> </w:delText>
        </w:r>
      </w:del>
    </w:p>
    <w:p w14:paraId="43FFB3B6" w14:textId="77777777" w:rsidR="00310822" w:rsidRDefault="00310822" w:rsidP="000351E5">
      <w:pPr>
        <w:rPr>
          <w:ins w:id="1771" w:author="Autor"/>
          <w:rFonts w:cs="Times New Roman"/>
          <w:szCs w:val="24"/>
        </w:rPr>
      </w:pPr>
    </w:p>
    <w:p w14:paraId="62C6DEB8" w14:textId="4030E819" w:rsidR="002E0B85" w:rsidRPr="000351E5" w:rsidDel="00310822" w:rsidRDefault="00ED617E" w:rsidP="000351E5">
      <w:pPr>
        <w:rPr>
          <w:del w:id="1772" w:author="Autor"/>
          <w:rFonts w:cs="Times New Roman"/>
          <w:szCs w:val="24"/>
        </w:rPr>
      </w:pPr>
      <w:r w:rsidRPr="000351E5">
        <w:rPr>
          <w:rFonts w:cs="Times New Roman"/>
          <w:szCs w:val="24"/>
        </w:rPr>
        <w:t>-</w:t>
      </w:r>
      <w:del w:id="1773" w:author="Autor">
        <w:r w:rsidRPr="000351E5" w:rsidDel="00310822">
          <w:rPr>
            <w:rFonts w:cs="Times New Roman"/>
            <w:szCs w:val="24"/>
          </w:rPr>
          <w:tab/>
        </w:r>
      </w:del>
      <w:ins w:id="1774" w:author="Autor">
        <w:r w:rsidR="00310822">
          <w:rPr>
            <w:rFonts w:cs="Times New Roman"/>
            <w:szCs w:val="24"/>
          </w:rPr>
          <w:t xml:space="preserve"> </w:t>
        </w:r>
      </w:ins>
      <w:r w:rsidRPr="000351E5">
        <w:rPr>
          <w:rFonts w:cs="Times New Roman"/>
          <w:szCs w:val="24"/>
        </w:rPr>
        <w:t>Terminología específica del sector y estructuras gramaticales necesarias para la elaboración de los diferentes tipos de textos.</w:t>
      </w:r>
      <w:del w:id="1775" w:author="Autor">
        <w:r w:rsidRPr="000351E5">
          <w:rPr>
            <w:rFonts w:cs="Times New Roman"/>
            <w:szCs w:val="24"/>
          </w:rPr>
          <w:delText xml:space="preserve">  </w:delText>
        </w:r>
      </w:del>
      <w:ins w:id="1776" w:author="Autor">
        <w:del w:id="1777" w:author="Autor">
          <w:r w:rsidR="00FC12FC" w:rsidRPr="000351E5" w:rsidDel="00310822">
            <w:rPr>
              <w:rFonts w:cs="Times New Roman"/>
              <w:szCs w:val="24"/>
            </w:rPr>
            <w:delText xml:space="preserve"> </w:delText>
          </w:r>
        </w:del>
      </w:ins>
    </w:p>
    <w:p w14:paraId="439E31E5" w14:textId="77777777" w:rsidR="00310822" w:rsidRDefault="00310822" w:rsidP="000351E5">
      <w:pPr>
        <w:rPr>
          <w:ins w:id="1778" w:author="Autor"/>
          <w:rFonts w:cs="Times New Roman"/>
          <w:szCs w:val="24"/>
        </w:rPr>
      </w:pPr>
    </w:p>
    <w:p w14:paraId="692935EB" w14:textId="2F44D89B" w:rsidR="00ED617E" w:rsidRPr="000351E5" w:rsidDel="00310822" w:rsidRDefault="00ED617E" w:rsidP="000351E5">
      <w:pPr>
        <w:rPr>
          <w:del w:id="1779" w:author="Autor"/>
          <w:rFonts w:cs="Times New Roman"/>
          <w:szCs w:val="24"/>
        </w:rPr>
      </w:pPr>
      <w:r w:rsidRPr="000351E5">
        <w:rPr>
          <w:rFonts w:cs="Times New Roman"/>
          <w:szCs w:val="24"/>
        </w:rPr>
        <w:t>5.</w:t>
      </w:r>
      <w:del w:id="1780" w:author="Autor">
        <w:r w:rsidRPr="000351E5" w:rsidDel="00310822">
          <w:rPr>
            <w:rFonts w:cs="Times New Roman"/>
            <w:szCs w:val="24"/>
          </w:rPr>
          <w:tab/>
        </w:r>
      </w:del>
      <w:ins w:id="1781" w:author="Autor">
        <w:r w:rsidR="00310822">
          <w:rPr>
            <w:rFonts w:cs="Times New Roman"/>
            <w:szCs w:val="24"/>
          </w:rPr>
          <w:t xml:space="preserve"> </w:t>
        </w:r>
      </w:ins>
      <w:r w:rsidRPr="000351E5">
        <w:rPr>
          <w:rFonts w:cs="Times New Roman"/>
          <w:szCs w:val="24"/>
        </w:rPr>
        <w:t>Identificación e interpretación de elementos culturales de los países de lengua extranjera en el ámbito profesional:</w:t>
      </w:r>
      <w:del w:id="1782" w:author="Autor">
        <w:r w:rsidRPr="000351E5" w:rsidDel="00310822">
          <w:rPr>
            <w:rFonts w:cs="Times New Roman"/>
            <w:szCs w:val="24"/>
          </w:rPr>
          <w:delText xml:space="preserve"> </w:delText>
        </w:r>
      </w:del>
    </w:p>
    <w:p w14:paraId="26ED03CC" w14:textId="77777777" w:rsidR="00310822" w:rsidRDefault="00310822" w:rsidP="000351E5">
      <w:pPr>
        <w:rPr>
          <w:ins w:id="1783" w:author="Autor"/>
          <w:rFonts w:cs="Times New Roman"/>
          <w:szCs w:val="24"/>
        </w:rPr>
      </w:pPr>
    </w:p>
    <w:p w14:paraId="6D066FCE" w14:textId="7F367DC2" w:rsidR="00ED617E" w:rsidRPr="000351E5" w:rsidDel="00310822" w:rsidRDefault="00ED617E" w:rsidP="000351E5">
      <w:pPr>
        <w:rPr>
          <w:del w:id="1784" w:author="Autor"/>
          <w:rFonts w:cs="Times New Roman"/>
          <w:szCs w:val="24"/>
        </w:rPr>
      </w:pPr>
      <w:r w:rsidRPr="000351E5">
        <w:rPr>
          <w:rFonts w:cs="Times New Roman"/>
          <w:szCs w:val="24"/>
        </w:rPr>
        <w:t>-</w:t>
      </w:r>
      <w:del w:id="1785" w:author="Autor">
        <w:r w:rsidRPr="000351E5" w:rsidDel="00310822">
          <w:rPr>
            <w:rFonts w:cs="Times New Roman"/>
            <w:szCs w:val="24"/>
          </w:rPr>
          <w:tab/>
        </w:r>
      </w:del>
      <w:ins w:id="1786" w:author="Autor">
        <w:r w:rsidR="00310822">
          <w:rPr>
            <w:rFonts w:cs="Times New Roman"/>
            <w:szCs w:val="24"/>
          </w:rPr>
          <w:t xml:space="preserve"> </w:t>
        </w:r>
      </w:ins>
      <w:r w:rsidRPr="000351E5">
        <w:rPr>
          <w:rFonts w:cs="Times New Roman"/>
          <w:szCs w:val="24"/>
        </w:rPr>
        <w:t>Costumbres, creencias y valores propios del país extranjero.</w:t>
      </w:r>
      <w:del w:id="1787" w:author="Autor">
        <w:r w:rsidRPr="000351E5">
          <w:rPr>
            <w:rFonts w:cs="Times New Roman"/>
            <w:szCs w:val="24"/>
          </w:rPr>
          <w:delText xml:space="preserve">  </w:delText>
        </w:r>
      </w:del>
      <w:ins w:id="1788" w:author="Autor">
        <w:del w:id="1789" w:author="Autor">
          <w:r w:rsidR="00FC12FC" w:rsidRPr="000351E5" w:rsidDel="00310822">
            <w:rPr>
              <w:rFonts w:cs="Times New Roman"/>
              <w:szCs w:val="24"/>
            </w:rPr>
            <w:delText xml:space="preserve"> </w:delText>
          </w:r>
        </w:del>
      </w:ins>
    </w:p>
    <w:p w14:paraId="6DB76845" w14:textId="77777777" w:rsidR="00310822" w:rsidRDefault="00310822" w:rsidP="000351E5">
      <w:pPr>
        <w:rPr>
          <w:ins w:id="1790" w:author="Autor"/>
          <w:rFonts w:cs="Times New Roman"/>
          <w:szCs w:val="24"/>
        </w:rPr>
      </w:pPr>
    </w:p>
    <w:p w14:paraId="2AFC2035" w14:textId="6883784E" w:rsidR="00ED617E" w:rsidRPr="000351E5" w:rsidDel="00310822" w:rsidRDefault="00ED617E" w:rsidP="000351E5">
      <w:pPr>
        <w:rPr>
          <w:del w:id="1791" w:author="Autor"/>
          <w:rFonts w:cs="Times New Roman"/>
          <w:szCs w:val="24"/>
        </w:rPr>
      </w:pPr>
      <w:r w:rsidRPr="000351E5">
        <w:rPr>
          <w:rFonts w:cs="Times New Roman"/>
          <w:szCs w:val="24"/>
        </w:rPr>
        <w:t>-</w:t>
      </w:r>
      <w:del w:id="1792" w:author="Autor">
        <w:r w:rsidRPr="000351E5" w:rsidDel="00310822">
          <w:rPr>
            <w:rFonts w:cs="Times New Roman"/>
            <w:szCs w:val="24"/>
          </w:rPr>
          <w:tab/>
        </w:r>
      </w:del>
      <w:ins w:id="1793" w:author="Autor">
        <w:r w:rsidR="00310822">
          <w:rPr>
            <w:rFonts w:cs="Times New Roman"/>
            <w:szCs w:val="24"/>
          </w:rPr>
          <w:t xml:space="preserve"> </w:t>
        </w:r>
      </w:ins>
      <w:r w:rsidRPr="000351E5">
        <w:rPr>
          <w:rFonts w:cs="Times New Roman"/>
          <w:szCs w:val="24"/>
        </w:rPr>
        <w:t>Normas socioculturales y protocolarias en las relaciones internacionales.</w:t>
      </w:r>
      <w:del w:id="1794" w:author="Autor">
        <w:r w:rsidRPr="000351E5">
          <w:rPr>
            <w:rFonts w:cs="Times New Roman"/>
            <w:szCs w:val="24"/>
          </w:rPr>
          <w:delText xml:space="preserve">  </w:delText>
        </w:r>
      </w:del>
      <w:ins w:id="1795" w:author="Autor">
        <w:del w:id="1796" w:author="Autor">
          <w:r w:rsidR="00FC12FC" w:rsidRPr="000351E5" w:rsidDel="00310822">
            <w:rPr>
              <w:rFonts w:cs="Times New Roman"/>
              <w:szCs w:val="24"/>
            </w:rPr>
            <w:delText xml:space="preserve"> </w:delText>
          </w:r>
        </w:del>
      </w:ins>
    </w:p>
    <w:p w14:paraId="302823FE" w14:textId="77777777" w:rsidR="00310822" w:rsidRDefault="00310822" w:rsidP="000351E5">
      <w:pPr>
        <w:rPr>
          <w:ins w:id="1797" w:author="Autor"/>
          <w:rFonts w:cs="Times New Roman"/>
          <w:szCs w:val="24"/>
        </w:rPr>
      </w:pPr>
    </w:p>
    <w:p w14:paraId="256C5A29" w14:textId="16AB39DB" w:rsidR="00ED617E" w:rsidRPr="000351E5" w:rsidDel="00310822" w:rsidRDefault="00ED617E" w:rsidP="000351E5">
      <w:pPr>
        <w:rPr>
          <w:del w:id="1798" w:author="Autor"/>
          <w:rFonts w:cs="Times New Roman"/>
          <w:szCs w:val="24"/>
        </w:rPr>
      </w:pPr>
      <w:r w:rsidRPr="000351E5">
        <w:rPr>
          <w:rFonts w:cs="Times New Roman"/>
          <w:szCs w:val="24"/>
        </w:rPr>
        <w:t>-</w:t>
      </w:r>
      <w:del w:id="1799" w:author="Autor">
        <w:r w:rsidRPr="000351E5" w:rsidDel="00310822">
          <w:rPr>
            <w:rFonts w:cs="Times New Roman"/>
            <w:szCs w:val="24"/>
          </w:rPr>
          <w:tab/>
        </w:r>
      </w:del>
      <w:ins w:id="1800" w:author="Autor">
        <w:r w:rsidR="00310822">
          <w:rPr>
            <w:rFonts w:cs="Times New Roman"/>
            <w:szCs w:val="24"/>
          </w:rPr>
          <w:t xml:space="preserve"> </w:t>
        </w:r>
      </w:ins>
      <w:r w:rsidRPr="000351E5">
        <w:rPr>
          <w:rFonts w:cs="Times New Roman"/>
          <w:szCs w:val="24"/>
        </w:rPr>
        <w:t>Aspectos socio-profesionales propios del sector en el país de la lengua extranjera.</w:t>
      </w:r>
      <w:del w:id="1801" w:author="Autor">
        <w:r w:rsidRPr="000351E5">
          <w:rPr>
            <w:rFonts w:cs="Times New Roman"/>
            <w:szCs w:val="24"/>
          </w:rPr>
          <w:delText xml:space="preserve">  </w:delText>
        </w:r>
      </w:del>
      <w:ins w:id="1802" w:author="Autor">
        <w:del w:id="1803" w:author="Autor">
          <w:r w:rsidR="00FC12FC" w:rsidRPr="000351E5" w:rsidDel="00310822">
            <w:rPr>
              <w:rFonts w:cs="Times New Roman"/>
              <w:szCs w:val="24"/>
            </w:rPr>
            <w:delText xml:space="preserve"> </w:delText>
          </w:r>
        </w:del>
      </w:ins>
    </w:p>
    <w:p w14:paraId="0EF983BE" w14:textId="77777777" w:rsidR="00310822" w:rsidRDefault="00310822" w:rsidP="000351E5">
      <w:pPr>
        <w:rPr>
          <w:ins w:id="1804" w:author="Autor"/>
          <w:rFonts w:cs="Times New Roman"/>
          <w:szCs w:val="24"/>
        </w:rPr>
      </w:pPr>
    </w:p>
    <w:p w14:paraId="48CBA69E" w14:textId="41D74127" w:rsidR="00ED617E" w:rsidRPr="000351E5" w:rsidDel="00310822" w:rsidRDefault="00ED617E" w:rsidP="000351E5">
      <w:pPr>
        <w:rPr>
          <w:del w:id="1805" w:author="Autor"/>
          <w:rFonts w:cs="Times New Roman"/>
          <w:szCs w:val="24"/>
        </w:rPr>
      </w:pPr>
      <w:r w:rsidRPr="000351E5">
        <w:rPr>
          <w:rFonts w:cs="Times New Roman"/>
          <w:szCs w:val="24"/>
        </w:rPr>
        <w:t>-</w:t>
      </w:r>
      <w:del w:id="1806" w:author="Autor">
        <w:r w:rsidRPr="000351E5" w:rsidDel="00310822">
          <w:rPr>
            <w:rFonts w:cs="Times New Roman"/>
            <w:szCs w:val="24"/>
          </w:rPr>
          <w:tab/>
        </w:r>
      </w:del>
      <w:ins w:id="1807" w:author="Autor">
        <w:r w:rsidR="00310822">
          <w:rPr>
            <w:rFonts w:cs="Times New Roman"/>
            <w:szCs w:val="24"/>
          </w:rPr>
          <w:t xml:space="preserve"> </w:t>
        </w:r>
      </w:ins>
      <w:r w:rsidRPr="000351E5">
        <w:rPr>
          <w:rFonts w:cs="Times New Roman"/>
          <w:szCs w:val="24"/>
        </w:rPr>
        <w:t>Oportunidades de aprendizaje y empleo en Europa.</w:t>
      </w:r>
      <w:del w:id="1808" w:author="Autor">
        <w:r w:rsidRPr="000351E5" w:rsidDel="00310822">
          <w:rPr>
            <w:rFonts w:cs="Times New Roman"/>
            <w:szCs w:val="24"/>
          </w:rPr>
          <w:delText xml:space="preserve"> </w:delText>
        </w:r>
      </w:del>
    </w:p>
    <w:p w14:paraId="153FD9E8" w14:textId="77777777" w:rsidR="00310822" w:rsidRDefault="00310822" w:rsidP="000351E5">
      <w:pPr>
        <w:rPr>
          <w:ins w:id="1809" w:author="Autor"/>
          <w:rFonts w:cs="Times New Roman"/>
          <w:szCs w:val="24"/>
        </w:rPr>
      </w:pPr>
    </w:p>
    <w:p w14:paraId="25CA8753" w14:textId="79EB50A7" w:rsidR="002E0B85" w:rsidRPr="000351E5" w:rsidDel="00310822" w:rsidRDefault="00ED617E" w:rsidP="000351E5">
      <w:pPr>
        <w:rPr>
          <w:del w:id="1810" w:author="Autor"/>
          <w:rFonts w:cs="Times New Roman"/>
          <w:szCs w:val="24"/>
        </w:rPr>
      </w:pPr>
      <w:r w:rsidRPr="000351E5">
        <w:rPr>
          <w:rFonts w:cs="Times New Roman"/>
          <w:szCs w:val="24"/>
        </w:rPr>
        <w:t>-</w:t>
      </w:r>
      <w:del w:id="1811" w:author="Autor">
        <w:r w:rsidRPr="000351E5" w:rsidDel="00310822">
          <w:rPr>
            <w:rFonts w:cs="Times New Roman"/>
            <w:szCs w:val="24"/>
          </w:rPr>
          <w:tab/>
        </w:r>
      </w:del>
      <w:ins w:id="1812" w:author="Autor">
        <w:r w:rsidR="00310822">
          <w:rPr>
            <w:rFonts w:cs="Times New Roman"/>
            <w:szCs w:val="24"/>
          </w:rPr>
          <w:t xml:space="preserve"> </w:t>
        </w:r>
      </w:ins>
      <w:r w:rsidRPr="000351E5">
        <w:rPr>
          <w:rFonts w:cs="Times New Roman"/>
          <w:szCs w:val="24"/>
        </w:rPr>
        <w:t>Marcadores lingüísticos de la procedencia del hablante.</w:t>
      </w:r>
      <w:del w:id="1813" w:author="Autor">
        <w:r w:rsidRPr="000351E5">
          <w:rPr>
            <w:rFonts w:cs="Times New Roman"/>
            <w:szCs w:val="24"/>
          </w:rPr>
          <w:delText xml:space="preserve">  </w:delText>
        </w:r>
      </w:del>
      <w:ins w:id="1814" w:author="Autor">
        <w:del w:id="1815" w:author="Autor">
          <w:r w:rsidR="00FC12FC" w:rsidRPr="000351E5" w:rsidDel="00310822">
            <w:rPr>
              <w:rFonts w:cs="Times New Roman"/>
              <w:szCs w:val="24"/>
            </w:rPr>
            <w:delText xml:space="preserve"> </w:delText>
          </w:r>
        </w:del>
      </w:ins>
    </w:p>
    <w:p w14:paraId="4D975081" w14:textId="77777777" w:rsidR="00310822" w:rsidRDefault="00310822" w:rsidP="000351E5">
      <w:pPr>
        <w:rPr>
          <w:ins w:id="1816" w:author="Autor"/>
          <w:rFonts w:cs="Times New Roman"/>
          <w:szCs w:val="24"/>
        </w:rPr>
      </w:pPr>
    </w:p>
    <w:p w14:paraId="15A2CD3C" w14:textId="77777777" w:rsidR="002E0B85" w:rsidRPr="000351E5" w:rsidRDefault="00DB67DD" w:rsidP="000351E5">
      <w:pPr>
        <w:rPr>
          <w:rFonts w:cs="Times New Roman"/>
        </w:rPr>
      </w:pPr>
      <w:r w:rsidRPr="000351E5">
        <w:rPr>
          <w:rFonts w:cs="Times New Roman"/>
        </w:rPr>
        <w:br w:type="page"/>
      </w:r>
    </w:p>
    <w:p w14:paraId="2CEEF9F6" w14:textId="6B6B7CE2" w:rsidR="00742F2F" w:rsidRPr="000351E5" w:rsidRDefault="00742F2F" w:rsidP="000351E5">
      <w:pPr>
        <w:keepLines/>
        <w:spacing w:line="360" w:lineRule="auto"/>
        <w:rPr>
          <w:rFonts w:cs="Times New Roman"/>
          <w:szCs w:val="24"/>
        </w:rPr>
      </w:pPr>
    </w:p>
    <w:p w14:paraId="175CC986" w14:textId="486B7556" w:rsidR="002248B0" w:rsidRPr="000351E5" w:rsidRDefault="002248B0" w:rsidP="000351E5">
      <w:pPr>
        <w:pStyle w:val="Ttulo1"/>
      </w:pPr>
      <w:bookmarkStart w:id="1817" w:name="_Toc166246229"/>
      <w:r w:rsidRPr="000351E5">
        <w:t xml:space="preserve">ANEXO </w:t>
      </w:r>
      <w:r w:rsidR="00B73445" w:rsidRPr="000351E5">
        <w:t>II</w:t>
      </w:r>
      <w:r w:rsidRPr="000351E5">
        <w:t>. Secuenciación y horario</w:t>
      </w:r>
      <w:bookmarkEnd w:id="1817"/>
    </w:p>
    <w:p w14:paraId="2392EE97" w14:textId="0ECB09CC" w:rsidR="001A128C" w:rsidRPr="000351E5" w:rsidRDefault="002E0B85" w:rsidP="000351E5">
      <w:pPr>
        <w:pStyle w:val="Ttulo2"/>
        <w:spacing w:line="360" w:lineRule="auto"/>
        <w:rPr>
          <w:rFonts w:cs="Times New Roman"/>
          <w:szCs w:val="24"/>
        </w:rPr>
      </w:pPr>
      <w:ins w:id="1818" w:author="Autor">
        <w:r w:rsidRPr="000351E5">
          <w:rPr>
            <w:rFonts w:cs="Times New Roman"/>
            <w:szCs w:val="24"/>
          </w:rPr>
          <w:t xml:space="preserve">a) </w:t>
        </w:r>
      </w:ins>
      <w:r w:rsidR="006F4CC0" w:rsidRPr="000351E5">
        <w:rPr>
          <w:rFonts w:cs="Times New Roman"/>
          <w:szCs w:val="24"/>
        </w:rPr>
        <w:t>Secuenciación</w:t>
      </w:r>
      <w:r w:rsidR="0025428B" w:rsidRPr="000351E5">
        <w:rPr>
          <w:rFonts w:cs="Times New Roman"/>
          <w:szCs w:val="24"/>
        </w:rPr>
        <w:t xml:space="preserve"> de los módulos asociados a las habilidades y capacidades transversales y a la orientación laboral y el emprendimiento en primer curso de Grado Medio y de Grado Superior</w:t>
      </w:r>
      <w:ins w:id="1819" w:author="Autor">
        <w:r w:rsidR="00056728" w:rsidRPr="000351E5">
          <w:rPr>
            <w:rFonts w:cs="Times New Roman"/>
            <w:szCs w:val="24"/>
          </w:rPr>
          <w:t>.</w:t>
        </w:r>
      </w:ins>
      <w:del w:id="1820" w:author="Autor">
        <w:r w:rsidR="00FE49DE" w:rsidRPr="000351E5" w:rsidDel="00056728">
          <w:rPr>
            <w:rFonts w:cs="Times New Roman"/>
            <w:szCs w:val="24"/>
          </w:rPr>
          <w:delText xml:space="preserve"> cuya implantación se producirá en el curso 2024-2025</w:delText>
        </w:r>
      </w:del>
    </w:p>
    <w:p w14:paraId="4448F5DF" w14:textId="77777777" w:rsidR="00D86ABF" w:rsidRPr="000351E5" w:rsidRDefault="00D86ABF" w:rsidP="000351E5">
      <w:pPr>
        <w:spacing w:line="360" w:lineRule="auto"/>
        <w:rPr>
          <w:rFonts w:cs="Times New Roman"/>
          <w:szCs w:val="24"/>
        </w:rPr>
      </w:pPr>
    </w:p>
    <w:tbl>
      <w:tblPr>
        <w:tblW w:w="9072" w:type="dxa"/>
        <w:jc w:val="center"/>
        <w:tblLayout w:type="fixed"/>
        <w:tblCellMar>
          <w:left w:w="70" w:type="dxa"/>
          <w:right w:w="70" w:type="dxa"/>
        </w:tblCellMar>
        <w:tblLook w:val="0000" w:firstRow="0" w:lastRow="0" w:firstColumn="0" w:lastColumn="0" w:noHBand="0" w:noVBand="0"/>
      </w:tblPr>
      <w:tblGrid>
        <w:gridCol w:w="1005"/>
        <w:gridCol w:w="3742"/>
        <w:gridCol w:w="576"/>
        <w:gridCol w:w="576"/>
        <w:gridCol w:w="1627"/>
        <w:gridCol w:w="1546"/>
      </w:tblGrid>
      <w:tr w:rsidR="001A128C" w:rsidRPr="000351E5" w14:paraId="2369260A" w14:textId="77777777" w:rsidTr="00015EAA">
        <w:trPr>
          <w:cantSplit/>
          <w:trHeight w:val="718"/>
          <w:jc w:val="cent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007BAB59" w14:textId="0F780135" w:rsidR="001A128C" w:rsidRPr="000351E5" w:rsidRDefault="001A128C" w:rsidP="000351E5">
            <w:pPr>
              <w:keepLines/>
              <w:autoSpaceDE w:val="0"/>
              <w:adjustRightInd w:val="0"/>
              <w:spacing w:after="0" w:line="360" w:lineRule="auto"/>
              <w:jc w:val="center"/>
              <w:textAlignment w:val="auto"/>
              <w:rPr>
                <w:rFonts w:eastAsiaTheme="minorHAnsi" w:cs="Times New Roman"/>
                <w:b/>
                <w:bCs/>
                <w:sz w:val="18"/>
                <w:szCs w:val="18"/>
                <w14:ligatures w14:val="standardContextual"/>
              </w:rPr>
            </w:pPr>
            <w:r w:rsidRPr="000351E5">
              <w:rPr>
                <w:rFonts w:eastAsiaTheme="minorHAnsi" w:cs="Times New Roman"/>
                <w:b/>
                <w:bCs/>
                <w:sz w:val="18"/>
                <w:szCs w:val="18"/>
                <w14:ligatures w14:val="standardContextual"/>
              </w:rPr>
              <w:t xml:space="preserve">DISTRIBUCIÓN HORARIA DE MÓDULOS </w:t>
            </w:r>
            <w:r w:rsidR="0025428B" w:rsidRPr="000351E5">
              <w:rPr>
                <w:rFonts w:eastAsiaTheme="minorHAnsi" w:cs="Times New Roman"/>
                <w:b/>
                <w:bCs/>
                <w:sz w:val="18"/>
                <w:szCs w:val="18"/>
                <w14:ligatures w14:val="standardContextual"/>
              </w:rPr>
              <w:t xml:space="preserve">ASOCIADOS A LAS HABILIDADES Y CAPACIDADES TRANSVERSALES, Y A LA ORIENTA-CIÓN LABORAL Y EL EMPRENDIMIENTO </w:t>
            </w:r>
            <w:r w:rsidRPr="000351E5">
              <w:rPr>
                <w:rFonts w:eastAsiaTheme="minorHAnsi" w:cs="Times New Roman"/>
                <w:b/>
                <w:bCs/>
                <w:sz w:val="18"/>
                <w:szCs w:val="18"/>
                <w14:ligatures w14:val="standardContextual"/>
              </w:rPr>
              <w:t>EN CICLOS FORMATIVOS DE GRADO MEDIO</w:t>
            </w:r>
            <w:ins w:id="1821" w:author="Autor">
              <w:r w:rsidR="00891205" w:rsidRPr="000351E5">
                <w:rPr>
                  <w:rFonts w:eastAsiaTheme="minorHAnsi" w:cs="Times New Roman"/>
                  <w:b/>
                  <w:bCs/>
                  <w:sz w:val="18"/>
                  <w:szCs w:val="18"/>
                  <w14:ligatures w14:val="standardContextual"/>
                </w:rPr>
                <w:t xml:space="preserve"> Y PROYECTO INTERMODULAR</w:t>
              </w:r>
            </w:ins>
          </w:p>
        </w:tc>
      </w:tr>
      <w:tr w:rsidR="001A128C" w:rsidRPr="000351E5" w14:paraId="155E8F6C" w14:textId="77777777" w:rsidTr="00015EAA">
        <w:trPr>
          <w:cantSplit/>
          <w:trHeight w:val="458"/>
          <w:jc w:val="cente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13E503A9" w14:textId="77777777" w:rsidR="001A128C" w:rsidRPr="000351E5" w:rsidRDefault="001A128C" w:rsidP="000351E5">
            <w:pPr>
              <w:keepLines/>
              <w:autoSpaceDE w:val="0"/>
              <w:adjustRightInd w:val="0"/>
              <w:spacing w:after="0" w:line="360" w:lineRule="auto"/>
              <w:ind w:right="-150"/>
              <w:jc w:val="center"/>
              <w:textAlignment w:val="auto"/>
              <w:rPr>
                <w:rFonts w:eastAsiaTheme="minorHAnsi" w:cs="Times New Roman"/>
                <w:sz w:val="22"/>
                <w14:ligatures w14:val="standardContextual"/>
              </w:rPr>
            </w:pPr>
            <w:proofErr w:type="spellStart"/>
            <w:r w:rsidRPr="000351E5">
              <w:rPr>
                <w:rFonts w:eastAsiaTheme="minorHAnsi" w:cs="Times New Roman"/>
                <w:sz w:val="22"/>
                <w14:ligatures w14:val="standardContextual"/>
              </w:rPr>
              <w:t>CodMod</w:t>
            </w:r>
            <w:proofErr w:type="spellEnd"/>
          </w:p>
        </w:tc>
        <w:tc>
          <w:tcPr>
            <w:tcW w:w="3742" w:type="dxa"/>
            <w:tcBorders>
              <w:top w:val="single" w:sz="4" w:space="0" w:color="auto"/>
              <w:left w:val="single" w:sz="4" w:space="0" w:color="auto"/>
              <w:bottom w:val="single" w:sz="4" w:space="0" w:color="auto"/>
              <w:right w:val="single" w:sz="4" w:space="0" w:color="auto"/>
            </w:tcBorders>
            <w:shd w:val="clear" w:color="auto" w:fill="auto"/>
          </w:tcPr>
          <w:p w14:paraId="53CA27F2" w14:textId="77777777" w:rsidR="001A128C" w:rsidRPr="000351E5" w:rsidRDefault="001A128C" w:rsidP="000351E5">
            <w:pPr>
              <w:keepLines/>
              <w:autoSpaceDE w:val="0"/>
              <w:adjustRightInd w:val="0"/>
              <w:spacing w:after="0" w:line="360" w:lineRule="auto"/>
              <w:textAlignment w:val="auto"/>
              <w:rPr>
                <w:rFonts w:eastAsiaTheme="minorHAnsi" w:cs="Times New Roman"/>
                <w:sz w:val="22"/>
                <w14:ligatures w14:val="standardContextual"/>
              </w:rPr>
            </w:pPr>
            <w:r w:rsidRPr="000351E5">
              <w:rPr>
                <w:rFonts w:eastAsiaTheme="minorHAnsi" w:cs="Times New Roman"/>
                <w:sz w:val="22"/>
                <w14:ligatures w14:val="standardContextual"/>
              </w:rPr>
              <w:t>Módulo GM</w:t>
            </w:r>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0D6B644B"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proofErr w:type="spellStart"/>
            <w:r w:rsidRPr="000351E5">
              <w:rPr>
                <w:rFonts w:eastAsiaTheme="minorHAnsi" w:cs="Times New Roman"/>
                <w:sz w:val="22"/>
                <w14:ligatures w14:val="standardContextual"/>
              </w:rPr>
              <w:t>Curs</w:t>
            </w:r>
            <w:proofErr w:type="spellEnd"/>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6BF3464B"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proofErr w:type="spellStart"/>
            <w:r w:rsidRPr="000351E5">
              <w:rPr>
                <w:rFonts w:eastAsiaTheme="minorHAnsi" w:cs="Times New Roman"/>
                <w:sz w:val="22"/>
                <w14:ligatures w14:val="standardContextual"/>
              </w:rPr>
              <w:t>hrs</w:t>
            </w:r>
            <w:proofErr w:type="spellEnd"/>
            <w:r w:rsidRPr="000351E5">
              <w:rPr>
                <w:rFonts w:eastAsiaTheme="minorHAnsi" w:cs="Times New Roman"/>
                <w:sz w:val="22"/>
                <w14:ligatures w14:val="standardContextual"/>
              </w:rPr>
              <w:t xml:space="preserve"> </w:t>
            </w:r>
            <w:proofErr w:type="spellStart"/>
            <w:r w:rsidRPr="000351E5">
              <w:rPr>
                <w:rFonts w:eastAsiaTheme="minorHAnsi" w:cs="Times New Roman"/>
                <w:sz w:val="22"/>
                <w14:ligatures w14:val="standardContextual"/>
              </w:rPr>
              <w:t>sem</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6EDC9C29" w14:textId="59256BCE" w:rsidR="001A128C" w:rsidRPr="000351E5" w:rsidRDefault="00D86ABF" w:rsidP="000351E5">
            <w:pPr>
              <w:keepLines/>
              <w:autoSpaceDE w:val="0"/>
              <w:adjustRightInd w:val="0"/>
              <w:spacing w:after="0" w:line="360" w:lineRule="auto"/>
              <w:jc w:val="center"/>
              <w:textAlignment w:val="auto"/>
              <w:rPr>
                <w:rFonts w:eastAsiaTheme="minorHAnsi" w:cs="Times New Roman"/>
                <w:sz w:val="22"/>
                <w14:ligatures w14:val="standardContextual"/>
              </w:rPr>
            </w:pPr>
            <w:proofErr w:type="gramStart"/>
            <w:r w:rsidRPr="000351E5">
              <w:rPr>
                <w:rFonts w:eastAsiaTheme="minorHAnsi" w:cs="Times New Roman"/>
                <w:sz w:val="22"/>
                <w14:ligatures w14:val="standardContextual"/>
              </w:rPr>
              <w:t>Total</w:t>
            </w:r>
            <w:proofErr w:type="gramEnd"/>
            <w:r w:rsidRPr="000351E5">
              <w:rPr>
                <w:rFonts w:eastAsiaTheme="minorHAnsi" w:cs="Times New Roman"/>
                <w:sz w:val="22"/>
                <w14:ligatures w14:val="standardContextual"/>
              </w:rPr>
              <w:t xml:space="preserve"> horas</w:t>
            </w:r>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205FC6E9"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Mínimo Real Decreto</w:t>
            </w:r>
          </w:p>
        </w:tc>
      </w:tr>
      <w:tr w:rsidR="001A128C" w:rsidRPr="000351E5" w14:paraId="76AE2D75" w14:textId="77777777" w:rsidTr="00015EAA">
        <w:trPr>
          <w:cantSplit/>
          <w:trHeight w:val="20"/>
          <w:jc w:val="cente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6DD74CBA"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0156</w:t>
            </w:r>
          </w:p>
        </w:tc>
        <w:tc>
          <w:tcPr>
            <w:tcW w:w="3742" w:type="dxa"/>
            <w:tcBorders>
              <w:top w:val="single" w:sz="4" w:space="0" w:color="auto"/>
              <w:left w:val="single" w:sz="4" w:space="0" w:color="auto"/>
              <w:bottom w:val="single" w:sz="4" w:space="0" w:color="auto"/>
              <w:right w:val="single" w:sz="4" w:space="0" w:color="auto"/>
            </w:tcBorders>
            <w:shd w:val="clear" w:color="auto" w:fill="auto"/>
          </w:tcPr>
          <w:p w14:paraId="77A77CD2" w14:textId="77777777" w:rsidR="001A128C" w:rsidRPr="000351E5" w:rsidRDefault="001A128C" w:rsidP="000351E5">
            <w:pPr>
              <w:keepLines/>
              <w:autoSpaceDE w:val="0"/>
              <w:adjustRightInd w:val="0"/>
              <w:spacing w:after="0" w:line="360" w:lineRule="auto"/>
              <w:textAlignment w:val="auto"/>
              <w:rPr>
                <w:rFonts w:eastAsiaTheme="minorHAnsi" w:cs="Times New Roman"/>
                <w:sz w:val="22"/>
                <w14:ligatures w14:val="standardContextual"/>
              </w:rPr>
            </w:pPr>
            <w:r w:rsidRPr="000351E5">
              <w:rPr>
                <w:rFonts w:eastAsiaTheme="minorHAnsi" w:cs="Times New Roman"/>
                <w:sz w:val="22"/>
                <w14:ligatures w14:val="standardContextual"/>
              </w:rPr>
              <w:t>Inglés profesional GM</w:t>
            </w:r>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6F6C6ADD"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1º</w:t>
            </w:r>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2D4C93C0"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2</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6DCD0324"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64</w:t>
            </w:r>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6CFE6679"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50</w:t>
            </w:r>
          </w:p>
        </w:tc>
      </w:tr>
      <w:tr w:rsidR="001A128C" w:rsidRPr="000351E5" w14:paraId="31DD7999" w14:textId="77777777" w:rsidTr="00015EAA">
        <w:trPr>
          <w:cantSplit/>
          <w:trHeight w:val="458"/>
          <w:jc w:val="cente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1312EB4D"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1709</w:t>
            </w:r>
          </w:p>
        </w:tc>
        <w:tc>
          <w:tcPr>
            <w:tcW w:w="3742" w:type="dxa"/>
            <w:tcBorders>
              <w:top w:val="single" w:sz="4" w:space="0" w:color="auto"/>
              <w:left w:val="single" w:sz="4" w:space="0" w:color="auto"/>
              <w:bottom w:val="single" w:sz="4" w:space="0" w:color="auto"/>
              <w:right w:val="single" w:sz="4" w:space="0" w:color="auto"/>
            </w:tcBorders>
            <w:shd w:val="clear" w:color="auto" w:fill="auto"/>
          </w:tcPr>
          <w:p w14:paraId="57D99DF2" w14:textId="55E18851" w:rsidR="001A128C" w:rsidRPr="000351E5" w:rsidRDefault="001A128C" w:rsidP="000351E5">
            <w:pPr>
              <w:keepLines/>
              <w:autoSpaceDE w:val="0"/>
              <w:adjustRightInd w:val="0"/>
              <w:spacing w:after="0" w:line="360" w:lineRule="auto"/>
              <w:textAlignment w:val="auto"/>
              <w:rPr>
                <w:rFonts w:eastAsiaTheme="minorHAnsi" w:cs="Times New Roman"/>
                <w:sz w:val="22"/>
                <w14:ligatures w14:val="standardContextual"/>
              </w:rPr>
            </w:pPr>
            <w:r w:rsidRPr="000351E5">
              <w:rPr>
                <w:rFonts w:eastAsiaTheme="minorHAnsi" w:cs="Times New Roman"/>
                <w:sz w:val="22"/>
                <w14:ligatures w14:val="standardContextual"/>
              </w:rPr>
              <w:t xml:space="preserve">IPE </w:t>
            </w:r>
            <w:del w:id="1822" w:author="Autor">
              <w:r w:rsidRPr="000351E5" w:rsidDel="00F44E44">
                <w:rPr>
                  <w:rFonts w:eastAsiaTheme="minorHAnsi" w:cs="Times New Roman"/>
                  <w:sz w:val="22"/>
                  <w14:ligatures w14:val="standardContextual"/>
                </w:rPr>
                <w:delText>1</w:delText>
              </w:r>
            </w:del>
            <w:ins w:id="1823" w:author="Autor">
              <w:r w:rsidR="00F44E44" w:rsidRPr="000351E5">
                <w:rPr>
                  <w:rFonts w:eastAsiaTheme="minorHAnsi" w:cs="Times New Roman"/>
                  <w:sz w:val="22"/>
                  <w14:ligatures w14:val="standardContextual"/>
                </w:rPr>
                <w:t>I</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528D36DD"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1º</w:t>
            </w:r>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0E7E8FFC"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3</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286665E7"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96</w:t>
            </w:r>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7B6020F6" w14:textId="77777777" w:rsidR="001A128C" w:rsidRPr="000351E5" w:rsidRDefault="001A128C" w:rsidP="000351E5">
            <w:pPr>
              <w:keepLines/>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50</w:t>
            </w:r>
          </w:p>
        </w:tc>
      </w:tr>
      <w:tr w:rsidR="00056728" w:rsidRPr="000351E5" w14:paraId="4C198DC7" w14:textId="77777777" w:rsidTr="00015EAA">
        <w:trPr>
          <w:cantSplit/>
          <w:trHeight w:val="458"/>
          <w:jc w:val="center"/>
          <w:ins w:id="1824"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0493C420" w14:textId="00646764" w:rsidR="00056728" w:rsidRPr="000351E5" w:rsidRDefault="00891205" w:rsidP="000351E5">
            <w:pPr>
              <w:keepLines/>
              <w:autoSpaceDE w:val="0"/>
              <w:adjustRightInd w:val="0"/>
              <w:spacing w:after="0" w:line="360" w:lineRule="auto"/>
              <w:jc w:val="center"/>
              <w:textAlignment w:val="auto"/>
              <w:rPr>
                <w:ins w:id="1825" w:author="Autor"/>
                <w:rFonts w:eastAsiaTheme="minorHAnsi" w:cs="Times New Roman"/>
                <w:sz w:val="22"/>
                <w14:ligatures w14:val="standardContextual"/>
              </w:rPr>
            </w:pPr>
            <w:ins w:id="1826" w:author="Autor">
              <w:r w:rsidRPr="000351E5">
                <w:rPr>
                  <w:rFonts w:eastAsiaTheme="minorHAnsi" w:cs="Times New Roman"/>
                  <w:sz w:val="22"/>
                  <w14:ligatures w14:val="standardContextual"/>
                </w:rPr>
                <w:t>1710</w:t>
              </w:r>
            </w:ins>
          </w:p>
        </w:tc>
        <w:tc>
          <w:tcPr>
            <w:tcW w:w="3742" w:type="dxa"/>
            <w:tcBorders>
              <w:top w:val="single" w:sz="4" w:space="0" w:color="auto"/>
              <w:left w:val="single" w:sz="4" w:space="0" w:color="auto"/>
              <w:bottom w:val="single" w:sz="4" w:space="0" w:color="auto"/>
              <w:right w:val="single" w:sz="4" w:space="0" w:color="auto"/>
            </w:tcBorders>
            <w:shd w:val="clear" w:color="auto" w:fill="auto"/>
          </w:tcPr>
          <w:p w14:paraId="33D7AC22" w14:textId="249D0D3B" w:rsidR="00056728" w:rsidRPr="000351E5" w:rsidRDefault="00891205" w:rsidP="000351E5">
            <w:pPr>
              <w:keepLines/>
              <w:autoSpaceDE w:val="0"/>
              <w:adjustRightInd w:val="0"/>
              <w:spacing w:after="0" w:line="360" w:lineRule="auto"/>
              <w:textAlignment w:val="auto"/>
              <w:rPr>
                <w:ins w:id="1827" w:author="Autor"/>
                <w:rFonts w:eastAsiaTheme="minorHAnsi" w:cs="Times New Roman"/>
                <w:sz w:val="22"/>
                <w14:ligatures w14:val="standardContextual"/>
              </w:rPr>
            </w:pPr>
            <w:ins w:id="1828" w:author="Autor">
              <w:r w:rsidRPr="000351E5">
                <w:rPr>
                  <w:rFonts w:eastAsiaTheme="minorHAnsi" w:cs="Times New Roman"/>
                  <w:sz w:val="22"/>
                  <w14:ligatures w14:val="standardContextual"/>
                </w:rPr>
                <w:t>IPE II</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73F36A24" w14:textId="716F81EF" w:rsidR="00056728" w:rsidRPr="000351E5" w:rsidRDefault="00891205" w:rsidP="000351E5">
            <w:pPr>
              <w:keepLines/>
              <w:autoSpaceDE w:val="0"/>
              <w:adjustRightInd w:val="0"/>
              <w:spacing w:after="0" w:line="360" w:lineRule="auto"/>
              <w:jc w:val="center"/>
              <w:textAlignment w:val="auto"/>
              <w:rPr>
                <w:ins w:id="1829" w:author="Autor"/>
                <w:rFonts w:eastAsiaTheme="minorHAnsi" w:cs="Times New Roman"/>
                <w:sz w:val="22"/>
                <w14:ligatures w14:val="standardContextual"/>
              </w:rPr>
            </w:pPr>
            <w:ins w:id="1830"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5C3BE674" w14:textId="6F7D1A43" w:rsidR="00056728" w:rsidRPr="000351E5" w:rsidRDefault="00891205" w:rsidP="000351E5">
            <w:pPr>
              <w:keepLines/>
              <w:autoSpaceDE w:val="0"/>
              <w:adjustRightInd w:val="0"/>
              <w:spacing w:after="0" w:line="360" w:lineRule="auto"/>
              <w:jc w:val="center"/>
              <w:textAlignment w:val="auto"/>
              <w:rPr>
                <w:ins w:id="1831" w:author="Autor"/>
                <w:rFonts w:eastAsiaTheme="minorHAnsi" w:cs="Times New Roman"/>
                <w:sz w:val="22"/>
                <w14:ligatures w14:val="standardContextual"/>
              </w:rPr>
            </w:pPr>
            <w:ins w:id="1832" w:author="Autor">
              <w:r w:rsidRPr="000351E5">
                <w:rPr>
                  <w:rFonts w:eastAsiaTheme="minorHAnsi" w:cs="Times New Roman"/>
                  <w:sz w:val="22"/>
                  <w14:ligatures w14:val="standardContextual"/>
                </w:rPr>
                <w:t>3</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0104E841" w14:textId="26BFC818" w:rsidR="00056728" w:rsidRPr="000351E5" w:rsidRDefault="00891205" w:rsidP="000351E5">
            <w:pPr>
              <w:keepLines/>
              <w:autoSpaceDE w:val="0"/>
              <w:adjustRightInd w:val="0"/>
              <w:spacing w:after="0" w:line="360" w:lineRule="auto"/>
              <w:jc w:val="center"/>
              <w:textAlignment w:val="auto"/>
              <w:rPr>
                <w:ins w:id="1833" w:author="Autor"/>
                <w:rFonts w:eastAsiaTheme="minorHAnsi" w:cs="Times New Roman"/>
                <w:sz w:val="22"/>
                <w14:ligatures w14:val="standardContextual"/>
              </w:rPr>
            </w:pPr>
            <w:ins w:id="1834" w:author="Autor">
              <w:r w:rsidRPr="000351E5">
                <w:rPr>
                  <w:rFonts w:eastAsiaTheme="minorHAnsi" w:cs="Times New Roman"/>
                  <w:sz w:val="22"/>
                  <w14:ligatures w14:val="standardContextual"/>
                </w:rPr>
                <w:t>96</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344EBF9C" w14:textId="170CBBAA" w:rsidR="00056728" w:rsidRPr="000351E5" w:rsidRDefault="00891205" w:rsidP="000351E5">
            <w:pPr>
              <w:keepLines/>
              <w:autoSpaceDE w:val="0"/>
              <w:adjustRightInd w:val="0"/>
              <w:spacing w:after="0" w:line="360" w:lineRule="auto"/>
              <w:jc w:val="center"/>
              <w:textAlignment w:val="auto"/>
              <w:rPr>
                <w:ins w:id="1835" w:author="Autor"/>
                <w:rFonts w:eastAsiaTheme="minorHAnsi" w:cs="Times New Roman"/>
                <w:sz w:val="22"/>
                <w14:ligatures w14:val="standardContextual"/>
              </w:rPr>
            </w:pPr>
            <w:ins w:id="1836" w:author="Autor">
              <w:r w:rsidRPr="000351E5">
                <w:rPr>
                  <w:rFonts w:eastAsiaTheme="minorHAnsi" w:cs="Times New Roman"/>
                  <w:sz w:val="22"/>
                  <w14:ligatures w14:val="standardContextual"/>
                </w:rPr>
                <w:t>50</w:t>
              </w:r>
            </w:ins>
          </w:p>
        </w:tc>
      </w:tr>
      <w:tr w:rsidR="00056728" w:rsidRPr="000351E5" w14:paraId="6B0E6FC9" w14:textId="77777777" w:rsidTr="00015EAA">
        <w:trPr>
          <w:cantSplit/>
          <w:trHeight w:val="458"/>
          <w:jc w:val="center"/>
          <w:ins w:id="1837"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4E73A172" w14:textId="27547DB9" w:rsidR="00056728" w:rsidRPr="000351E5" w:rsidRDefault="00891205" w:rsidP="000351E5">
            <w:pPr>
              <w:keepLines/>
              <w:autoSpaceDE w:val="0"/>
              <w:adjustRightInd w:val="0"/>
              <w:spacing w:after="0" w:line="360" w:lineRule="auto"/>
              <w:jc w:val="center"/>
              <w:textAlignment w:val="auto"/>
              <w:rPr>
                <w:ins w:id="1838" w:author="Autor"/>
                <w:rFonts w:eastAsiaTheme="minorHAnsi" w:cs="Times New Roman"/>
                <w:sz w:val="22"/>
                <w14:ligatures w14:val="standardContextual"/>
              </w:rPr>
            </w:pPr>
            <w:ins w:id="1839" w:author="Autor">
              <w:r w:rsidRPr="000351E5">
                <w:rPr>
                  <w:rFonts w:eastAsiaTheme="minorHAnsi" w:cs="Times New Roman"/>
                  <w:sz w:val="22"/>
                  <w14:ligatures w14:val="standardContextual"/>
                </w:rPr>
                <w:t>1664</w:t>
              </w:r>
            </w:ins>
          </w:p>
        </w:tc>
        <w:tc>
          <w:tcPr>
            <w:tcW w:w="3742" w:type="dxa"/>
            <w:tcBorders>
              <w:top w:val="single" w:sz="4" w:space="0" w:color="auto"/>
              <w:left w:val="single" w:sz="4" w:space="0" w:color="auto"/>
              <w:bottom w:val="single" w:sz="4" w:space="0" w:color="auto"/>
              <w:right w:val="single" w:sz="4" w:space="0" w:color="auto"/>
            </w:tcBorders>
            <w:shd w:val="clear" w:color="auto" w:fill="auto"/>
          </w:tcPr>
          <w:p w14:paraId="450576E5" w14:textId="28E9023C" w:rsidR="00056728" w:rsidRPr="000351E5" w:rsidRDefault="00891205" w:rsidP="000351E5">
            <w:pPr>
              <w:keepLines/>
              <w:autoSpaceDE w:val="0"/>
              <w:adjustRightInd w:val="0"/>
              <w:spacing w:after="0" w:line="360" w:lineRule="auto"/>
              <w:textAlignment w:val="auto"/>
              <w:rPr>
                <w:ins w:id="1840" w:author="Autor"/>
                <w:rFonts w:eastAsiaTheme="minorHAnsi" w:cs="Times New Roman"/>
                <w:sz w:val="22"/>
                <w14:ligatures w14:val="standardContextual"/>
              </w:rPr>
            </w:pPr>
            <w:ins w:id="1841" w:author="Autor">
              <w:r w:rsidRPr="000351E5">
                <w:rPr>
                  <w:rFonts w:eastAsiaTheme="minorHAnsi" w:cs="Times New Roman"/>
                  <w:sz w:val="22"/>
                  <w14:ligatures w14:val="standardContextual"/>
                </w:rPr>
                <w:t>Digitalización</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7DAEF8EB" w14:textId="48C827A7" w:rsidR="00056728" w:rsidRPr="000351E5" w:rsidRDefault="00891205" w:rsidP="000351E5">
            <w:pPr>
              <w:keepLines/>
              <w:autoSpaceDE w:val="0"/>
              <w:adjustRightInd w:val="0"/>
              <w:spacing w:after="0" w:line="360" w:lineRule="auto"/>
              <w:jc w:val="center"/>
              <w:textAlignment w:val="auto"/>
              <w:rPr>
                <w:ins w:id="1842" w:author="Autor"/>
                <w:rFonts w:eastAsiaTheme="minorHAnsi" w:cs="Times New Roman"/>
                <w:sz w:val="22"/>
                <w14:ligatures w14:val="standardContextual"/>
              </w:rPr>
            </w:pPr>
            <w:ins w:id="1843"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3C904562" w14:textId="68DC2FA2" w:rsidR="00056728" w:rsidRPr="000351E5" w:rsidRDefault="00D86ED4" w:rsidP="000351E5">
            <w:pPr>
              <w:keepLines/>
              <w:autoSpaceDE w:val="0"/>
              <w:adjustRightInd w:val="0"/>
              <w:spacing w:after="0" w:line="360" w:lineRule="auto"/>
              <w:jc w:val="center"/>
              <w:textAlignment w:val="auto"/>
              <w:rPr>
                <w:ins w:id="1844" w:author="Autor"/>
                <w:rFonts w:eastAsiaTheme="minorHAnsi" w:cs="Times New Roman"/>
                <w:sz w:val="22"/>
                <w14:ligatures w14:val="standardContextual"/>
              </w:rPr>
            </w:pPr>
            <w:ins w:id="1845" w:author="Autor">
              <w:r w:rsidRPr="000351E5">
                <w:rPr>
                  <w:rFonts w:eastAsiaTheme="minorHAnsi" w:cs="Times New Roman"/>
                  <w:sz w:val="22"/>
                  <w14:ligatures w14:val="standardContextual"/>
                </w:rPr>
                <w:t>1</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05C29DBE" w14:textId="380EAC5E" w:rsidR="00056728" w:rsidRPr="000351E5" w:rsidRDefault="00D86ED4" w:rsidP="000351E5">
            <w:pPr>
              <w:keepLines/>
              <w:autoSpaceDE w:val="0"/>
              <w:adjustRightInd w:val="0"/>
              <w:spacing w:after="0" w:line="360" w:lineRule="auto"/>
              <w:jc w:val="center"/>
              <w:textAlignment w:val="auto"/>
              <w:rPr>
                <w:ins w:id="1846" w:author="Autor"/>
                <w:rFonts w:eastAsiaTheme="minorHAnsi" w:cs="Times New Roman"/>
                <w:sz w:val="22"/>
                <w14:ligatures w14:val="standardContextual"/>
              </w:rPr>
            </w:pPr>
            <w:ins w:id="1847" w:author="Autor">
              <w:r w:rsidRPr="000351E5">
                <w:rPr>
                  <w:rFonts w:eastAsiaTheme="minorHAnsi" w:cs="Times New Roman"/>
                  <w:sz w:val="22"/>
                  <w14:ligatures w14:val="standardContextual"/>
                </w:rPr>
                <w:t>32</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162A2D09" w14:textId="18C28226" w:rsidR="00056728" w:rsidRPr="000351E5" w:rsidRDefault="00891205" w:rsidP="000351E5">
            <w:pPr>
              <w:keepLines/>
              <w:autoSpaceDE w:val="0"/>
              <w:adjustRightInd w:val="0"/>
              <w:spacing w:after="0" w:line="360" w:lineRule="auto"/>
              <w:jc w:val="center"/>
              <w:textAlignment w:val="auto"/>
              <w:rPr>
                <w:ins w:id="1848" w:author="Autor"/>
                <w:rFonts w:eastAsiaTheme="minorHAnsi" w:cs="Times New Roman"/>
                <w:sz w:val="22"/>
                <w14:ligatures w14:val="standardContextual"/>
              </w:rPr>
            </w:pPr>
            <w:ins w:id="1849" w:author="Autor">
              <w:r w:rsidRPr="000351E5">
                <w:rPr>
                  <w:rFonts w:eastAsiaTheme="minorHAnsi" w:cs="Times New Roman"/>
                  <w:sz w:val="22"/>
                  <w14:ligatures w14:val="standardContextual"/>
                </w:rPr>
                <w:t>30</w:t>
              </w:r>
            </w:ins>
          </w:p>
        </w:tc>
      </w:tr>
      <w:tr w:rsidR="00056728" w:rsidRPr="000351E5" w14:paraId="5C9CD037" w14:textId="77777777" w:rsidTr="00015EAA">
        <w:trPr>
          <w:cantSplit/>
          <w:trHeight w:val="458"/>
          <w:jc w:val="center"/>
          <w:ins w:id="1850"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571506DF" w14:textId="774435DB" w:rsidR="00056728" w:rsidRPr="000351E5" w:rsidRDefault="00891205" w:rsidP="000351E5">
            <w:pPr>
              <w:keepLines/>
              <w:autoSpaceDE w:val="0"/>
              <w:adjustRightInd w:val="0"/>
              <w:spacing w:after="0" w:line="360" w:lineRule="auto"/>
              <w:jc w:val="center"/>
              <w:textAlignment w:val="auto"/>
              <w:rPr>
                <w:ins w:id="1851" w:author="Autor"/>
                <w:rFonts w:eastAsiaTheme="minorHAnsi" w:cs="Times New Roman"/>
                <w:sz w:val="22"/>
                <w14:ligatures w14:val="standardContextual"/>
              </w:rPr>
            </w:pPr>
            <w:ins w:id="1852" w:author="Autor">
              <w:r w:rsidRPr="000351E5">
                <w:rPr>
                  <w:rFonts w:eastAsiaTheme="minorHAnsi" w:cs="Times New Roman"/>
                  <w:sz w:val="22"/>
                  <w14:ligatures w14:val="standardContextual"/>
                </w:rPr>
                <w:t>1708</w:t>
              </w:r>
            </w:ins>
          </w:p>
        </w:tc>
        <w:tc>
          <w:tcPr>
            <w:tcW w:w="3742" w:type="dxa"/>
            <w:tcBorders>
              <w:top w:val="single" w:sz="4" w:space="0" w:color="auto"/>
              <w:left w:val="single" w:sz="4" w:space="0" w:color="auto"/>
              <w:bottom w:val="single" w:sz="4" w:space="0" w:color="auto"/>
              <w:right w:val="single" w:sz="4" w:space="0" w:color="auto"/>
            </w:tcBorders>
            <w:shd w:val="clear" w:color="auto" w:fill="auto"/>
          </w:tcPr>
          <w:p w14:paraId="5CB584DF" w14:textId="10E33DEB" w:rsidR="00056728" w:rsidRPr="000351E5" w:rsidRDefault="00891205" w:rsidP="000351E5">
            <w:pPr>
              <w:keepLines/>
              <w:autoSpaceDE w:val="0"/>
              <w:adjustRightInd w:val="0"/>
              <w:spacing w:after="0" w:line="360" w:lineRule="auto"/>
              <w:textAlignment w:val="auto"/>
              <w:rPr>
                <w:ins w:id="1853" w:author="Autor"/>
                <w:rFonts w:eastAsiaTheme="minorHAnsi" w:cs="Times New Roman"/>
                <w:sz w:val="22"/>
                <w14:ligatures w14:val="standardContextual"/>
              </w:rPr>
            </w:pPr>
            <w:ins w:id="1854" w:author="Autor">
              <w:r w:rsidRPr="000351E5">
                <w:rPr>
                  <w:rFonts w:eastAsiaTheme="minorHAnsi" w:cs="Times New Roman"/>
                  <w:sz w:val="22"/>
                  <w14:ligatures w14:val="standardContextual"/>
                </w:rPr>
                <w:t>Sostenibilidad</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3AB737BA" w14:textId="45EE888F" w:rsidR="00056728" w:rsidRPr="000351E5" w:rsidRDefault="00891205" w:rsidP="000351E5">
            <w:pPr>
              <w:keepLines/>
              <w:autoSpaceDE w:val="0"/>
              <w:adjustRightInd w:val="0"/>
              <w:spacing w:after="0" w:line="360" w:lineRule="auto"/>
              <w:jc w:val="center"/>
              <w:textAlignment w:val="auto"/>
              <w:rPr>
                <w:ins w:id="1855" w:author="Autor"/>
                <w:rFonts w:eastAsiaTheme="minorHAnsi" w:cs="Times New Roman"/>
                <w:sz w:val="22"/>
                <w14:ligatures w14:val="standardContextual"/>
              </w:rPr>
            </w:pPr>
            <w:ins w:id="1856"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21E1B6CF" w14:textId="555B18F3" w:rsidR="00056728" w:rsidRPr="000351E5" w:rsidRDefault="00D86ED4" w:rsidP="000351E5">
            <w:pPr>
              <w:keepLines/>
              <w:autoSpaceDE w:val="0"/>
              <w:adjustRightInd w:val="0"/>
              <w:spacing w:after="0" w:line="360" w:lineRule="auto"/>
              <w:jc w:val="center"/>
              <w:textAlignment w:val="auto"/>
              <w:rPr>
                <w:ins w:id="1857" w:author="Autor"/>
                <w:rFonts w:eastAsiaTheme="minorHAnsi" w:cs="Times New Roman"/>
                <w:sz w:val="22"/>
                <w14:ligatures w14:val="standardContextual"/>
              </w:rPr>
            </w:pPr>
            <w:ins w:id="1858" w:author="Autor">
              <w:r w:rsidRPr="000351E5">
                <w:rPr>
                  <w:rFonts w:eastAsiaTheme="minorHAnsi" w:cs="Times New Roman"/>
                  <w:sz w:val="22"/>
                  <w14:ligatures w14:val="standardContextual"/>
                </w:rPr>
                <w:t>1</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6B2EEDAD" w14:textId="1130BADF" w:rsidR="00056728" w:rsidRPr="000351E5" w:rsidRDefault="00D86ED4" w:rsidP="000351E5">
            <w:pPr>
              <w:keepLines/>
              <w:autoSpaceDE w:val="0"/>
              <w:adjustRightInd w:val="0"/>
              <w:spacing w:after="0" w:line="360" w:lineRule="auto"/>
              <w:jc w:val="center"/>
              <w:textAlignment w:val="auto"/>
              <w:rPr>
                <w:ins w:id="1859" w:author="Autor"/>
                <w:rFonts w:eastAsiaTheme="minorHAnsi" w:cs="Times New Roman"/>
                <w:sz w:val="22"/>
                <w14:ligatures w14:val="standardContextual"/>
              </w:rPr>
            </w:pPr>
            <w:ins w:id="1860" w:author="Autor">
              <w:r w:rsidRPr="000351E5">
                <w:rPr>
                  <w:rFonts w:eastAsiaTheme="minorHAnsi" w:cs="Times New Roman"/>
                  <w:sz w:val="22"/>
                  <w14:ligatures w14:val="standardContextual"/>
                </w:rPr>
                <w:t>32</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0260F4D2" w14:textId="3EED2613" w:rsidR="00056728" w:rsidRPr="000351E5" w:rsidRDefault="00891205" w:rsidP="000351E5">
            <w:pPr>
              <w:keepLines/>
              <w:autoSpaceDE w:val="0"/>
              <w:adjustRightInd w:val="0"/>
              <w:spacing w:after="0" w:line="360" w:lineRule="auto"/>
              <w:jc w:val="center"/>
              <w:textAlignment w:val="auto"/>
              <w:rPr>
                <w:ins w:id="1861" w:author="Autor"/>
                <w:rFonts w:eastAsiaTheme="minorHAnsi" w:cs="Times New Roman"/>
                <w:sz w:val="22"/>
                <w14:ligatures w14:val="standardContextual"/>
              </w:rPr>
            </w:pPr>
            <w:ins w:id="1862" w:author="Autor">
              <w:r w:rsidRPr="000351E5">
                <w:rPr>
                  <w:rFonts w:eastAsiaTheme="minorHAnsi" w:cs="Times New Roman"/>
                  <w:sz w:val="22"/>
                  <w14:ligatures w14:val="standardContextual"/>
                </w:rPr>
                <w:t>30</w:t>
              </w:r>
            </w:ins>
          </w:p>
        </w:tc>
      </w:tr>
      <w:tr w:rsidR="00891205" w:rsidRPr="000351E5" w14:paraId="53166CA0" w14:textId="77777777" w:rsidTr="00015EAA">
        <w:trPr>
          <w:cantSplit/>
          <w:trHeight w:val="458"/>
          <w:jc w:val="center"/>
          <w:ins w:id="1863"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4BB7DBBD" w14:textId="4804F8A4" w:rsidR="00891205" w:rsidRPr="000351E5" w:rsidRDefault="00891205" w:rsidP="000351E5">
            <w:pPr>
              <w:keepLines/>
              <w:autoSpaceDE w:val="0"/>
              <w:adjustRightInd w:val="0"/>
              <w:spacing w:after="0" w:line="360" w:lineRule="auto"/>
              <w:jc w:val="center"/>
              <w:textAlignment w:val="auto"/>
              <w:rPr>
                <w:ins w:id="1864" w:author="Autor"/>
                <w:rFonts w:eastAsiaTheme="minorHAnsi" w:cs="Times New Roman"/>
                <w:sz w:val="22"/>
                <w14:ligatures w14:val="standardContextual"/>
              </w:rPr>
            </w:pPr>
            <w:ins w:id="1865" w:author="Autor">
              <w:r w:rsidRPr="000351E5">
                <w:rPr>
                  <w:rFonts w:eastAsiaTheme="minorHAnsi" w:cs="Times New Roman"/>
                  <w:sz w:val="22"/>
                  <w14:ligatures w14:val="standardContextual"/>
                </w:rPr>
                <w:t>1713</w:t>
              </w:r>
            </w:ins>
          </w:p>
        </w:tc>
        <w:tc>
          <w:tcPr>
            <w:tcW w:w="3742" w:type="dxa"/>
            <w:tcBorders>
              <w:top w:val="single" w:sz="4" w:space="0" w:color="auto"/>
              <w:left w:val="single" w:sz="4" w:space="0" w:color="auto"/>
              <w:bottom w:val="single" w:sz="4" w:space="0" w:color="auto"/>
              <w:right w:val="single" w:sz="4" w:space="0" w:color="auto"/>
            </w:tcBorders>
            <w:shd w:val="clear" w:color="auto" w:fill="auto"/>
          </w:tcPr>
          <w:p w14:paraId="6775D1D3" w14:textId="5409468B" w:rsidR="00891205" w:rsidRPr="000351E5" w:rsidRDefault="00891205" w:rsidP="000351E5">
            <w:pPr>
              <w:keepLines/>
              <w:autoSpaceDE w:val="0"/>
              <w:adjustRightInd w:val="0"/>
              <w:spacing w:after="0" w:line="360" w:lineRule="auto"/>
              <w:textAlignment w:val="auto"/>
              <w:rPr>
                <w:ins w:id="1866" w:author="Autor"/>
                <w:rFonts w:eastAsiaTheme="minorHAnsi" w:cs="Times New Roman"/>
                <w:sz w:val="22"/>
                <w14:ligatures w14:val="standardContextual"/>
              </w:rPr>
            </w:pPr>
            <w:ins w:id="1867" w:author="Autor">
              <w:r w:rsidRPr="000351E5">
                <w:rPr>
                  <w:rFonts w:eastAsiaTheme="minorHAnsi" w:cs="Times New Roman"/>
                  <w:sz w:val="22"/>
                  <w14:ligatures w14:val="standardContextual"/>
                </w:rPr>
                <w:t xml:space="preserve">Proyecto </w:t>
              </w:r>
              <w:proofErr w:type="spellStart"/>
              <w:r w:rsidRPr="000351E5">
                <w:rPr>
                  <w:rFonts w:eastAsiaTheme="minorHAnsi" w:cs="Times New Roman"/>
                  <w:sz w:val="22"/>
                  <w14:ligatures w14:val="standardContextual"/>
                </w:rPr>
                <w:t>Intermodular</w:t>
              </w:r>
              <w:proofErr w:type="spellEnd"/>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2DFF88A2" w14:textId="05B71987" w:rsidR="00891205" w:rsidRPr="000351E5" w:rsidRDefault="00891205" w:rsidP="000351E5">
            <w:pPr>
              <w:keepLines/>
              <w:autoSpaceDE w:val="0"/>
              <w:adjustRightInd w:val="0"/>
              <w:spacing w:after="0" w:line="360" w:lineRule="auto"/>
              <w:jc w:val="center"/>
              <w:textAlignment w:val="auto"/>
              <w:rPr>
                <w:ins w:id="1868" w:author="Autor"/>
                <w:rFonts w:eastAsiaTheme="minorHAnsi" w:cs="Times New Roman"/>
                <w:sz w:val="22"/>
                <w14:ligatures w14:val="standardContextual"/>
              </w:rPr>
            </w:pPr>
            <w:ins w:id="1869"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3F2987CB" w14:textId="500C6DD8" w:rsidR="00891205" w:rsidRPr="000351E5" w:rsidRDefault="00891205" w:rsidP="000351E5">
            <w:pPr>
              <w:keepLines/>
              <w:autoSpaceDE w:val="0"/>
              <w:adjustRightInd w:val="0"/>
              <w:spacing w:after="0" w:line="360" w:lineRule="auto"/>
              <w:jc w:val="center"/>
              <w:textAlignment w:val="auto"/>
              <w:rPr>
                <w:ins w:id="1870" w:author="Autor"/>
                <w:rFonts w:eastAsiaTheme="minorHAnsi" w:cs="Times New Roman"/>
                <w:sz w:val="22"/>
                <w14:ligatures w14:val="standardContextual"/>
              </w:rPr>
            </w:pPr>
            <w:ins w:id="1871" w:author="Autor">
              <w:r w:rsidRPr="000351E5">
                <w:rPr>
                  <w:rFonts w:eastAsiaTheme="minorHAnsi" w:cs="Times New Roman"/>
                  <w:sz w:val="22"/>
                  <w14:ligatures w14:val="standardContextual"/>
                </w:rPr>
                <w:t>3</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374B4186" w14:textId="0FD6E707" w:rsidR="00891205" w:rsidRPr="000351E5" w:rsidRDefault="00891205" w:rsidP="000351E5">
            <w:pPr>
              <w:keepLines/>
              <w:autoSpaceDE w:val="0"/>
              <w:adjustRightInd w:val="0"/>
              <w:spacing w:after="0" w:line="360" w:lineRule="auto"/>
              <w:jc w:val="center"/>
              <w:textAlignment w:val="auto"/>
              <w:rPr>
                <w:ins w:id="1872" w:author="Autor"/>
                <w:rFonts w:eastAsiaTheme="minorHAnsi" w:cs="Times New Roman"/>
                <w:sz w:val="22"/>
                <w14:ligatures w14:val="standardContextual"/>
              </w:rPr>
            </w:pPr>
            <w:ins w:id="1873" w:author="Autor">
              <w:r w:rsidRPr="000351E5">
                <w:rPr>
                  <w:rFonts w:eastAsiaTheme="minorHAnsi" w:cs="Times New Roman"/>
                  <w:sz w:val="22"/>
                  <w14:ligatures w14:val="standardContextual"/>
                </w:rPr>
                <w:t>96</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5D1D9628" w14:textId="77777777" w:rsidR="00891205" w:rsidRPr="000351E5" w:rsidRDefault="00891205" w:rsidP="000351E5">
            <w:pPr>
              <w:keepLines/>
              <w:autoSpaceDE w:val="0"/>
              <w:adjustRightInd w:val="0"/>
              <w:spacing w:after="0" w:line="360" w:lineRule="auto"/>
              <w:jc w:val="center"/>
              <w:textAlignment w:val="auto"/>
              <w:rPr>
                <w:ins w:id="1874" w:author="Autor"/>
                <w:rFonts w:eastAsiaTheme="minorHAnsi" w:cs="Times New Roman"/>
                <w:sz w:val="22"/>
                <w14:ligatures w14:val="standardContextual"/>
              </w:rPr>
            </w:pPr>
          </w:p>
        </w:tc>
      </w:tr>
    </w:tbl>
    <w:p w14:paraId="3BC8D555" w14:textId="77777777" w:rsidR="002248B0" w:rsidRPr="000351E5" w:rsidRDefault="002248B0" w:rsidP="000351E5">
      <w:pPr>
        <w:keepLines/>
        <w:spacing w:line="360" w:lineRule="auto"/>
        <w:rPr>
          <w:rFonts w:cs="Times New Roman"/>
          <w:sz w:val="22"/>
        </w:rPr>
      </w:pPr>
    </w:p>
    <w:tbl>
      <w:tblPr>
        <w:tblW w:w="9072" w:type="dxa"/>
        <w:jc w:val="center"/>
        <w:tblLayout w:type="fixed"/>
        <w:tblCellMar>
          <w:left w:w="70" w:type="dxa"/>
          <w:right w:w="70" w:type="dxa"/>
        </w:tblCellMar>
        <w:tblLook w:val="0000" w:firstRow="0" w:lastRow="0" w:firstColumn="0" w:lastColumn="0" w:noHBand="0" w:noVBand="0"/>
      </w:tblPr>
      <w:tblGrid>
        <w:gridCol w:w="1005"/>
        <w:gridCol w:w="3673"/>
        <w:gridCol w:w="645"/>
        <w:gridCol w:w="576"/>
        <w:gridCol w:w="1627"/>
        <w:gridCol w:w="1546"/>
      </w:tblGrid>
      <w:tr w:rsidR="00D86ABF" w:rsidRPr="000351E5" w14:paraId="0ACA71A7" w14:textId="77777777" w:rsidTr="00015EAA">
        <w:trPr>
          <w:trHeight w:val="20"/>
          <w:jc w:val="center"/>
        </w:trPr>
        <w:tc>
          <w:tcPr>
            <w:tcW w:w="9072" w:type="dxa"/>
            <w:gridSpan w:val="6"/>
            <w:tcBorders>
              <w:top w:val="single" w:sz="4" w:space="0" w:color="auto"/>
              <w:left w:val="single" w:sz="4" w:space="0" w:color="auto"/>
              <w:bottom w:val="single" w:sz="4" w:space="0" w:color="auto"/>
              <w:right w:val="single" w:sz="4" w:space="0" w:color="auto"/>
            </w:tcBorders>
            <w:shd w:val="clear" w:color="auto" w:fill="auto"/>
          </w:tcPr>
          <w:p w14:paraId="38C8CF6E" w14:textId="708335CC" w:rsidR="00D86ABF" w:rsidRPr="000351E5" w:rsidRDefault="00D86ABF" w:rsidP="000351E5">
            <w:pPr>
              <w:autoSpaceDE w:val="0"/>
              <w:adjustRightInd w:val="0"/>
              <w:spacing w:after="0" w:line="360" w:lineRule="auto"/>
              <w:jc w:val="center"/>
              <w:textAlignment w:val="auto"/>
              <w:rPr>
                <w:rFonts w:eastAsiaTheme="minorHAnsi" w:cs="Times New Roman"/>
                <w:b/>
                <w:bCs/>
                <w:sz w:val="18"/>
                <w:szCs w:val="18"/>
                <w14:ligatures w14:val="standardContextual"/>
              </w:rPr>
            </w:pPr>
            <w:r w:rsidRPr="000351E5">
              <w:rPr>
                <w:rFonts w:eastAsiaTheme="minorHAnsi" w:cs="Times New Roman"/>
                <w:b/>
                <w:bCs/>
                <w:sz w:val="18"/>
                <w:szCs w:val="18"/>
                <w14:ligatures w14:val="standardContextual"/>
              </w:rPr>
              <w:t>DISTRIBUCIÓN HORARIA DE MÓDULOS ASOCIADOS A LAS HABILIDADES Y CAPACIDADES TRANSVERSALES, Y A LA ORIENTACIÓN LABORAL Y EL EMPRENDIMIENTO EN CICLOS FORMATIVOS DE GRADO SUPERIOR</w:t>
            </w:r>
            <w:ins w:id="1875" w:author="Autor">
              <w:r w:rsidR="00891205" w:rsidRPr="000351E5">
                <w:rPr>
                  <w:rFonts w:eastAsiaTheme="minorHAnsi" w:cs="Times New Roman"/>
                  <w:b/>
                  <w:bCs/>
                  <w:sz w:val="18"/>
                  <w:szCs w:val="18"/>
                  <w14:ligatures w14:val="standardContextual"/>
                </w:rPr>
                <w:t xml:space="preserve"> Y PROYECTO INTERMODULAR</w:t>
              </w:r>
            </w:ins>
          </w:p>
        </w:tc>
      </w:tr>
      <w:tr w:rsidR="00D86ABF" w:rsidRPr="000351E5" w14:paraId="5E58EFFB" w14:textId="77777777" w:rsidTr="00015EAA">
        <w:trPr>
          <w:trHeight w:val="20"/>
          <w:jc w:val="cente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1376BA1C" w14:textId="77777777" w:rsidR="00D86ABF" w:rsidRPr="000351E5" w:rsidRDefault="00D86ABF" w:rsidP="000351E5">
            <w:pPr>
              <w:autoSpaceDE w:val="0"/>
              <w:adjustRightInd w:val="0"/>
              <w:spacing w:after="0" w:line="360" w:lineRule="auto"/>
              <w:ind w:right="-150"/>
              <w:jc w:val="center"/>
              <w:textAlignment w:val="auto"/>
              <w:rPr>
                <w:rFonts w:eastAsiaTheme="minorHAnsi" w:cs="Times New Roman"/>
                <w:sz w:val="22"/>
                <w14:ligatures w14:val="standardContextual"/>
              </w:rPr>
            </w:pPr>
            <w:proofErr w:type="spellStart"/>
            <w:r w:rsidRPr="000351E5">
              <w:rPr>
                <w:rFonts w:eastAsiaTheme="minorHAnsi" w:cs="Times New Roman"/>
                <w:sz w:val="22"/>
                <w14:ligatures w14:val="standardContextual"/>
              </w:rPr>
              <w:t>CodMod</w:t>
            </w:r>
            <w:proofErr w:type="spellEnd"/>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4CCE7E9E" w14:textId="12F797CC" w:rsidR="00D86ABF" w:rsidRPr="000351E5" w:rsidRDefault="00D86ABF" w:rsidP="000351E5">
            <w:pPr>
              <w:autoSpaceDE w:val="0"/>
              <w:adjustRightInd w:val="0"/>
              <w:spacing w:after="0" w:line="360" w:lineRule="auto"/>
              <w:textAlignment w:val="auto"/>
              <w:rPr>
                <w:rFonts w:eastAsiaTheme="minorHAnsi" w:cs="Times New Roman"/>
                <w:sz w:val="22"/>
                <w14:ligatures w14:val="standardContextual"/>
              </w:rPr>
            </w:pPr>
            <w:r w:rsidRPr="000351E5">
              <w:rPr>
                <w:rFonts w:eastAsiaTheme="minorHAnsi" w:cs="Times New Roman"/>
                <w:sz w:val="22"/>
                <w14:ligatures w14:val="standardContextual"/>
              </w:rPr>
              <w:t>Módulo GS</w:t>
            </w:r>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28DC40F3"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proofErr w:type="spellStart"/>
            <w:r w:rsidRPr="000351E5">
              <w:rPr>
                <w:rFonts w:eastAsiaTheme="minorHAnsi" w:cs="Times New Roman"/>
                <w:sz w:val="22"/>
                <w14:ligatures w14:val="standardContextual"/>
              </w:rPr>
              <w:t>Curs</w:t>
            </w:r>
            <w:proofErr w:type="spellEnd"/>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24B4840B"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proofErr w:type="spellStart"/>
            <w:r w:rsidRPr="000351E5">
              <w:rPr>
                <w:rFonts w:eastAsiaTheme="minorHAnsi" w:cs="Times New Roman"/>
                <w:sz w:val="22"/>
                <w14:ligatures w14:val="standardContextual"/>
              </w:rPr>
              <w:t>hrs</w:t>
            </w:r>
            <w:proofErr w:type="spellEnd"/>
            <w:r w:rsidRPr="000351E5">
              <w:rPr>
                <w:rFonts w:eastAsiaTheme="minorHAnsi" w:cs="Times New Roman"/>
                <w:sz w:val="22"/>
                <w14:ligatures w14:val="standardContextual"/>
              </w:rPr>
              <w:t xml:space="preserve"> </w:t>
            </w:r>
            <w:proofErr w:type="spellStart"/>
            <w:r w:rsidRPr="000351E5">
              <w:rPr>
                <w:rFonts w:eastAsiaTheme="minorHAnsi" w:cs="Times New Roman"/>
                <w:sz w:val="22"/>
                <w14:ligatures w14:val="standardContextual"/>
              </w:rPr>
              <w:t>sem</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3C3A64B3" w14:textId="3868C375"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proofErr w:type="gramStart"/>
            <w:r w:rsidRPr="000351E5">
              <w:rPr>
                <w:rFonts w:eastAsiaTheme="minorHAnsi" w:cs="Times New Roman"/>
                <w:sz w:val="22"/>
                <w14:ligatures w14:val="standardContextual"/>
              </w:rPr>
              <w:t>Total</w:t>
            </w:r>
            <w:proofErr w:type="gramEnd"/>
            <w:r w:rsidRPr="000351E5">
              <w:rPr>
                <w:rFonts w:eastAsiaTheme="minorHAnsi" w:cs="Times New Roman"/>
                <w:sz w:val="22"/>
                <w14:ligatures w14:val="standardContextual"/>
              </w:rPr>
              <w:t xml:space="preserve"> horas</w:t>
            </w:r>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2736048A"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Mínimo Real Decreto</w:t>
            </w:r>
          </w:p>
        </w:tc>
      </w:tr>
      <w:tr w:rsidR="00D86ABF" w:rsidRPr="000351E5" w14:paraId="6EF90606" w14:textId="77777777" w:rsidTr="00015EAA">
        <w:trPr>
          <w:trHeight w:val="20"/>
          <w:jc w:val="cente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14FB65D3" w14:textId="267A1C91"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0179</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0B7E09E0" w14:textId="14627DB2" w:rsidR="00D86ABF" w:rsidRPr="000351E5" w:rsidRDefault="00D86ABF" w:rsidP="000351E5">
            <w:pPr>
              <w:autoSpaceDE w:val="0"/>
              <w:adjustRightInd w:val="0"/>
              <w:spacing w:after="0" w:line="360" w:lineRule="auto"/>
              <w:textAlignment w:val="auto"/>
              <w:rPr>
                <w:rFonts w:eastAsiaTheme="minorHAnsi" w:cs="Times New Roman"/>
                <w:sz w:val="22"/>
                <w14:ligatures w14:val="standardContextual"/>
              </w:rPr>
            </w:pPr>
            <w:r w:rsidRPr="000351E5">
              <w:rPr>
                <w:rFonts w:eastAsiaTheme="minorHAnsi" w:cs="Times New Roman"/>
                <w:sz w:val="22"/>
                <w14:ligatures w14:val="standardContextual"/>
              </w:rPr>
              <w:t>Inglés profesional GS</w:t>
            </w:r>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7D4D8F04"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1º</w:t>
            </w:r>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237498F2"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2</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4B1C4591"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64</w:t>
            </w:r>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16A5BAB9"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50</w:t>
            </w:r>
          </w:p>
        </w:tc>
      </w:tr>
      <w:tr w:rsidR="00D86ABF" w:rsidRPr="000351E5" w14:paraId="6C0DE5A1" w14:textId="77777777" w:rsidTr="00015EAA">
        <w:trPr>
          <w:trHeight w:val="20"/>
          <w:jc w:val="cente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62690492"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1709</w:t>
            </w:r>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71E1408F" w14:textId="1DA84B12" w:rsidR="00D86ABF" w:rsidRPr="000351E5" w:rsidRDefault="00D86ABF" w:rsidP="000351E5">
            <w:pPr>
              <w:autoSpaceDE w:val="0"/>
              <w:adjustRightInd w:val="0"/>
              <w:spacing w:after="0" w:line="360" w:lineRule="auto"/>
              <w:textAlignment w:val="auto"/>
              <w:rPr>
                <w:rFonts w:eastAsiaTheme="minorHAnsi" w:cs="Times New Roman"/>
                <w:sz w:val="22"/>
                <w14:ligatures w14:val="standardContextual"/>
              </w:rPr>
            </w:pPr>
            <w:r w:rsidRPr="000351E5">
              <w:rPr>
                <w:rFonts w:eastAsiaTheme="minorHAnsi" w:cs="Times New Roman"/>
                <w:sz w:val="22"/>
                <w14:ligatures w14:val="standardContextual"/>
              </w:rPr>
              <w:t xml:space="preserve">IPE </w:t>
            </w:r>
            <w:del w:id="1876" w:author="Autor">
              <w:r w:rsidRPr="000351E5" w:rsidDel="00F44E44">
                <w:rPr>
                  <w:rFonts w:eastAsiaTheme="minorHAnsi" w:cs="Times New Roman"/>
                  <w:sz w:val="22"/>
                  <w14:ligatures w14:val="standardContextual"/>
                </w:rPr>
                <w:delText>1</w:delText>
              </w:r>
            </w:del>
            <w:ins w:id="1877" w:author="Autor">
              <w:r w:rsidR="00F44E44" w:rsidRPr="000351E5">
                <w:rPr>
                  <w:rFonts w:eastAsiaTheme="minorHAnsi" w:cs="Times New Roman"/>
                  <w:sz w:val="22"/>
                  <w14:ligatures w14:val="standardContextual"/>
                </w:rPr>
                <w:t>I</w:t>
              </w:r>
            </w:ins>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6976A0E3"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1º</w:t>
            </w:r>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070716E2"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3</w:t>
            </w:r>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36059D97"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96</w:t>
            </w:r>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107B7A42" w14:textId="77777777" w:rsidR="00D86ABF" w:rsidRPr="000351E5" w:rsidRDefault="00D86ABF" w:rsidP="000351E5">
            <w:pPr>
              <w:autoSpaceDE w:val="0"/>
              <w:adjustRightInd w:val="0"/>
              <w:spacing w:after="0" w:line="360" w:lineRule="auto"/>
              <w:jc w:val="center"/>
              <w:textAlignment w:val="auto"/>
              <w:rPr>
                <w:rFonts w:eastAsiaTheme="minorHAnsi" w:cs="Times New Roman"/>
                <w:sz w:val="22"/>
                <w14:ligatures w14:val="standardContextual"/>
              </w:rPr>
            </w:pPr>
            <w:r w:rsidRPr="000351E5">
              <w:rPr>
                <w:rFonts w:eastAsiaTheme="minorHAnsi" w:cs="Times New Roman"/>
                <w:sz w:val="22"/>
                <w14:ligatures w14:val="standardContextual"/>
              </w:rPr>
              <w:t>50</w:t>
            </w:r>
          </w:p>
        </w:tc>
      </w:tr>
      <w:tr w:rsidR="00563697" w:rsidRPr="000351E5" w14:paraId="77352D25" w14:textId="77777777" w:rsidTr="00015EAA">
        <w:trPr>
          <w:trHeight w:val="20"/>
          <w:jc w:val="center"/>
          <w:ins w:id="1878"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4E903D63" w14:textId="76F5707A" w:rsidR="00563697" w:rsidRPr="000351E5" w:rsidRDefault="00563697" w:rsidP="000351E5">
            <w:pPr>
              <w:autoSpaceDE w:val="0"/>
              <w:adjustRightInd w:val="0"/>
              <w:spacing w:after="0" w:line="360" w:lineRule="auto"/>
              <w:jc w:val="center"/>
              <w:textAlignment w:val="auto"/>
              <w:rPr>
                <w:ins w:id="1879" w:author="Autor"/>
                <w:rFonts w:eastAsiaTheme="minorHAnsi" w:cs="Times New Roman"/>
                <w:sz w:val="22"/>
                <w14:ligatures w14:val="standardContextual"/>
              </w:rPr>
            </w:pPr>
            <w:ins w:id="1880" w:author="Autor">
              <w:r w:rsidRPr="000351E5">
                <w:rPr>
                  <w:rFonts w:eastAsiaTheme="minorHAnsi" w:cs="Times New Roman"/>
                  <w:sz w:val="22"/>
                  <w14:ligatures w14:val="standardContextual"/>
                </w:rPr>
                <w:t>1154</w:t>
              </w:r>
            </w:ins>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0E8FEE16" w14:textId="3E8AE965" w:rsidR="00563697" w:rsidRPr="000351E5" w:rsidRDefault="00563697" w:rsidP="000351E5">
            <w:pPr>
              <w:autoSpaceDE w:val="0"/>
              <w:adjustRightInd w:val="0"/>
              <w:spacing w:after="0" w:line="360" w:lineRule="auto"/>
              <w:textAlignment w:val="auto"/>
              <w:rPr>
                <w:ins w:id="1881" w:author="Autor"/>
                <w:rFonts w:eastAsiaTheme="minorHAnsi" w:cs="Times New Roman"/>
                <w:sz w:val="22"/>
                <w14:ligatures w14:val="standardContextual"/>
              </w:rPr>
            </w:pPr>
            <w:ins w:id="1882" w:author="Autor">
              <w:r w:rsidRPr="000351E5">
                <w:rPr>
                  <w:rFonts w:eastAsiaTheme="minorHAnsi" w:cs="Times New Roman"/>
                  <w:sz w:val="22"/>
                  <w14:ligatures w14:val="standardContextual"/>
                </w:rPr>
                <w:t xml:space="preserve">Proyecto </w:t>
              </w:r>
              <w:proofErr w:type="spellStart"/>
              <w:r w:rsidRPr="000351E5">
                <w:rPr>
                  <w:rFonts w:eastAsiaTheme="minorHAnsi" w:cs="Times New Roman"/>
                  <w:sz w:val="22"/>
                  <w14:ligatures w14:val="standardContextual"/>
                </w:rPr>
                <w:t>Intermodular</w:t>
              </w:r>
              <w:proofErr w:type="spellEnd"/>
            </w:ins>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42AD83C8" w14:textId="65FA693C" w:rsidR="00563697" w:rsidRPr="000351E5" w:rsidRDefault="00563697" w:rsidP="000351E5">
            <w:pPr>
              <w:autoSpaceDE w:val="0"/>
              <w:adjustRightInd w:val="0"/>
              <w:spacing w:after="0" w:line="360" w:lineRule="auto"/>
              <w:jc w:val="center"/>
              <w:textAlignment w:val="auto"/>
              <w:rPr>
                <w:ins w:id="1883" w:author="Autor"/>
                <w:rFonts w:eastAsiaTheme="minorHAnsi" w:cs="Times New Roman"/>
                <w:sz w:val="22"/>
                <w14:ligatures w14:val="standardContextual"/>
              </w:rPr>
            </w:pPr>
            <w:ins w:id="1884" w:author="Autor">
              <w:r w:rsidRPr="000351E5">
                <w:rPr>
                  <w:rFonts w:eastAsiaTheme="minorHAnsi" w:cs="Times New Roman"/>
                  <w:sz w:val="22"/>
                  <w14:ligatures w14:val="standardContextual"/>
                </w:rPr>
                <w:t>1º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15A55591" w14:textId="371142F1" w:rsidR="00563697" w:rsidRPr="000351E5" w:rsidRDefault="002B06C9" w:rsidP="000351E5">
            <w:pPr>
              <w:autoSpaceDE w:val="0"/>
              <w:adjustRightInd w:val="0"/>
              <w:spacing w:after="0" w:line="360" w:lineRule="auto"/>
              <w:jc w:val="center"/>
              <w:textAlignment w:val="auto"/>
              <w:rPr>
                <w:ins w:id="1885" w:author="Autor"/>
                <w:rFonts w:eastAsiaTheme="minorHAnsi" w:cs="Times New Roman"/>
                <w:sz w:val="22"/>
                <w14:ligatures w14:val="standardContextual"/>
              </w:rPr>
            </w:pPr>
            <w:ins w:id="1886" w:author="Autor">
              <w:r>
                <w:rPr>
                  <w:rFonts w:eastAsiaTheme="minorHAnsi" w:cs="Times New Roman"/>
                  <w:sz w:val="22"/>
                  <w14:ligatures w14:val="standardContextual"/>
                </w:rPr>
                <w:t>1</w:t>
              </w:r>
              <w:del w:id="1887" w:author="Autor">
                <w:r w:rsidR="00563697" w:rsidRPr="000351E5" w:rsidDel="002B06C9">
                  <w:rPr>
                    <w:rFonts w:eastAsiaTheme="minorHAnsi" w:cs="Times New Roman"/>
                    <w:sz w:val="22"/>
                    <w14:ligatures w14:val="standardContextual"/>
                  </w:rPr>
                  <w:delText>2</w:delText>
                </w:r>
              </w:del>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02D06137" w14:textId="73FF9348" w:rsidR="00563697" w:rsidRPr="000351E5" w:rsidRDefault="00563697" w:rsidP="000351E5">
            <w:pPr>
              <w:autoSpaceDE w:val="0"/>
              <w:adjustRightInd w:val="0"/>
              <w:spacing w:after="0" w:line="360" w:lineRule="auto"/>
              <w:jc w:val="center"/>
              <w:textAlignment w:val="auto"/>
              <w:rPr>
                <w:ins w:id="1888" w:author="Autor"/>
                <w:rFonts w:eastAsiaTheme="minorHAnsi" w:cs="Times New Roman"/>
                <w:sz w:val="22"/>
                <w14:ligatures w14:val="standardContextual"/>
              </w:rPr>
            </w:pPr>
            <w:ins w:id="1889" w:author="Autor">
              <w:del w:id="1890" w:author="Autor">
                <w:r w:rsidRPr="000351E5" w:rsidDel="002B06C9">
                  <w:rPr>
                    <w:rFonts w:eastAsiaTheme="minorHAnsi" w:cs="Times New Roman"/>
                    <w:sz w:val="22"/>
                    <w14:ligatures w14:val="standardContextual"/>
                  </w:rPr>
                  <w:delText>64</w:delText>
                </w:r>
              </w:del>
              <w:r w:rsidR="002B06C9">
                <w:rPr>
                  <w:rFonts w:eastAsiaTheme="minorHAnsi" w:cs="Times New Roman"/>
                  <w:sz w:val="22"/>
                  <w14:ligatures w14:val="standardContextual"/>
                </w:rPr>
                <w:t>32</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0F2E1DAD" w14:textId="77777777" w:rsidR="00563697" w:rsidRPr="000351E5" w:rsidRDefault="00563697" w:rsidP="000351E5">
            <w:pPr>
              <w:autoSpaceDE w:val="0"/>
              <w:adjustRightInd w:val="0"/>
              <w:spacing w:after="0" w:line="360" w:lineRule="auto"/>
              <w:jc w:val="center"/>
              <w:textAlignment w:val="auto"/>
              <w:rPr>
                <w:ins w:id="1891" w:author="Autor"/>
                <w:rFonts w:eastAsiaTheme="minorHAnsi" w:cs="Times New Roman"/>
                <w:sz w:val="22"/>
                <w14:ligatures w14:val="standardContextual"/>
              </w:rPr>
            </w:pPr>
          </w:p>
        </w:tc>
      </w:tr>
      <w:tr w:rsidR="00563697" w:rsidRPr="000351E5" w14:paraId="77D4EB5D" w14:textId="77777777" w:rsidTr="00015EAA">
        <w:trPr>
          <w:trHeight w:val="20"/>
          <w:jc w:val="center"/>
          <w:ins w:id="1892"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43F80641" w14:textId="60CAC1DB" w:rsidR="00563697" w:rsidRPr="000351E5" w:rsidRDefault="00563697" w:rsidP="000351E5">
            <w:pPr>
              <w:autoSpaceDE w:val="0"/>
              <w:adjustRightInd w:val="0"/>
              <w:spacing w:after="0" w:line="360" w:lineRule="auto"/>
              <w:jc w:val="center"/>
              <w:textAlignment w:val="auto"/>
              <w:rPr>
                <w:ins w:id="1893" w:author="Autor"/>
                <w:rFonts w:eastAsiaTheme="minorHAnsi" w:cs="Times New Roman"/>
                <w:sz w:val="22"/>
                <w14:ligatures w14:val="standardContextual"/>
              </w:rPr>
            </w:pPr>
            <w:ins w:id="1894" w:author="Autor">
              <w:r w:rsidRPr="000351E5">
                <w:rPr>
                  <w:rFonts w:eastAsiaTheme="minorHAnsi" w:cs="Times New Roman"/>
                  <w:sz w:val="22"/>
                  <w14:ligatures w14:val="standardContextual"/>
                </w:rPr>
                <w:t>1710</w:t>
              </w:r>
            </w:ins>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1D14C7C7" w14:textId="5D7BDE93" w:rsidR="00563697" w:rsidRPr="000351E5" w:rsidRDefault="00563697" w:rsidP="000351E5">
            <w:pPr>
              <w:autoSpaceDE w:val="0"/>
              <w:adjustRightInd w:val="0"/>
              <w:spacing w:after="0" w:line="360" w:lineRule="auto"/>
              <w:textAlignment w:val="auto"/>
              <w:rPr>
                <w:ins w:id="1895" w:author="Autor"/>
                <w:rFonts w:eastAsiaTheme="minorHAnsi" w:cs="Times New Roman"/>
                <w:sz w:val="22"/>
                <w14:ligatures w14:val="standardContextual"/>
              </w:rPr>
            </w:pPr>
            <w:ins w:id="1896" w:author="Autor">
              <w:r w:rsidRPr="000351E5">
                <w:rPr>
                  <w:rFonts w:eastAsiaTheme="minorHAnsi" w:cs="Times New Roman"/>
                  <w:sz w:val="22"/>
                  <w14:ligatures w14:val="standardContextual"/>
                </w:rPr>
                <w:t>IPE II</w:t>
              </w:r>
            </w:ins>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4140E0CE" w14:textId="74169C71" w:rsidR="00563697" w:rsidRPr="000351E5" w:rsidRDefault="00563697" w:rsidP="000351E5">
            <w:pPr>
              <w:autoSpaceDE w:val="0"/>
              <w:adjustRightInd w:val="0"/>
              <w:spacing w:after="0" w:line="360" w:lineRule="auto"/>
              <w:jc w:val="center"/>
              <w:textAlignment w:val="auto"/>
              <w:rPr>
                <w:ins w:id="1897" w:author="Autor"/>
                <w:rFonts w:eastAsiaTheme="minorHAnsi" w:cs="Times New Roman"/>
                <w:sz w:val="22"/>
                <w14:ligatures w14:val="standardContextual"/>
              </w:rPr>
            </w:pPr>
            <w:ins w:id="1898"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70FD0B8F" w14:textId="227CA299" w:rsidR="00563697" w:rsidRPr="000351E5" w:rsidRDefault="00563697" w:rsidP="000351E5">
            <w:pPr>
              <w:autoSpaceDE w:val="0"/>
              <w:adjustRightInd w:val="0"/>
              <w:spacing w:after="0" w:line="360" w:lineRule="auto"/>
              <w:jc w:val="center"/>
              <w:textAlignment w:val="auto"/>
              <w:rPr>
                <w:ins w:id="1899" w:author="Autor"/>
                <w:rFonts w:eastAsiaTheme="minorHAnsi" w:cs="Times New Roman"/>
                <w:sz w:val="22"/>
                <w14:ligatures w14:val="standardContextual"/>
              </w:rPr>
            </w:pPr>
            <w:ins w:id="1900" w:author="Autor">
              <w:r w:rsidRPr="000351E5">
                <w:rPr>
                  <w:rFonts w:eastAsiaTheme="minorHAnsi" w:cs="Times New Roman"/>
                  <w:sz w:val="22"/>
                  <w14:ligatures w14:val="standardContextual"/>
                </w:rPr>
                <w:t>3</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36B16D27" w14:textId="227691B0" w:rsidR="00563697" w:rsidRPr="000351E5" w:rsidRDefault="00563697" w:rsidP="000351E5">
            <w:pPr>
              <w:autoSpaceDE w:val="0"/>
              <w:adjustRightInd w:val="0"/>
              <w:spacing w:after="0" w:line="360" w:lineRule="auto"/>
              <w:jc w:val="center"/>
              <w:textAlignment w:val="auto"/>
              <w:rPr>
                <w:ins w:id="1901" w:author="Autor"/>
                <w:rFonts w:eastAsiaTheme="minorHAnsi" w:cs="Times New Roman"/>
                <w:sz w:val="22"/>
                <w14:ligatures w14:val="standardContextual"/>
              </w:rPr>
            </w:pPr>
            <w:ins w:id="1902" w:author="Autor">
              <w:r w:rsidRPr="000351E5">
                <w:rPr>
                  <w:rFonts w:eastAsiaTheme="minorHAnsi" w:cs="Times New Roman"/>
                  <w:sz w:val="22"/>
                  <w14:ligatures w14:val="standardContextual"/>
                </w:rPr>
                <w:t>96</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4FB542EA" w14:textId="39BFD911" w:rsidR="00563697" w:rsidRPr="000351E5" w:rsidRDefault="00563697" w:rsidP="000351E5">
            <w:pPr>
              <w:autoSpaceDE w:val="0"/>
              <w:adjustRightInd w:val="0"/>
              <w:spacing w:after="0" w:line="360" w:lineRule="auto"/>
              <w:jc w:val="center"/>
              <w:textAlignment w:val="auto"/>
              <w:rPr>
                <w:ins w:id="1903" w:author="Autor"/>
                <w:rFonts w:eastAsiaTheme="minorHAnsi" w:cs="Times New Roman"/>
                <w:sz w:val="22"/>
                <w14:ligatures w14:val="standardContextual"/>
              </w:rPr>
            </w:pPr>
            <w:ins w:id="1904" w:author="Autor">
              <w:r w:rsidRPr="000351E5">
                <w:rPr>
                  <w:rFonts w:eastAsiaTheme="minorHAnsi" w:cs="Times New Roman"/>
                  <w:sz w:val="22"/>
                  <w14:ligatures w14:val="standardContextual"/>
                </w:rPr>
                <w:t>50</w:t>
              </w:r>
            </w:ins>
          </w:p>
        </w:tc>
      </w:tr>
      <w:tr w:rsidR="00563697" w:rsidRPr="000351E5" w14:paraId="74824D4E" w14:textId="77777777" w:rsidTr="00015EAA">
        <w:trPr>
          <w:trHeight w:val="20"/>
          <w:jc w:val="center"/>
          <w:ins w:id="1905"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7F852C85" w14:textId="0FF729A2" w:rsidR="00563697" w:rsidRPr="000351E5" w:rsidRDefault="00563697" w:rsidP="000351E5">
            <w:pPr>
              <w:autoSpaceDE w:val="0"/>
              <w:adjustRightInd w:val="0"/>
              <w:spacing w:after="0" w:line="360" w:lineRule="auto"/>
              <w:jc w:val="center"/>
              <w:textAlignment w:val="auto"/>
              <w:rPr>
                <w:ins w:id="1906" w:author="Autor"/>
                <w:rFonts w:eastAsiaTheme="minorHAnsi" w:cs="Times New Roman"/>
                <w:sz w:val="22"/>
                <w14:ligatures w14:val="standardContextual"/>
              </w:rPr>
            </w:pPr>
            <w:ins w:id="1907" w:author="Autor">
              <w:r w:rsidRPr="000351E5">
                <w:rPr>
                  <w:rFonts w:eastAsiaTheme="minorHAnsi" w:cs="Times New Roman"/>
                  <w:sz w:val="22"/>
                  <w14:ligatures w14:val="standardContextual"/>
                </w:rPr>
                <w:t>1664</w:t>
              </w:r>
            </w:ins>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3309DE28" w14:textId="1804F822" w:rsidR="00563697" w:rsidRPr="000351E5" w:rsidRDefault="00563697" w:rsidP="000351E5">
            <w:pPr>
              <w:autoSpaceDE w:val="0"/>
              <w:adjustRightInd w:val="0"/>
              <w:spacing w:after="0" w:line="360" w:lineRule="auto"/>
              <w:textAlignment w:val="auto"/>
              <w:rPr>
                <w:ins w:id="1908" w:author="Autor"/>
                <w:rFonts w:eastAsiaTheme="minorHAnsi" w:cs="Times New Roman"/>
                <w:sz w:val="22"/>
                <w14:ligatures w14:val="standardContextual"/>
              </w:rPr>
            </w:pPr>
            <w:ins w:id="1909" w:author="Autor">
              <w:r w:rsidRPr="000351E5">
                <w:rPr>
                  <w:rFonts w:eastAsiaTheme="minorHAnsi" w:cs="Times New Roman"/>
                  <w:sz w:val="22"/>
                  <w14:ligatures w14:val="standardContextual"/>
                </w:rPr>
                <w:t>Digitalización</w:t>
              </w:r>
            </w:ins>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1C9C777B" w14:textId="11AFE062" w:rsidR="00563697" w:rsidRPr="000351E5" w:rsidRDefault="00563697" w:rsidP="000351E5">
            <w:pPr>
              <w:autoSpaceDE w:val="0"/>
              <w:adjustRightInd w:val="0"/>
              <w:spacing w:after="0" w:line="360" w:lineRule="auto"/>
              <w:jc w:val="center"/>
              <w:textAlignment w:val="auto"/>
              <w:rPr>
                <w:ins w:id="1910" w:author="Autor"/>
                <w:rFonts w:eastAsiaTheme="minorHAnsi" w:cs="Times New Roman"/>
                <w:sz w:val="22"/>
                <w14:ligatures w14:val="standardContextual"/>
              </w:rPr>
            </w:pPr>
            <w:ins w:id="1911"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39A06015" w14:textId="4F1BDB62" w:rsidR="00563697" w:rsidRPr="000351E5" w:rsidRDefault="00D86ED4" w:rsidP="000351E5">
            <w:pPr>
              <w:autoSpaceDE w:val="0"/>
              <w:adjustRightInd w:val="0"/>
              <w:spacing w:after="0" w:line="360" w:lineRule="auto"/>
              <w:jc w:val="center"/>
              <w:textAlignment w:val="auto"/>
              <w:rPr>
                <w:ins w:id="1912" w:author="Autor"/>
                <w:rFonts w:eastAsiaTheme="minorHAnsi" w:cs="Times New Roman"/>
                <w:sz w:val="22"/>
                <w14:ligatures w14:val="standardContextual"/>
              </w:rPr>
            </w:pPr>
            <w:ins w:id="1913" w:author="Autor">
              <w:r w:rsidRPr="000351E5">
                <w:rPr>
                  <w:rFonts w:eastAsiaTheme="minorHAnsi" w:cs="Times New Roman"/>
                  <w:sz w:val="22"/>
                  <w14:ligatures w14:val="standardContextual"/>
                </w:rPr>
                <w:t>1</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5892DA86" w14:textId="1A1C1F0D" w:rsidR="00563697" w:rsidRPr="000351E5" w:rsidRDefault="00D86ED4" w:rsidP="000351E5">
            <w:pPr>
              <w:autoSpaceDE w:val="0"/>
              <w:adjustRightInd w:val="0"/>
              <w:spacing w:after="0" w:line="360" w:lineRule="auto"/>
              <w:jc w:val="center"/>
              <w:textAlignment w:val="auto"/>
              <w:rPr>
                <w:ins w:id="1914" w:author="Autor"/>
                <w:rFonts w:eastAsiaTheme="minorHAnsi" w:cs="Times New Roman"/>
                <w:sz w:val="22"/>
                <w14:ligatures w14:val="standardContextual"/>
              </w:rPr>
            </w:pPr>
            <w:ins w:id="1915" w:author="Autor">
              <w:r w:rsidRPr="000351E5">
                <w:rPr>
                  <w:rFonts w:eastAsiaTheme="minorHAnsi" w:cs="Times New Roman"/>
                  <w:sz w:val="22"/>
                  <w14:ligatures w14:val="standardContextual"/>
                </w:rPr>
                <w:t>32</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14D618CE" w14:textId="389FE56A" w:rsidR="00563697" w:rsidRPr="000351E5" w:rsidRDefault="00563697" w:rsidP="000351E5">
            <w:pPr>
              <w:autoSpaceDE w:val="0"/>
              <w:adjustRightInd w:val="0"/>
              <w:spacing w:after="0" w:line="360" w:lineRule="auto"/>
              <w:jc w:val="center"/>
              <w:textAlignment w:val="auto"/>
              <w:rPr>
                <w:ins w:id="1916" w:author="Autor"/>
                <w:rFonts w:eastAsiaTheme="minorHAnsi" w:cs="Times New Roman"/>
                <w:sz w:val="22"/>
                <w14:ligatures w14:val="standardContextual"/>
              </w:rPr>
            </w:pPr>
            <w:ins w:id="1917" w:author="Autor">
              <w:r w:rsidRPr="000351E5">
                <w:rPr>
                  <w:rFonts w:eastAsiaTheme="minorHAnsi" w:cs="Times New Roman"/>
                  <w:sz w:val="22"/>
                  <w14:ligatures w14:val="standardContextual"/>
                </w:rPr>
                <w:t>30</w:t>
              </w:r>
            </w:ins>
          </w:p>
        </w:tc>
      </w:tr>
      <w:tr w:rsidR="00563697" w:rsidRPr="000351E5" w14:paraId="606F8DD5" w14:textId="77777777" w:rsidTr="00015EAA">
        <w:trPr>
          <w:trHeight w:val="20"/>
          <w:jc w:val="center"/>
          <w:ins w:id="1918"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2676E014" w14:textId="7F509BE9" w:rsidR="00563697" w:rsidRPr="000351E5" w:rsidRDefault="00563697" w:rsidP="000351E5">
            <w:pPr>
              <w:autoSpaceDE w:val="0"/>
              <w:adjustRightInd w:val="0"/>
              <w:spacing w:after="0" w:line="360" w:lineRule="auto"/>
              <w:jc w:val="center"/>
              <w:textAlignment w:val="auto"/>
              <w:rPr>
                <w:ins w:id="1919" w:author="Autor"/>
                <w:rFonts w:eastAsiaTheme="minorHAnsi" w:cs="Times New Roman"/>
                <w:sz w:val="22"/>
                <w14:ligatures w14:val="standardContextual"/>
              </w:rPr>
            </w:pPr>
            <w:ins w:id="1920" w:author="Autor">
              <w:r w:rsidRPr="000351E5">
                <w:rPr>
                  <w:rFonts w:eastAsiaTheme="minorHAnsi" w:cs="Times New Roman"/>
                  <w:sz w:val="22"/>
                  <w14:ligatures w14:val="standardContextual"/>
                </w:rPr>
                <w:t>1708</w:t>
              </w:r>
            </w:ins>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397F1C68" w14:textId="14398A94" w:rsidR="00563697" w:rsidRPr="000351E5" w:rsidRDefault="00563697" w:rsidP="000351E5">
            <w:pPr>
              <w:autoSpaceDE w:val="0"/>
              <w:adjustRightInd w:val="0"/>
              <w:spacing w:after="0" w:line="360" w:lineRule="auto"/>
              <w:textAlignment w:val="auto"/>
              <w:rPr>
                <w:ins w:id="1921" w:author="Autor"/>
                <w:rFonts w:eastAsiaTheme="minorHAnsi" w:cs="Times New Roman"/>
                <w:sz w:val="22"/>
                <w14:ligatures w14:val="standardContextual"/>
              </w:rPr>
            </w:pPr>
            <w:ins w:id="1922" w:author="Autor">
              <w:r w:rsidRPr="000351E5">
                <w:rPr>
                  <w:rFonts w:eastAsiaTheme="minorHAnsi" w:cs="Times New Roman"/>
                  <w:sz w:val="22"/>
                  <w14:ligatures w14:val="standardContextual"/>
                </w:rPr>
                <w:t>Sostenibilidad</w:t>
              </w:r>
            </w:ins>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5C71A403" w14:textId="7E8600D7" w:rsidR="00563697" w:rsidRPr="000351E5" w:rsidRDefault="00563697" w:rsidP="000351E5">
            <w:pPr>
              <w:autoSpaceDE w:val="0"/>
              <w:adjustRightInd w:val="0"/>
              <w:spacing w:after="0" w:line="360" w:lineRule="auto"/>
              <w:jc w:val="center"/>
              <w:textAlignment w:val="auto"/>
              <w:rPr>
                <w:ins w:id="1923" w:author="Autor"/>
                <w:rFonts w:eastAsiaTheme="minorHAnsi" w:cs="Times New Roman"/>
                <w:sz w:val="22"/>
                <w14:ligatures w14:val="standardContextual"/>
              </w:rPr>
            </w:pPr>
            <w:ins w:id="1924"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0EADE5F4" w14:textId="46AECECE" w:rsidR="00563697" w:rsidRPr="000351E5" w:rsidRDefault="00D86ED4" w:rsidP="000351E5">
            <w:pPr>
              <w:autoSpaceDE w:val="0"/>
              <w:adjustRightInd w:val="0"/>
              <w:spacing w:after="0" w:line="360" w:lineRule="auto"/>
              <w:jc w:val="center"/>
              <w:textAlignment w:val="auto"/>
              <w:rPr>
                <w:ins w:id="1925" w:author="Autor"/>
                <w:rFonts w:eastAsiaTheme="minorHAnsi" w:cs="Times New Roman"/>
                <w:sz w:val="22"/>
                <w14:ligatures w14:val="standardContextual"/>
              </w:rPr>
            </w:pPr>
            <w:ins w:id="1926" w:author="Autor">
              <w:r w:rsidRPr="000351E5">
                <w:rPr>
                  <w:rFonts w:eastAsiaTheme="minorHAnsi" w:cs="Times New Roman"/>
                  <w:sz w:val="22"/>
                  <w14:ligatures w14:val="standardContextual"/>
                </w:rPr>
                <w:t>1</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405B7378" w14:textId="323FE5A4" w:rsidR="00563697" w:rsidRPr="000351E5" w:rsidRDefault="00D86ED4" w:rsidP="000351E5">
            <w:pPr>
              <w:autoSpaceDE w:val="0"/>
              <w:adjustRightInd w:val="0"/>
              <w:spacing w:after="0" w:line="360" w:lineRule="auto"/>
              <w:jc w:val="center"/>
              <w:textAlignment w:val="auto"/>
              <w:rPr>
                <w:ins w:id="1927" w:author="Autor"/>
                <w:rFonts w:eastAsiaTheme="minorHAnsi" w:cs="Times New Roman"/>
                <w:sz w:val="22"/>
                <w14:ligatures w14:val="standardContextual"/>
              </w:rPr>
            </w:pPr>
            <w:ins w:id="1928" w:author="Autor">
              <w:r w:rsidRPr="000351E5">
                <w:rPr>
                  <w:rFonts w:eastAsiaTheme="minorHAnsi" w:cs="Times New Roman"/>
                  <w:sz w:val="22"/>
                  <w14:ligatures w14:val="standardContextual"/>
                </w:rPr>
                <w:t>32</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0F69946B" w14:textId="2BE97524" w:rsidR="00563697" w:rsidRPr="000351E5" w:rsidRDefault="00563697" w:rsidP="000351E5">
            <w:pPr>
              <w:autoSpaceDE w:val="0"/>
              <w:adjustRightInd w:val="0"/>
              <w:spacing w:after="0" w:line="360" w:lineRule="auto"/>
              <w:jc w:val="center"/>
              <w:textAlignment w:val="auto"/>
              <w:rPr>
                <w:ins w:id="1929" w:author="Autor"/>
                <w:rFonts w:eastAsiaTheme="minorHAnsi" w:cs="Times New Roman"/>
                <w:sz w:val="22"/>
                <w14:ligatures w14:val="standardContextual"/>
              </w:rPr>
            </w:pPr>
            <w:ins w:id="1930" w:author="Autor">
              <w:r w:rsidRPr="000351E5">
                <w:rPr>
                  <w:rFonts w:eastAsiaTheme="minorHAnsi" w:cs="Times New Roman"/>
                  <w:sz w:val="22"/>
                  <w14:ligatures w14:val="standardContextual"/>
                </w:rPr>
                <w:t>30</w:t>
              </w:r>
            </w:ins>
          </w:p>
        </w:tc>
      </w:tr>
      <w:tr w:rsidR="00563697" w:rsidRPr="000351E5" w14:paraId="2A152A7B" w14:textId="77777777" w:rsidTr="00015EAA">
        <w:trPr>
          <w:trHeight w:val="20"/>
          <w:jc w:val="center"/>
          <w:ins w:id="1931" w:author="Autor"/>
        </w:trPr>
        <w:tc>
          <w:tcPr>
            <w:tcW w:w="1005" w:type="dxa"/>
            <w:tcBorders>
              <w:top w:val="single" w:sz="4" w:space="0" w:color="auto"/>
              <w:left w:val="single" w:sz="4" w:space="0" w:color="auto"/>
              <w:bottom w:val="single" w:sz="4" w:space="0" w:color="auto"/>
              <w:right w:val="single" w:sz="4" w:space="0" w:color="auto"/>
            </w:tcBorders>
            <w:shd w:val="clear" w:color="auto" w:fill="auto"/>
          </w:tcPr>
          <w:p w14:paraId="5D16EB8A" w14:textId="2B932C4B" w:rsidR="00563697" w:rsidRPr="000351E5" w:rsidRDefault="00563697" w:rsidP="000351E5">
            <w:pPr>
              <w:autoSpaceDE w:val="0"/>
              <w:adjustRightInd w:val="0"/>
              <w:spacing w:after="0" w:line="360" w:lineRule="auto"/>
              <w:jc w:val="center"/>
              <w:textAlignment w:val="auto"/>
              <w:rPr>
                <w:ins w:id="1932" w:author="Autor"/>
                <w:rFonts w:cs="Times New Roman"/>
                <w:sz w:val="22"/>
              </w:rPr>
            </w:pPr>
            <w:ins w:id="1933" w:author="Autor">
              <w:r w:rsidRPr="000351E5">
                <w:rPr>
                  <w:rFonts w:eastAsiaTheme="minorHAnsi" w:cs="Times New Roman"/>
                  <w:sz w:val="22"/>
                  <w14:ligatures w14:val="standardContextual"/>
                </w:rPr>
                <w:t>1154</w:t>
              </w:r>
            </w:ins>
          </w:p>
        </w:tc>
        <w:tc>
          <w:tcPr>
            <w:tcW w:w="3673" w:type="dxa"/>
            <w:tcBorders>
              <w:top w:val="single" w:sz="4" w:space="0" w:color="auto"/>
              <w:left w:val="single" w:sz="4" w:space="0" w:color="auto"/>
              <w:bottom w:val="single" w:sz="4" w:space="0" w:color="auto"/>
              <w:right w:val="single" w:sz="4" w:space="0" w:color="auto"/>
            </w:tcBorders>
            <w:shd w:val="clear" w:color="auto" w:fill="auto"/>
          </w:tcPr>
          <w:p w14:paraId="5357017F" w14:textId="4816F4F7" w:rsidR="00563697" w:rsidRPr="000351E5" w:rsidRDefault="00563697" w:rsidP="000351E5">
            <w:pPr>
              <w:autoSpaceDE w:val="0"/>
              <w:adjustRightInd w:val="0"/>
              <w:spacing w:after="0" w:line="360" w:lineRule="auto"/>
              <w:textAlignment w:val="auto"/>
              <w:rPr>
                <w:ins w:id="1934" w:author="Autor"/>
                <w:rFonts w:cs="Times New Roman"/>
                <w:sz w:val="22"/>
              </w:rPr>
            </w:pPr>
            <w:ins w:id="1935" w:author="Autor">
              <w:r w:rsidRPr="000351E5">
                <w:rPr>
                  <w:rFonts w:eastAsiaTheme="minorHAnsi" w:cs="Times New Roman"/>
                  <w:sz w:val="22"/>
                  <w14:ligatures w14:val="standardContextual"/>
                </w:rPr>
                <w:t xml:space="preserve">Proyecto </w:t>
              </w:r>
              <w:proofErr w:type="spellStart"/>
              <w:r w:rsidRPr="000351E5">
                <w:rPr>
                  <w:rFonts w:eastAsiaTheme="minorHAnsi" w:cs="Times New Roman"/>
                  <w:sz w:val="22"/>
                  <w14:ligatures w14:val="standardContextual"/>
                </w:rPr>
                <w:t>Intermodular</w:t>
              </w:r>
              <w:proofErr w:type="spellEnd"/>
            </w:ins>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4BE14259" w14:textId="2619B69C" w:rsidR="00563697" w:rsidRPr="000351E5" w:rsidRDefault="00563697" w:rsidP="000351E5">
            <w:pPr>
              <w:autoSpaceDE w:val="0"/>
              <w:adjustRightInd w:val="0"/>
              <w:spacing w:after="0" w:line="360" w:lineRule="auto"/>
              <w:jc w:val="center"/>
              <w:textAlignment w:val="auto"/>
              <w:rPr>
                <w:ins w:id="1936" w:author="Autor"/>
                <w:rFonts w:cs="Times New Roman"/>
                <w:sz w:val="22"/>
              </w:rPr>
            </w:pPr>
            <w:ins w:id="1937" w:author="Autor">
              <w:r w:rsidRPr="000351E5">
                <w:rPr>
                  <w:rFonts w:eastAsiaTheme="minorHAnsi" w:cs="Times New Roman"/>
                  <w:sz w:val="22"/>
                  <w14:ligatures w14:val="standardContextual"/>
                </w:rPr>
                <w:t>2º</w:t>
              </w:r>
            </w:ins>
          </w:p>
        </w:tc>
        <w:tc>
          <w:tcPr>
            <w:tcW w:w="576" w:type="dxa"/>
            <w:tcBorders>
              <w:top w:val="single" w:sz="4" w:space="0" w:color="auto"/>
              <w:left w:val="single" w:sz="4" w:space="0" w:color="auto"/>
              <w:bottom w:val="single" w:sz="4" w:space="0" w:color="auto"/>
              <w:right w:val="single" w:sz="4" w:space="0" w:color="auto"/>
            </w:tcBorders>
            <w:shd w:val="clear" w:color="auto" w:fill="auto"/>
          </w:tcPr>
          <w:p w14:paraId="1BBB28AD" w14:textId="21EC0B6E" w:rsidR="00563697" w:rsidRPr="000351E5" w:rsidRDefault="00563697" w:rsidP="000351E5">
            <w:pPr>
              <w:autoSpaceDE w:val="0"/>
              <w:adjustRightInd w:val="0"/>
              <w:spacing w:after="0" w:line="360" w:lineRule="auto"/>
              <w:jc w:val="center"/>
              <w:textAlignment w:val="auto"/>
              <w:rPr>
                <w:ins w:id="1938" w:author="Autor"/>
                <w:rFonts w:cs="Times New Roman"/>
                <w:sz w:val="22"/>
              </w:rPr>
            </w:pPr>
            <w:ins w:id="1939" w:author="Autor">
              <w:r w:rsidRPr="000351E5">
                <w:rPr>
                  <w:rFonts w:eastAsiaTheme="minorHAnsi" w:cs="Times New Roman"/>
                  <w:sz w:val="22"/>
                  <w14:ligatures w14:val="standardContextual"/>
                </w:rPr>
                <w:t>3</w:t>
              </w:r>
            </w:ins>
          </w:p>
        </w:tc>
        <w:tc>
          <w:tcPr>
            <w:tcW w:w="1627" w:type="dxa"/>
            <w:tcBorders>
              <w:top w:val="single" w:sz="4" w:space="0" w:color="auto"/>
              <w:left w:val="single" w:sz="4" w:space="0" w:color="auto"/>
              <w:bottom w:val="single" w:sz="4" w:space="0" w:color="auto"/>
              <w:right w:val="single" w:sz="4" w:space="0" w:color="auto"/>
            </w:tcBorders>
            <w:shd w:val="clear" w:color="auto" w:fill="auto"/>
          </w:tcPr>
          <w:p w14:paraId="76142E3D" w14:textId="30F446A5" w:rsidR="00563697" w:rsidRPr="000351E5" w:rsidRDefault="00563697" w:rsidP="000351E5">
            <w:pPr>
              <w:autoSpaceDE w:val="0"/>
              <w:adjustRightInd w:val="0"/>
              <w:spacing w:after="0" w:line="360" w:lineRule="auto"/>
              <w:jc w:val="center"/>
              <w:textAlignment w:val="auto"/>
              <w:rPr>
                <w:ins w:id="1940" w:author="Autor"/>
                <w:rFonts w:cs="Times New Roman"/>
                <w:sz w:val="22"/>
              </w:rPr>
            </w:pPr>
            <w:ins w:id="1941" w:author="Autor">
              <w:r w:rsidRPr="000351E5">
                <w:rPr>
                  <w:rFonts w:eastAsiaTheme="minorHAnsi" w:cs="Times New Roman"/>
                  <w:sz w:val="22"/>
                  <w14:ligatures w14:val="standardContextual"/>
                </w:rPr>
                <w:t>96</w:t>
              </w:r>
            </w:ins>
          </w:p>
        </w:tc>
        <w:tc>
          <w:tcPr>
            <w:tcW w:w="1546" w:type="dxa"/>
            <w:tcBorders>
              <w:top w:val="single" w:sz="4" w:space="0" w:color="auto"/>
              <w:left w:val="single" w:sz="4" w:space="0" w:color="auto"/>
              <w:bottom w:val="single" w:sz="4" w:space="0" w:color="auto"/>
              <w:right w:val="single" w:sz="4" w:space="0" w:color="auto"/>
            </w:tcBorders>
            <w:shd w:val="clear" w:color="auto" w:fill="auto"/>
          </w:tcPr>
          <w:p w14:paraId="7F3EDF9B" w14:textId="77777777" w:rsidR="00563697" w:rsidRPr="000351E5" w:rsidRDefault="00563697" w:rsidP="000351E5">
            <w:pPr>
              <w:autoSpaceDE w:val="0"/>
              <w:adjustRightInd w:val="0"/>
              <w:spacing w:after="0" w:line="360" w:lineRule="auto"/>
              <w:jc w:val="center"/>
              <w:textAlignment w:val="auto"/>
              <w:rPr>
                <w:ins w:id="1942" w:author="Autor"/>
                <w:rFonts w:cs="Times New Roman"/>
                <w:sz w:val="22"/>
              </w:rPr>
            </w:pPr>
          </w:p>
        </w:tc>
      </w:tr>
    </w:tbl>
    <w:p w14:paraId="7CCFFA9D" w14:textId="77777777" w:rsidR="001A128C" w:rsidRPr="000351E5" w:rsidRDefault="001A128C" w:rsidP="000351E5">
      <w:pPr>
        <w:keepLines/>
        <w:spacing w:line="360" w:lineRule="auto"/>
        <w:rPr>
          <w:rFonts w:cs="Times New Roman"/>
          <w:szCs w:val="24"/>
        </w:rPr>
      </w:pPr>
    </w:p>
    <w:p w14:paraId="7FD290DA" w14:textId="0151641E" w:rsidR="00F44E44" w:rsidRPr="000351E5" w:rsidRDefault="006F4CC0" w:rsidP="000351E5">
      <w:pPr>
        <w:pStyle w:val="Ttulo2"/>
        <w:spacing w:line="360" w:lineRule="auto"/>
        <w:rPr>
          <w:rFonts w:cs="Times New Roman"/>
          <w:szCs w:val="24"/>
        </w:rPr>
      </w:pPr>
      <w:r w:rsidRPr="000351E5">
        <w:rPr>
          <w:rFonts w:cs="Times New Roman"/>
          <w:szCs w:val="24"/>
        </w:rPr>
        <w:lastRenderedPageBreak/>
        <w:t>b) Secuenciación de los módulos de inglés en los ciclos formativos en los que se completa el horario</w:t>
      </w:r>
    </w:p>
    <w:p w14:paraId="286E944F" w14:textId="77777777" w:rsidR="002E0B85" w:rsidRPr="000351E5" w:rsidRDefault="00113DCA" w:rsidP="000351E5">
      <w:pPr>
        <w:pStyle w:val="Ttulo2"/>
        <w:spacing w:line="360" w:lineRule="auto"/>
        <w:rPr>
          <w:rFonts w:cs="Times New Roman"/>
          <w:szCs w:val="24"/>
        </w:rPr>
      </w:pPr>
      <w:r w:rsidRPr="000351E5">
        <w:rPr>
          <w:rFonts w:cs="Times New Roman"/>
          <w:szCs w:val="24"/>
        </w:rPr>
        <w:t>c) Horarios de los ciclos de grado medio</w:t>
      </w:r>
      <w:bookmarkStart w:id="1943" w:name="_1777095147"/>
      <w:bookmarkStart w:id="1944" w:name="_1776856390"/>
      <w:bookmarkEnd w:id="1943"/>
      <w:bookmarkEnd w:id="1944"/>
    </w:p>
    <w:p w14:paraId="562B5A2E" w14:textId="6E64B487" w:rsidR="00113DCA" w:rsidRPr="000351E5" w:rsidRDefault="00113DCA" w:rsidP="000351E5">
      <w:pPr>
        <w:rPr>
          <w:rFonts w:cs="Times New Roman"/>
        </w:rPr>
      </w:pPr>
    </w:p>
    <w:p w14:paraId="064F71C2" w14:textId="77777777" w:rsidR="002E0B85" w:rsidRPr="000351E5" w:rsidRDefault="00113DCA" w:rsidP="000351E5">
      <w:pPr>
        <w:pStyle w:val="Ttulo2"/>
        <w:spacing w:line="360" w:lineRule="auto"/>
        <w:rPr>
          <w:rFonts w:cs="Times New Roman"/>
          <w:szCs w:val="24"/>
        </w:rPr>
      </w:pPr>
      <w:r w:rsidRPr="000351E5">
        <w:rPr>
          <w:rFonts w:cs="Times New Roman"/>
          <w:szCs w:val="24"/>
        </w:rPr>
        <w:t>d) Horarios de los ciclos de grado superior</w:t>
      </w:r>
      <w:bookmarkStart w:id="1945" w:name="_1777095167"/>
      <w:bookmarkStart w:id="1946" w:name="_1776858842"/>
      <w:bookmarkStart w:id="1947" w:name="_1776856402"/>
      <w:bookmarkEnd w:id="1945"/>
      <w:bookmarkEnd w:id="1946"/>
      <w:bookmarkEnd w:id="1947"/>
    </w:p>
    <w:p w14:paraId="0F5FD4F9" w14:textId="77777777" w:rsidR="002E0B85" w:rsidRPr="000351E5" w:rsidRDefault="002E0B85" w:rsidP="000351E5">
      <w:pPr>
        <w:rPr>
          <w:rFonts w:cs="Times New Roman"/>
        </w:rPr>
      </w:pPr>
    </w:p>
    <w:p w14:paraId="5AD04E5A" w14:textId="77777777" w:rsidR="00326773" w:rsidRPr="000351E5" w:rsidRDefault="00326773" w:rsidP="000351E5">
      <w:pPr>
        <w:rPr>
          <w:rFonts w:cs="Times New Roman"/>
          <w:szCs w:val="24"/>
        </w:rPr>
      </w:pPr>
    </w:p>
    <w:sectPr w:rsidR="00326773" w:rsidRPr="000351E5" w:rsidSect="000351E5">
      <w:headerReference w:type="even" r:id="rId14"/>
      <w:headerReference w:type="default" r:id="rId15"/>
      <w:footerReference w:type="even" r:id="rId16"/>
      <w:footerReference w:type="default" r:id="rId17"/>
      <w:headerReference w:type="first" r:id="rId18"/>
      <w:footerReference w:type="first" r:id="rId19"/>
      <w:pgSz w:w="11910" w:h="16840"/>
      <w:pgMar w:top="1985" w:right="1418" w:bottom="1418" w:left="1418" w:header="612"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Autor" w:initials="A">
    <w:p w14:paraId="4A786446" w14:textId="7BBB299B" w:rsidR="00312451" w:rsidRDefault="00312451">
      <w:pPr>
        <w:pStyle w:val="Textocomentario"/>
      </w:pPr>
      <w:r>
        <w:rPr>
          <w:rStyle w:val="Refdecomentario"/>
        </w:rPr>
        <w:annotationRef/>
      </w:r>
      <w:r>
        <w:rPr>
          <w:color w:val="FF0000"/>
          <w:highlight w:val="yellow"/>
        </w:rPr>
        <w:t>Los módulos optativos podrán incluir, entre otros, los de Profundización en Digitalización aplicada al sector productivo, Profundización en Sostenibilidad aplicada al sector productivo, Profundización en Idioma extranjero profesional y Profundización en Iniciativa empresarial y emprendimiento, incluyendo el emprendimiento colectivo en economía social. Además, los centros del Sistema de Formación Profesional podrán hacer propuestas de módulos optativos propios en el marco de lo dispuesto por la Administración educativa competente.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78644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786446" w16cid:durableId="29708D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F2699" w14:textId="77777777" w:rsidR="00102F6A" w:rsidRDefault="00102F6A">
      <w:r>
        <w:separator/>
      </w:r>
    </w:p>
  </w:endnote>
  <w:endnote w:type="continuationSeparator" w:id="0">
    <w:p w14:paraId="269222F1" w14:textId="77777777" w:rsidR="00102F6A" w:rsidRDefault="00102F6A">
      <w:r>
        <w:continuationSeparator/>
      </w:r>
    </w:p>
  </w:endnote>
  <w:endnote w:type="continuationNotice" w:id="1">
    <w:p w14:paraId="49860516" w14:textId="77777777" w:rsidR="00102F6A" w:rsidRDefault="00102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TimesNewRomanPSMT;Times New Rom">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A2F5" w14:textId="77777777" w:rsidR="008A186D" w:rsidRDefault="008A18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473147"/>
      <w:docPartObj>
        <w:docPartGallery w:val="Page Numbers (Bottom of Page)"/>
        <w:docPartUnique/>
      </w:docPartObj>
    </w:sdtPr>
    <w:sdtEndPr>
      <w:rPr>
        <w:sz w:val="18"/>
        <w:szCs w:val="18"/>
      </w:rPr>
    </w:sdtEndPr>
    <w:sdtContent>
      <w:p w14:paraId="1B084020" w14:textId="260527A0" w:rsidR="008B1760" w:rsidRDefault="008B1760" w:rsidP="00015EAA">
        <w:pPr>
          <w:pStyle w:val="Piedepgina"/>
          <w:jc w:val="center"/>
        </w:pPr>
        <w:r w:rsidRPr="00ED0CF2">
          <w:rPr>
            <w:sz w:val="18"/>
            <w:szCs w:val="18"/>
          </w:rPr>
          <w:fldChar w:fldCharType="begin"/>
        </w:r>
        <w:r w:rsidRPr="00ED0CF2">
          <w:rPr>
            <w:sz w:val="18"/>
            <w:szCs w:val="18"/>
          </w:rPr>
          <w:instrText>PAGE   \* MERGEFORMAT</w:instrText>
        </w:r>
        <w:r w:rsidRPr="00ED0CF2">
          <w:rPr>
            <w:sz w:val="18"/>
            <w:szCs w:val="18"/>
          </w:rPr>
          <w:fldChar w:fldCharType="separate"/>
        </w:r>
        <w:r w:rsidRPr="00ED0CF2">
          <w:rPr>
            <w:sz w:val="18"/>
            <w:szCs w:val="18"/>
          </w:rPr>
          <w:t>2</w:t>
        </w:r>
        <w:r w:rsidRPr="00ED0CF2">
          <w:rPr>
            <w:sz w:val="18"/>
            <w:szCs w:val="18"/>
          </w:rPr>
          <w:fldChar w:fldCharType="end"/>
        </w:r>
        <w:r w:rsidR="00015EAA">
          <w:rPr>
            <w:sz w:val="18"/>
            <w:szCs w:val="18"/>
          </w:rPr>
          <w:t xml:space="preserve"> de </w:t>
        </w:r>
        <w:r w:rsidR="00015EAA">
          <w:rPr>
            <w:sz w:val="18"/>
            <w:szCs w:val="18"/>
          </w:rPr>
          <w:fldChar w:fldCharType="begin"/>
        </w:r>
        <w:r w:rsidR="00015EAA">
          <w:rPr>
            <w:sz w:val="18"/>
            <w:szCs w:val="18"/>
          </w:rPr>
          <w:instrText xml:space="preserve"> NUMPAGES   \* MERGEFORMAT </w:instrText>
        </w:r>
        <w:r w:rsidR="00015EAA">
          <w:rPr>
            <w:sz w:val="18"/>
            <w:szCs w:val="18"/>
          </w:rPr>
          <w:fldChar w:fldCharType="separate"/>
        </w:r>
        <w:r w:rsidR="00015EAA">
          <w:rPr>
            <w:noProof/>
            <w:sz w:val="18"/>
            <w:szCs w:val="18"/>
          </w:rPr>
          <w:t>63</w:t>
        </w:r>
        <w:r w:rsidR="00015EAA">
          <w:rPr>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871B" w14:textId="77777777" w:rsidR="008A186D" w:rsidRDefault="008A18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8F1E" w14:textId="77777777" w:rsidR="00102F6A" w:rsidRDefault="00102F6A">
      <w:r>
        <w:rPr>
          <w:color w:val="000000"/>
        </w:rPr>
        <w:separator/>
      </w:r>
    </w:p>
  </w:footnote>
  <w:footnote w:type="continuationSeparator" w:id="0">
    <w:p w14:paraId="502DBB46" w14:textId="77777777" w:rsidR="00102F6A" w:rsidRDefault="00102F6A">
      <w:r>
        <w:continuationSeparator/>
      </w:r>
    </w:p>
  </w:footnote>
  <w:footnote w:type="continuationNotice" w:id="1">
    <w:p w14:paraId="25A6546A" w14:textId="77777777" w:rsidR="00102F6A" w:rsidRDefault="00102F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B35A" w14:textId="77777777" w:rsidR="008A186D" w:rsidRDefault="008A186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0D72" w14:textId="13B9E3F6" w:rsidR="00186CA4" w:rsidRDefault="008A186D">
    <w:pPr>
      <w:pStyle w:val="Encabezado"/>
    </w:pPr>
    <w:customXmlInsRangeStart w:id="1948" w:author="Autor"/>
    <w:sdt>
      <w:sdtPr>
        <w:id w:val="83735377"/>
        <w:docPartObj>
          <w:docPartGallery w:val="Watermarks"/>
          <w:docPartUnique/>
        </w:docPartObj>
      </w:sdtPr>
      <w:sdtContent>
        <w:customXmlInsRangeEnd w:id="1948"/>
        <w:ins w:id="1949" w:author="Autor">
          <w:r>
            <w:pict w14:anchorId="6218DB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ins>
        <w:customXmlInsRangeStart w:id="1950" w:author="Autor"/>
      </w:sdtContent>
    </w:sdt>
    <w:customXmlInsRangeEnd w:id="1950"/>
    <w:r w:rsidR="000351E5">
      <w:rPr>
        <w:noProof/>
      </w:rPr>
      <w:drawing>
        <wp:inline distT="0" distB="0" distL="0" distR="0" wp14:anchorId="09721B9B" wp14:editId="0DEDEE3E">
          <wp:extent cx="1190618" cy="64405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13019" t="8133" r="19531" b="23495"/>
                  <a:stretch/>
                </pic:blipFill>
                <pic:spPr bwMode="auto">
                  <a:xfrm>
                    <a:off x="0" y="0"/>
                    <a:ext cx="1207733" cy="653314"/>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D68A" w14:textId="77777777" w:rsidR="008A186D" w:rsidRDefault="008A18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317E"/>
    <w:multiLevelType w:val="hybridMultilevel"/>
    <w:tmpl w:val="6B1A2374"/>
    <w:lvl w:ilvl="0" w:tplc="6E88F274">
      <w:start w:val="1"/>
      <w:numFmt w:val="decimal"/>
      <w:lvlText w:val="%1."/>
      <w:lvlJc w:val="left"/>
      <w:pPr>
        <w:ind w:left="459" w:hanging="358"/>
      </w:pPr>
      <w:rPr>
        <w:rFonts w:ascii="Verdana" w:eastAsia="Verdana" w:hAnsi="Verdana" w:cs="Verdana" w:hint="default"/>
        <w:b w:val="0"/>
        <w:bCs w:val="0"/>
        <w:i w:val="0"/>
        <w:iCs w:val="0"/>
        <w:spacing w:val="-2"/>
        <w:w w:val="100"/>
        <w:sz w:val="22"/>
        <w:szCs w:val="22"/>
        <w:lang w:val="es-ES" w:eastAsia="en-US" w:bidi="ar-SA"/>
      </w:rPr>
    </w:lvl>
    <w:lvl w:ilvl="1" w:tplc="7FE2770A">
      <w:start w:val="1"/>
      <w:numFmt w:val="lowerLetter"/>
      <w:pStyle w:val="Prrafodelista"/>
      <w:lvlText w:val="%2)"/>
      <w:lvlJc w:val="left"/>
      <w:pPr>
        <w:ind w:left="360" w:hanging="360"/>
      </w:pPr>
      <w:rPr>
        <w:lang w:bidi="ar-SA"/>
      </w:rPr>
    </w:lvl>
    <w:lvl w:ilvl="2" w:tplc="EF4A8704">
      <w:numFmt w:val="bullet"/>
      <w:lvlText w:val="•"/>
      <w:lvlJc w:val="left"/>
      <w:pPr>
        <w:ind w:left="1949" w:hanging="360"/>
      </w:pPr>
      <w:rPr>
        <w:rFonts w:hint="default"/>
        <w:lang w:val="es-ES" w:eastAsia="en-US" w:bidi="ar-SA"/>
      </w:rPr>
    </w:lvl>
    <w:lvl w:ilvl="3" w:tplc="2D5681A4">
      <w:numFmt w:val="bullet"/>
      <w:lvlText w:val="•"/>
      <w:lvlJc w:val="left"/>
      <w:pPr>
        <w:ind w:left="2939" w:hanging="360"/>
      </w:pPr>
      <w:rPr>
        <w:rFonts w:hint="default"/>
        <w:lang w:val="es-ES" w:eastAsia="en-US" w:bidi="ar-SA"/>
      </w:rPr>
    </w:lvl>
    <w:lvl w:ilvl="4" w:tplc="D66A565A">
      <w:numFmt w:val="bullet"/>
      <w:lvlText w:val="•"/>
      <w:lvlJc w:val="left"/>
      <w:pPr>
        <w:ind w:left="3928" w:hanging="360"/>
      </w:pPr>
      <w:rPr>
        <w:rFonts w:hint="default"/>
        <w:lang w:val="es-ES" w:eastAsia="en-US" w:bidi="ar-SA"/>
      </w:rPr>
    </w:lvl>
    <w:lvl w:ilvl="5" w:tplc="234225B6">
      <w:numFmt w:val="bullet"/>
      <w:lvlText w:val="•"/>
      <w:lvlJc w:val="left"/>
      <w:pPr>
        <w:ind w:left="4918" w:hanging="360"/>
      </w:pPr>
      <w:rPr>
        <w:rFonts w:hint="default"/>
        <w:lang w:val="es-ES" w:eastAsia="en-US" w:bidi="ar-SA"/>
      </w:rPr>
    </w:lvl>
    <w:lvl w:ilvl="6" w:tplc="3A564208">
      <w:numFmt w:val="bullet"/>
      <w:lvlText w:val="•"/>
      <w:lvlJc w:val="left"/>
      <w:pPr>
        <w:ind w:left="5908" w:hanging="360"/>
      </w:pPr>
      <w:rPr>
        <w:rFonts w:hint="default"/>
        <w:lang w:val="es-ES" w:eastAsia="en-US" w:bidi="ar-SA"/>
      </w:rPr>
    </w:lvl>
    <w:lvl w:ilvl="7" w:tplc="B3C2B982">
      <w:numFmt w:val="bullet"/>
      <w:lvlText w:val="•"/>
      <w:lvlJc w:val="left"/>
      <w:pPr>
        <w:ind w:left="6897" w:hanging="360"/>
      </w:pPr>
      <w:rPr>
        <w:rFonts w:hint="default"/>
        <w:lang w:val="es-ES" w:eastAsia="en-US" w:bidi="ar-SA"/>
      </w:rPr>
    </w:lvl>
    <w:lvl w:ilvl="8" w:tplc="4D4CEB00">
      <w:numFmt w:val="bullet"/>
      <w:lvlText w:val="•"/>
      <w:lvlJc w:val="left"/>
      <w:pPr>
        <w:ind w:left="7887" w:hanging="360"/>
      </w:pPr>
      <w:rPr>
        <w:rFonts w:hint="default"/>
        <w:lang w:val="es-ES" w:eastAsia="en-US" w:bidi="ar-SA"/>
      </w:rPr>
    </w:lvl>
  </w:abstractNum>
  <w:abstractNum w:abstractNumId="1" w15:restartNumberingAfterBreak="0">
    <w:nsid w:val="55933CA2"/>
    <w:multiLevelType w:val="hybridMultilevel"/>
    <w:tmpl w:val="E484628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E97768"/>
    <w:multiLevelType w:val="hybridMultilevel"/>
    <w:tmpl w:val="214CE304"/>
    <w:lvl w:ilvl="0" w:tplc="02D60AD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9C3FF3"/>
    <w:multiLevelType w:val="hybridMultilevel"/>
    <w:tmpl w:val="497A49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B45B71"/>
    <w:multiLevelType w:val="hybridMultilevel"/>
    <w:tmpl w:val="DADA908C"/>
    <w:lvl w:ilvl="0" w:tplc="D054D83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147D4E"/>
    <w:multiLevelType w:val="hybridMultilevel"/>
    <w:tmpl w:val="D80E4B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3823305">
    <w:abstractNumId w:val="4"/>
  </w:num>
  <w:num w:numId="2" w16cid:durableId="1285497803">
    <w:abstractNumId w:val="0"/>
  </w:num>
  <w:num w:numId="3" w16cid:durableId="368335677">
    <w:abstractNumId w:val="5"/>
  </w:num>
  <w:num w:numId="4" w16cid:durableId="1951814400">
    <w:abstractNumId w:val="1"/>
  </w:num>
  <w:num w:numId="5" w16cid:durableId="179896603">
    <w:abstractNumId w:val="3"/>
  </w:num>
  <w:num w:numId="6" w16cid:durableId="65236988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mailMerge>
    <w:mainDocumentType w:val="formLetters"/>
    <w:linkToQuery/>
    <w:dataType w:val="native"/>
    <w:connectString w:val="Provider=Microsoft.ACE.OLEDB.12.0;User ID=Admin;Data Source=C:\Users\D33454855K\OneDrive - GENERALITAT\General - Secció d’Ordenació_TEAMS\Normativa\Curriculums\MODELOS LFP GB_GM_GS\AGRUPA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oja1$`"/>
    <w:viewMergedData/>
    <w:odso>
      <w:udl w:val="Provider=Microsoft.ACE.OLEDB.12.0;User ID=Admin;Data Source=C:\Users\D33454855K\OneDrive - GENERALITAT\General - Secció d’Ordenació_TEAMS\Normativa\Curriculums\MODELOS LFP GB_GM_GS\AGRUPAD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oja1$"/>
      <w:src r:id="rId1"/>
      <w:colDelim w:val="9"/>
      <w:type w:val="database"/>
      <w:fHdr/>
      <w:fieldMapData>
        <w:column w:val="0"/>
        <w:lid w:val="es-ES"/>
      </w:fieldMapData>
      <w:fieldMapData>
        <w:type w:val="dbColumn"/>
        <w:name w:val="TÍTULO"/>
        <w:mappedName w:val="Tratamiento de cortesía"/>
        <w:column w:val="2"/>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odso>
  </w:mailMerge>
  <w:trackRevisions/>
  <w:doNotTrackFormatting/>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C0"/>
    <w:rsid w:val="00001207"/>
    <w:rsid w:val="00002130"/>
    <w:rsid w:val="00003C8E"/>
    <w:rsid w:val="00010867"/>
    <w:rsid w:val="000127C5"/>
    <w:rsid w:val="0001442B"/>
    <w:rsid w:val="00014B87"/>
    <w:rsid w:val="00015EAA"/>
    <w:rsid w:val="00017E08"/>
    <w:rsid w:val="00023358"/>
    <w:rsid w:val="000262D0"/>
    <w:rsid w:val="00033651"/>
    <w:rsid w:val="000351E5"/>
    <w:rsid w:val="0003665A"/>
    <w:rsid w:val="00040A40"/>
    <w:rsid w:val="00042CDE"/>
    <w:rsid w:val="000453A1"/>
    <w:rsid w:val="0004755B"/>
    <w:rsid w:val="00054621"/>
    <w:rsid w:val="000557E5"/>
    <w:rsid w:val="00056728"/>
    <w:rsid w:val="00061E5F"/>
    <w:rsid w:val="000637BC"/>
    <w:rsid w:val="000662B0"/>
    <w:rsid w:val="000702FD"/>
    <w:rsid w:val="00072292"/>
    <w:rsid w:val="000748D2"/>
    <w:rsid w:val="00077EBE"/>
    <w:rsid w:val="00080C34"/>
    <w:rsid w:val="00084677"/>
    <w:rsid w:val="00085878"/>
    <w:rsid w:val="0009271F"/>
    <w:rsid w:val="000932A7"/>
    <w:rsid w:val="00095903"/>
    <w:rsid w:val="000A07BE"/>
    <w:rsid w:val="000A1C34"/>
    <w:rsid w:val="000A3640"/>
    <w:rsid w:val="000A4D9C"/>
    <w:rsid w:val="000A6F90"/>
    <w:rsid w:val="000B28C9"/>
    <w:rsid w:val="000B3C44"/>
    <w:rsid w:val="000B6953"/>
    <w:rsid w:val="000B703C"/>
    <w:rsid w:val="000B787C"/>
    <w:rsid w:val="000C4C8A"/>
    <w:rsid w:val="000C6476"/>
    <w:rsid w:val="000C7829"/>
    <w:rsid w:val="000D0DC4"/>
    <w:rsid w:val="000D2913"/>
    <w:rsid w:val="000D5AAB"/>
    <w:rsid w:val="000D785D"/>
    <w:rsid w:val="000E05DF"/>
    <w:rsid w:val="000E0F15"/>
    <w:rsid w:val="000E15D6"/>
    <w:rsid w:val="000E36DC"/>
    <w:rsid w:val="000E6929"/>
    <w:rsid w:val="000E7991"/>
    <w:rsid w:val="000F0E2B"/>
    <w:rsid w:val="000F55CE"/>
    <w:rsid w:val="000F6691"/>
    <w:rsid w:val="000F7ACD"/>
    <w:rsid w:val="00101119"/>
    <w:rsid w:val="00101D57"/>
    <w:rsid w:val="00102F6A"/>
    <w:rsid w:val="00105DFC"/>
    <w:rsid w:val="001139C0"/>
    <w:rsid w:val="00113DCA"/>
    <w:rsid w:val="001170F0"/>
    <w:rsid w:val="00120A45"/>
    <w:rsid w:val="0012234D"/>
    <w:rsid w:val="00125B35"/>
    <w:rsid w:val="00126382"/>
    <w:rsid w:val="00130F80"/>
    <w:rsid w:val="00134CB0"/>
    <w:rsid w:val="00141BB3"/>
    <w:rsid w:val="00142136"/>
    <w:rsid w:val="00143304"/>
    <w:rsid w:val="001528A3"/>
    <w:rsid w:val="0016003F"/>
    <w:rsid w:val="001621D2"/>
    <w:rsid w:val="00165D32"/>
    <w:rsid w:val="0017103C"/>
    <w:rsid w:val="00172262"/>
    <w:rsid w:val="001735C4"/>
    <w:rsid w:val="00181127"/>
    <w:rsid w:val="00181633"/>
    <w:rsid w:val="00181FA9"/>
    <w:rsid w:val="00184875"/>
    <w:rsid w:val="001854D3"/>
    <w:rsid w:val="00185BB9"/>
    <w:rsid w:val="00186CA4"/>
    <w:rsid w:val="001873C3"/>
    <w:rsid w:val="00187923"/>
    <w:rsid w:val="00191FB4"/>
    <w:rsid w:val="0019325A"/>
    <w:rsid w:val="0019378A"/>
    <w:rsid w:val="001947C8"/>
    <w:rsid w:val="00194D47"/>
    <w:rsid w:val="001950A7"/>
    <w:rsid w:val="00195327"/>
    <w:rsid w:val="001A0597"/>
    <w:rsid w:val="001A128C"/>
    <w:rsid w:val="001A2B5D"/>
    <w:rsid w:val="001A4A54"/>
    <w:rsid w:val="001B1B71"/>
    <w:rsid w:val="001B2FA9"/>
    <w:rsid w:val="001B3743"/>
    <w:rsid w:val="001B5B9D"/>
    <w:rsid w:val="001B75B7"/>
    <w:rsid w:val="001C0DF8"/>
    <w:rsid w:val="001C1156"/>
    <w:rsid w:val="001C1641"/>
    <w:rsid w:val="001C43B7"/>
    <w:rsid w:val="001C77E6"/>
    <w:rsid w:val="001D0F9B"/>
    <w:rsid w:val="001D21DD"/>
    <w:rsid w:val="001D4C91"/>
    <w:rsid w:val="001D75F9"/>
    <w:rsid w:val="001E1307"/>
    <w:rsid w:val="001E1A2B"/>
    <w:rsid w:val="001E35CE"/>
    <w:rsid w:val="001F17DC"/>
    <w:rsid w:val="001F44CF"/>
    <w:rsid w:val="00204E53"/>
    <w:rsid w:val="00207774"/>
    <w:rsid w:val="00212411"/>
    <w:rsid w:val="00214BB0"/>
    <w:rsid w:val="002248B0"/>
    <w:rsid w:val="0023632B"/>
    <w:rsid w:val="00236E07"/>
    <w:rsid w:val="0023788A"/>
    <w:rsid w:val="002413AB"/>
    <w:rsid w:val="002419A9"/>
    <w:rsid w:val="00242ECD"/>
    <w:rsid w:val="00244DB1"/>
    <w:rsid w:val="002472D1"/>
    <w:rsid w:val="00247813"/>
    <w:rsid w:val="0025428B"/>
    <w:rsid w:val="0026200A"/>
    <w:rsid w:val="00266489"/>
    <w:rsid w:val="002721C5"/>
    <w:rsid w:val="00275E28"/>
    <w:rsid w:val="00281D4E"/>
    <w:rsid w:val="002903E3"/>
    <w:rsid w:val="00292EE5"/>
    <w:rsid w:val="00293923"/>
    <w:rsid w:val="00293E3C"/>
    <w:rsid w:val="002940CE"/>
    <w:rsid w:val="00295D85"/>
    <w:rsid w:val="00297E95"/>
    <w:rsid w:val="002A109D"/>
    <w:rsid w:val="002A4A7D"/>
    <w:rsid w:val="002A4AF4"/>
    <w:rsid w:val="002B06C9"/>
    <w:rsid w:val="002B5F50"/>
    <w:rsid w:val="002C0313"/>
    <w:rsid w:val="002C1AAF"/>
    <w:rsid w:val="002C22BF"/>
    <w:rsid w:val="002C4A82"/>
    <w:rsid w:val="002C4CB9"/>
    <w:rsid w:val="002C5475"/>
    <w:rsid w:val="002D0936"/>
    <w:rsid w:val="002D250B"/>
    <w:rsid w:val="002D541C"/>
    <w:rsid w:val="002D7A16"/>
    <w:rsid w:val="002E0B85"/>
    <w:rsid w:val="002E5964"/>
    <w:rsid w:val="002F1F88"/>
    <w:rsid w:val="002F230A"/>
    <w:rsid w:val="002F31F3"/>
    <w:rsid w:val="002F52E7"/>
    <w:rsid w:val="00300DCA"/>
    <w:rsid w:val="00303EFA"/>
    <w:rsid w:val="00305467"/>
    <w:rsid w:val="00310196"/>
    <w:rsid w:val="00310822"/>
    <w:rsid w:val="003113BA"/>
    <w:rsid w:val="00312451"/>
    <w:rsid w:val="00313A07"/>
    <w:rsid w:val="00316399"/>
    <w:rsid w:val="0032132F"/>
    <w:rsid w:val="00321D3B"/>
    <w:rsid w:val="00324053"/>
    <w:rsid w:val="0032413C"/>
    <w:rsid w:val="0032486B"/>
    <w:rsid w:val="00326773"/>
    <w:rsid w:val="00327FF9"/>
    <w:rsid w:val="003311EC"/>
    <w:rsid w:val="0033137F"/>
    <w:rsid w:val="00332A77"/>
    <w:rsid w:val="00334A72"/>
    <w:rsid w:val="003354FE"/>
    <w:rsid w:val="00336705"/>
    <w:rsid w:val="00337295"/>
    <w:rsid w:val="003401EE"/>
    <w:rsid w:val="0034557D"/>
    <w:rsid w:val="003472AF"/>
    <w:rsid w:val="00352007"/>
    <w:rsid w:val="00352F58"/>
    <w:rsid w:val="0035369E"/>
    <w:rsid w:val="00354CCD"/>
    <w:rsid w:val="00354E16"/>
    <w:rsid w:val="00360564"/>
    <w:rsid w:val="00360DFB"/>
    <w:rsid w:val="00360EE5"/>
    <w:rsid w:val="00363767"/>
    <w:rsid w:val="00367C8C"/>
    <w:rsid w:val="0037127C"/>
    <w:rsid w:val="00371FDE"/>
    <w:rsid w:val="00372C36"/>
    <w:rsid w:val="00372D6E"/>
    <w:rsid w:val="00373195"/>
    <w:rsid w:val="003736AE"/>
    <w:rsid w:val="00373827"/>
    <w:rsid w:val="00373EAC"/>
    <w:rsid w:val="0037497C"/>
    <w:rsid w:val="003868F3"/>
    <w:rsid w:val="00390A44"/>
    <w:rsid w:val="00397F50"/>
    <w:rsid w:val="003A17B6"/>
    <w:rsid w:val="003A1F4A"/>
    <w:rsid w:val="003A4E2F"/>
    <w:rsid w:val="003A6D91"/>
    <w:rsid w:val="003A76DA"/>
    <w:rsid w:val="003B04B1"/>
    <w:rsid w:val="003B04EA"/>
    <w:rsid w:val="003B1251"/>
    <w:rsid w:val="003B23BF"/>
    <w:rsid w:val="003B32AD"/>
    <w:rsid w:val="003B3854"/>
    <w:rsid w:val="003B5347"/>
    <w:rsid w:val="003B77A6"/>
    <w:rsid w:val="003C0236"/>
    <w:rsid w:val="003C0C3F"/>
    <w:rsid w:val="003C0ED9"/>
    <w:rsid w:val="003C44B1"/>
    <w:rsid w:val="003D0F7D"/>
    <w:rsid w:val="003D25F7"/>
    <w:rsid w:val="003D2744"/>
    <w:rsid w:val="003E2053"/>
    <w:rsid w:val="003E2EE1"/>
    <w:rsid w:val="003E3394"/>
    <w:rsid w:val="003E3C4D"/>
    <w:rsid w:val="003E7849"/>
    <w:rsid w:val="003F0377"/>
    <w:rsid w:val="003F150C"/>
    <w:rsid w:val="003F3881"/>
    <w:rsid w:val="003F75B2"/>
    <w:rsid w:val="003F75B3"/>
    <w:rsid w:val="004017CF"/>
    <w:rsid w:val="0040312F"/>
    <w:rsid w:val="00406675"/>
    <w:rsid w:val="00412711"/>
    <w:rsid w:val="00412FDD"/>
    <w:rsid w:val="00417DBA"/>
    <w:rsid w:val="004211C1"/>
    <w:rsid w:val="00421B62"/>
    <w:rsid w:val="00424A0C"/>
    <w:rsid w:val="00425B3F"/>
    <w:rsid w:val="00433F5C"/>
    <w:rsid w:val="00435798"/>
    <w:rsid w:val="00436BBE"/>
    <w:rsid w:val="00441E99"/>
    <w:rsid w:val="0044795B"/>
    <w:rsid w:val="0045150F"/>
    <w:rsid w:val="00452324"/>
    <w:rsid w:val="00452C8A"/>
    <w:rsid w:val="00454B86"/>
    <w:rsid w:val="00454FD9"/>
    <w:rsid w:val="004577BF"/>
    <w:rsid w:val="00465C66"/>
    <w:rsid w:val="0046627A"/>
    <w:rsid w:val="00470FD7"/>
    <w:rsid w:val="004748D2"/>
    <w:rsid w:val="004754A2"/>
    <w:rsid w:val="0047785A"/>
    <w:rsid w:val="004801AD"/>
    <w:rsid w:val="004818D6"/>
    <w:rsid w:val="004848AC"/>
    <w:rsid w:val="00485BD8"/>
    <w:rsid w:val="0049244D"/>
    <w:rsid w:val="004931CF"/>
    <w:rsid w:val="004965F4"/>
    <w:rsid w:val="00496ECA"/>
    <w:rsid w:val="004A149A"/>
    <w:rsid w:val="004A37EB"/>
    <w:rsid w:val="004A3912"/>
    <w:rsid w:val="004A42CB"/>
    <w:rsid w:val="004A613B"/>
    <w:rsid w:val="004B04D8"/>
    <w:rsid w:val="004B17F1"/>
    <w:rsid w:val="004B3DB0"/>
    <w:rsid w:val="004B72DB"/>
    <w:rsid w:val="004C234D"/>
    <w:rsid w:val="004C4102"/>
    <w:rsid w:val="004C4D1C"/>
    <w:rsid w:val="004C63B9"/>
    <w:rsid w:val="004C6FF2"/>
    <w:rsid w:val="004D15F5"/>
    <w:rsid w:val="004D32DF"/>
    <w:rsid w:val="004D6B43"/>
    <w:rsid w:val="004E192B"/>
    <w:rsid w:val="004E1E83"/>
    <w:rsid w:val="004E5090"/>
    <w:rsid w:val="004F05E7"/>
    <w:rsid w:val="004F32C4"/>
    <w:rsid w:val="004F6A2E"/>
    <w:rsid w:val="00503265"/>
    <w:rsid w:val="00507328"/>
    <w:rsid w:val="005074E6"/>
    <w:rsid w:val="00511E9F"/>
    <w:rsid w:val="00513735"/>
    <w:rsid w:val="005145AF"/>
    <w:rsid w:val="005203E5"/>
    <w:rsid w:val="00521ABF"/>
    <w:rsid w:val="00524905"/>
    <w:rsid w:val="00524A8F"/>
    <w:rsid w:val="005275CF"/>
    <w:rsid w:val="00530DFB"/>
    <w:rsid w:val="00531F5F"/>
    <w:rsid w:val="00533253"/>
    <w:rsid w:val="005338F2"/>
    <w:rsid w:val="0053641C"/>
    <w:rsid w:val="005364E9"/>
    <w:rsid w:val="00537897"/>
    <w:rsid w:val="005438BA"/>
    <w:rsid w:val="00544D53"/>
    <w:rsid w:val="00546684"/>
    <w:rsid w:val="00547ACE"/>
    <w:rsid w:val="00550599"/>
    <w:rsid w:val="00554284"/>
    <w:rsid w:val="005544A6"/>
    <w:rsid w:val="00554EAF"/>
    <w:rsid w:val="00555B92"/>
    <w:rsid w:val="005574FF"/>
    <w:rsid w:val="0055785A"/>
    <w:rsid w:val="00560292"/>
    <w:rsid w:val="00560BE5"/>
    <w:rsid w:val="00562B53"/>
    <w:rsid w:val="00563697"/>
    <w:rsid w:val="00565D6B"/>
    <w:rsid w:val="005701EC"/>
    <w:rsid w:val="005743CF"/>
    <w:rsid w:val="00581183"/>
    <w:rsid w:val="0058249D"/>
    <w:rsid w:val="0058338A"/>
    <w:rsid w:val="00584069"/>
    <w:rsid w:val="00587237"/>
    <w:rsid w:val="00594345"/>
    <w:rsid w:val="00594C69"/>
    <w:rsid w:val="00596232"/>
    <w:rsid w:val="00596270"/>
    <w:rsid w:val="005974F7"/>
    <w:rsid w:val="005A1AEE"/>
    <w:rsid w:val="005A4149"/>
    <w:rsid w:val="005A4C8E"/>
    <w:rsid w:val="005A6D1E"/>
    <w:rsid w:val="005A768C"/>
    <w:rsid w:val="005A7F0C"/>
    <w:rsid w:val="005B2D9E"/>
    <w:rsid w:val="005B37F1"/>
    <w:rsid w:val="005C0196"/>
    <w:rsid w:val="005C0673"/>
    <w:rsid w:val="005C4B27"/>
    <w:rsid w:val="005C4CA5"/>
    <w:rsid w:val="005C546E"/>
    <w:rsid w:val="005C63E8"/>
    <w:rsid w:val="005D225F"/>
    <w:rsid w:val="005D3ECB"/>
    <w:rsid w:val="005E4E32"/>
    <w:rsid w:val="005E6ED6"/>
    <w:rsid w:val="005F344B"/>
    <w:rsid w:val="005F70EF"/>
    <w:rsid w:val="005F79BC"/>
    <w:rsid w:val="005F7C02"/>
    <w:rsid w:val="006012AD"/>
    <w:rsid w:val="00601ECB"/>
    <w:rsid w:val="006053BC"/>
    <w:rsid w:val="006062A2"/>
    <w:rsid w:val="0061165C"/>
    <w:rsid w:val="00612108"/>
    <w:rsid w:val="006141C5"/>
    <w:rsid w:val="006158AE"/>
    <w:rsid w:val="006242FB"/>
    <w:rsid w:val="00630D02"/>
    <w:rsid w:val="00631182"/>
    <w:rsid w:val="0063403D"/>
    <w:rsid w:val="00634C44"/>
    <w:rsid w:val="00637F6B"/>
    <w:rsid w:val="006439EC"/>
    <w:rsid w:val="00643FA0"/>
    <w:rsid w:val="0064540A"/>
    <w:rsid w:val="006457E3"/>
    <w:rsid w:val="006475C2"/>
    <w:rsid w:val="0065034A"/>
    <w:rsid w:val="006533ED"/>
    <w:rsid w:val="006564B4"/>
    <w:rsid w:val="006612CF"/>
    <w:rsid w:val="00661CC1"/>
    <w:rsid w:val="00665CE0"/>
    <w:rsid w:val="0067282C"/>
    <w:rsid w:val="0067366D"/>
    <w:rsid w:val="00675C74"/>
    <w:rsid w:val="00677643"/>
    <w:rsid w:val="0068112A"/>
    <w:rsid w:val="00696652"/>
    <w:rsid w:val="006A412B"/>
    <w:rsid w:val="006A4344"/>
    <w:rsid w:val="006B0183"/>
    <w:rsid w:val="006B1BD7"/>
    <w:rsid w:val="006B2199"/>
    <w:rsid w:val="006B3077"/>
    <w:rsid w:val="006B6024"/>
    <w:rsid w:val="006B6B6C"/>
    <w:rsid w:val="006C0419"/>
    <w:rsid w:val="006C1291"/>
    <w:rsid w:val="006C2B6A"/>
    <w:rsid w:val="006C3BF9"/>
    <w:rsid w:val="006C65A4"/>
    <w:rsid w:val="006C66EA"/>
    <w:rsid w:val="006D1C91"/>
    <w:rsid w:val="006D27CF"/>
    <w:rsid w:val="006D2A9A"/>
    <w:rsid w:val="006D452E"/>
    <w:rsid w:val="006D4571"/>
    <w:rsid w:val="006E061F"/>
    <w:rsid w:val="006E140E"/>
    <w:rsid w:val="006F4CC0"/>
    <w:rsid w:val="006F545D"/>
    <w:rsid w:val="006F6EBE"/>
    <w:rsid w:val="00703247"/>
    <w:rsid w:val="00706898"/>
    <w:rsid w:val="007106D5"/>
    <w:rsid w:val="00712813"/>
    <w:rsid w:val="00732077"/>
    <w:rsid w:val="00733A5D"/>
    <w:rsid w:val="00734320"/>
    <w:rsid w:val="00741267"/>
    <w:rsid w:val="00742F2F"/>
    <w:rsid w:val="00744810"/>
    <w:rsid w:val="007449FF"/>
    <w:rsid w:val="00751C8F"/>
    <w:rsid w:val="00752799"/>
    <w:rsid w:val="00757858"/>
    <w:rsid w:val="00761F0C"/>
    <w:rsid w:val="007633D5"/>
    <w:rsid w:val="00765AEC"/>
    <w:rsid w:val="007664C3"/>
    <w:rsid w:val="00766887"/>
    <w:rsid w:val="00772CCD"/>
    <w:rsid w:val="0077406D"/>
    <w:rsid w:val="0077459A"/>
    <w:rsid w:val="00787727"/>
    <w:rsid w:val="00791109"/>
    <w:rsid w:val="0079301B"/>
    <w:rsid w:val="00794C6E"/>
    <w:rsid w:val="0079610B"/>
    <w:rsid w:val="00797EE4"/>
    <w:rsid w:val="007A39DC"/>
    <w:rsid w:val="007B1904"/>
    <w:rsid w:val="007B1A0D"/>
    <w:rsid w:val="007B668A"/>
    <w:rsid w:val="007C060E"/>
    <w:rsid w:val="007C5072"/>
    <w:rsid w:val="007C59D0"/>
    <w:rsid w:val="007C5FB1"/>
    <w:rsid w:val="007C7ED7"/>
    <w:rsid w:val="007D0865"/>
    <w:rsid w:val="007D1BF5"/>
    <w:rsid w:val="007D295D"/>
    <w:rsid w:val="007D34BD"/>
    <w:rsid w:val="007E0DB0"/>
    <w:rsid w:val="007E2AD8"/>
    <w:rsid w:val="007E308B"/>
    <w:rsid w:val="007E46D3"/>
    <w:rsid w:val="007E6278"/>
    <w:rsid w:val="007E62CC"/>
    <w:rsid w:val="007E78E9"/>
    <w:rsid w:val="007F5C23"/>
    <w:rsid w:val="007F7FDA"/>
    <w:rsid w:val="00805097"/>
    <w:rsid w:val="00806BA0"/>
    <w:rsid w:val="00814827"/>
    <w:rsid w:val="008154FF"/>
    <w:rsid w:val="00815E6D"/>
    <w:rsid w:val="00815F7E"/>
    <w:rsid w:val="00815FF4"/>
    <w:rsid w:val="0081680D"/>
    <w:rsid w:val="00817C9E"/>
    <w:rsid w:val="008218BC"/>
    <w:rsid w:val="00822432"/>
    <w:rsid w:val="008304EF"/>
    <w:rsid w:val="0083067A"/>
    <w:rsid w:val="00831CAC"/>
    <w:rsid w:val="008341BF"/>
    <w:rsid w:val="00837330"/>
    <w:rsid w:val="008373FF"/>
    <w:rsid w:val="0084500D"/>
    <w:rsid w:val="008479F7"/>
    <w:rsid w:val="008523AF"/>
    <w:rsid w:val="00852D17"/>
    <w:rsid w:val="008530C9"/>
    <w:rsid w:val="008537F8"/>
    <w:rsid w:val="008556D8"/>
    <w:rsid w:val="00856894"/>
    <w:rsid w:val="00856CC1"/>
    <w:rsid w:val="00860FB4"/>
    <w:rsid w:val="0086154E"/>
    <w:rsid w:val="008626BA"/>
    <w:rsid w:val="008679F2"/>
    <w:rsid w:val="00867FBF"/>
    <w:rsid w:val="008765BC"/>
    <w:rsid w:val="00876767"/>
    <w:rsid w:val="00877C8A"/>
    <w:rsid w:val="0088237B"/>
    <w:rsid w:val="00886428"/>
    <w:rsid w:val="0088714C"/>
    <w:rsid w:val="00887D15"/>
    <w:rsid w:val="00890BD5"/>
    <w:rsid w:val="00891205"/>
    <w:rsid w:val="008919EF"/>
    <w:rsid w:val="0089236B"/>
    <w:rsid w:val="008947E1"/>
    <w:rsid w:val="008A02DB"/>
    <w:rsid w:val="008A0965"/>
    <w:rsid w:val="008A163F"/>
    <w:rsid w:val="008A186D"/>
    <w:rsid w:val="008A2451"/>
    <w:rsid w:val="008A2D61"/>
    <w:rsid w:val="008A52FF"/>
    <w:rsid w:val="008A5DD6"/>
    <w:rsid w:val="008A65DE"/>
    <w:rsid w:val="008A6956"/>
    <w:rsid w:val="008B1760"/>
    <w:rsid w:val="008B3B3A"/>
    <w:rsid w:val="008B3C4A"/>
    <w:rsid w:val="008B63A2"/>
    <w:rsid w:val="008B675D"/>
    <w:rsid w:val="008B6F83"/>
    <w:rsid w:val="008B7338"/>
    <w:rsid w:val="008C03B5"/>
    <w:rsid w:val="008C0A18"/>
    <w:rsid w:val="008C0CE8"/>
    <w:rsid w:val="008D153C"/>
    <w:rsid w:val="008D2249"/>
    <w:rsid w:val="008D76F4"/>
    <w:rsid w:val="008E0358"/>
    <w:rsid w:val="008E0F8B"/>
    <w:rsid w:val="008E119C"/>
    <w:rsid w:val="008E1BC4"/>
    <w:rsid w:val="008E3D53"/>
    <w:rsid w:val="008E45A8"/>
    <w:rsid w:val="008E4ABC"/>
    <w:rsid w:val="008E7C7F"/>
    <w:rsid w:val="008F7B99"/>
    <w:rsid w:val="009018CE"/>
    <w:rsid w:val="00902413"/>
    <w:rsid w:val="00902A5E"/>
    <w:rsid w:val="00903E81"/>
    <w:rsid w:val="00911035"/>
    <w:rsid w:val="00912648"/>
    <w:rsid w:val="00915CCE"/>
    <w:rsid w:val="00915F35"/>
    <w:rsid w:val="0091774E"/>
    <w:rsid w:val="009200E5"/>
    <w:rsid w:val="00920B38"/>
    <w:rsid w:val="00931B75"/>
    <w:rsid w:val="00934C9B"/>
    <w:rsid w:val="009358B0"/>
    <w:rsid w:val="00940BC1"/>
    <w:rsid w:val="009441B0"/>
    <w:rsid w:val="00947CC5"/>
    <w:rsid w:val="00950997"/>
    <w:rsid w:val="009518E8"/>
    <w:rsid w:val="009520C6"/>
    <w:rsid w:val="009566A0"/>
    <w:rsid w:val="00962F1C"/>
    <w:rsid w:val="009660DE"/>
    <w:rsid w:val="009663F2"/>
    <w:rsid w:val="00967568"/>
    <w:rsid w:val="00967982"/>
    <w:rsid w:val="00972470"/>
    <w:rsid w:val="00973020"/>
    <w:rsid w:val="00975DB1"/>
    <w:rsid w:val="0097783A"/>
    <w:rsid w:val="009778EB"/>
    <w:rsid w:val="00977FE5"/>
    <w:rsid w:val="0098232B"/>
    <w:rsid w:val="0098701B"/>
    <w:rsid w:val="00987DB1"/>
    <w:rsid w:val="00997744"/>
    <w:rsid w:val="009A1EAF"/>
    <w:rsid w:val="009A3B80"/>
    <w:rsid w:val="009A76C7"/>
    <w:rsid w:val="009B18C9"/>
    <w:rsid w:val="009B2431"/>
    <w:rsid w:val="009B525D"/>
    <w:rsid w:val="009B5B62"/>
    <w:rsid w:val="009C10B4"/>
    <w:rsid w:val="009C135E"/>
    <w:rsid w:val="009C1B46"/>
    <w:rsid w:val="009C405C"/>
    <w:rsid w:val="009C572B"/>
    <w:rsid w:val="009C6B4E"/>
    <w:rsid w:val="009D20A2"/>
    <w:rsid w:val="009E1D4F"/>
    <w:rsid w:val="009E495F"/>
    <w:rsid w:val="009E4D66"/>
    <w:rsid w:val="009F39B7"/>
    <w:rsid w:val="009F4116"/>
    <w:rsid w:val="00A03C34"/>
    <w:rsid w:val="00A051C4"/>
    <w:rsid w:val="00A11402"/>
    <w:rsid w:val="00A11E1B"/>
    <w:rsid w:val="00A1286E"/>
    <w:rsid w:val="00A146A2"/>
    <w:rsid w:val="00A16FBD"/>
    <w:rsid w:val="00A17450"/>
    <w:rsid w:val="00A2362F"/>
    <w:rsid w:val="00A323C6"/>
    <w:rsid w:val="00A34655"/>
    <w:rsid w:val="00A371C0"/>
    <w:rsid w:val="00A373AA"/>
    <w:rsid w:val="00A40742"/>
    <w:rsid w:val="00A44B8A"/>
    <w:rsid w:val="00A45717"/>
    <w:rsid w:val="00A47109"/>
    <w:rsid w:val="00A5185B"/>
    <w:rsid w:val="00A52064"/>
    <w:rsid w:val="00A52AA6"/>
    <w:rsid w:val="00A5461B"/>
    <w:rsid w:val="00A57228"/>
    <w:rsid w:val="00A61718"/>
    <w:rsid w:val="00A662BB"/>
    <w:rsid w:val="00A66360"/>
    <w:rsid w:val="00A66574"/>
    <w:rsid w:val="00A72277"/>
    <w:rsid w:val="00A73257"/>
    <w:rsid w:val="00A73BC5"/>
    <w:rsid w:val="00A743EB"/>
    <w:rsid w:val="00A8497D"/>
    <w:rsid w:val="00A86681"/>
    <w:rsid w:val="00A86896"/>
    <w:rsid w:val="00A9176F"/>
    <w:rsid w:val="00A952DF"/>
    <w:rsid w:val="00A97BF9"/>
    <w:rsid w:val="00AA0A6B"/>
    <w:rsid w:val="00AA2AF6"/>
    <w:rsid w:val="00AA4E26"/>
    <w:rsid w:val="00AA585C"/>
    <w:rsid w:val="00AA760E"/>
    <w:rsid w:val="00AA7CD4"/>
    <w:rsid w:val="00AB4441"/>
    <w:rsid w:val="00AB5D86"/>
    <w:rsid w:val="00AB5F99"/>
    <w:rsid w:val="00AB606B"/>
    <w:rsid w:val="00AB76B7"/>
    <w:rsid w:val="00AC07EA"/>
    <w:rsid w:val="00AC20D0"/>
    <w:rsid w:val="00AC3E77"/>
    <w:rsid w:val="00AC7F3F"/>
    <w:rsid w:val="00AD2B85"/>
    <w:rsid w:val="00AD2FC3"/>
    <w:rsid w:val="00AD4127"/>
    <w:rsid w:val="00AE196A"/>
    <w:rsid w:val="00AE29F9"/>
    <w:rsid w:val="00AF5C72"/>
    <w:rsid w:val="00B02FD9"/>
    <w:rsid w:val="00B03FE7"/>
    <w:rsid w:val="00B05DF5"/>
    <w:rsid w:val="00B078A2"/>
    <w:rsid w:val="00B10F68"/>
    <w:rsid w:val="00B17CC8"/>
    <w:rsid w:val="00B17E34"/>
    <w:rsid w:val="00B24C32"/>
    <w:rsid w:val="00B260B9"/>
    <w:rsid w:val="00B26966"/>
    <w:rsid w:val="00B316F2"/>
    <w:rsid w:val="00B33C07"/>
    <w:rsid w:val="00B35B76"/>
    <w:rsid w:val="00B36577"/>
    <w:rsid w:val="00B37D94"/>
    <w:rsid w:val="00B428ED"/>
    <w:rsid w:val="00B42A69"/>
    <w:rsid w:val="00B50BEE"/>
    <w:rsid w:val="00B54D2A"/>
    <w:rsid w:val="00B61066"/>
    <w:rsid w:val="00B62971"/>
    <w:rsid w:val="00B633FC"/>
    <w:rsid w:val="00B64CDA"/>
    <w:rsid w:val="00B64E53"/>
    <w:rsid w:val="00B66C71"/>
    <w:rsid w:val="00B72AD0"/>
    <w:rsid w:val="00B73445"/>
    <w:rsid w:val="00B74323"/>
    <w:rsid w:val="00B76E9E"/>
    <w:rsid w:val="00B85534"/>
    <w:rsid w:val="00B87F68"/>
    <w:rsid w:val="00B922C1"/>
    <w:rsid w:val="00B95118"/>
    <w:rsid w:val="00B973D3"/>
    <w:rsid w:val="00B97DBC"/>
    <w:rsid w:val="00BA7DEA"/>
    <w:rsid w:val="00BB6702"/>
    <w:rsid w:val="00BC5927"/>
    <w:rsid w:val="00BC5A1F"/>
    <w:rsid w:val="00BC67BF"/>
    <w:rsid w:val="00BD3F93"/>
    <w:rsid w:val="00BD5062"/>
    <w:rsid w:val="00BD595D"/>
    <w:rsid w:val="00BD78FA"/>
    <w:rsid w:val="00BD7AD3"/>
    <w:rsid w:val="00BE0EDB"/>
    <w:rsid w:val="00BF0152"/>
    <w:rsid w:val="00BF1980"/>
    <w:rsid w:val="00C03B15"/>
    <w:rsid w:val="00C03F3E"/>
    <w:rsid w:val="00C046D5"/>
    <w:rsid w:val="00C05BED"/>
    <w:rsid w:val="00C063BD"/>
    <w:rsid w:val="00C07CC1"/>
    <w:rsid w:val="00C122EC"/>
    <w:rsid w:val="00C124FA"/>
    <w:rsid w:val="00C13EE3"/>
    <w:rsid w:val="00C162BA"/>
    <w:rsid w:val="00C21BE8"/>
    <w:rsid w:val="00C25C49"/>
    <w:rsid w:val="00C31A08"/>
    <w:rsid w:val="00C327F5"/>
    <w:rsid w:val="00C35FF0"/>
    <w:rsid w:val="00C41C3B"/>
    <w:rsid w:val="00C50681"/>
    <w:rsid w:val="00C51BF2"/>
    <w:rsid w:val="00C6017F"/>
    <w:rsid w:val="00C64D28"/>
    <w:rsid w:val="00C6548B"/>
    <w:rsid w:val="00C6655F"/>
    <w:rsid w:val="00C7239D"/>
    <w:rsid w:val="00C74882"/>
    <w:rsid w:val="00C806A3"/>
    <w:rsid w:val="00C86E0A"/>
    <w:rsid w:val="00C90463"/>
    <w:rsid w:val="00C91CEA"/>
    <w:rsid w:val="00C949BD"/>
    <w:rsid w:val="00C95375"/>
    <w:rsid w:val="00C9684C"/>
    <w:rsid w:val="00C970CE"/>
    <w:rsid w:val="00CA099B"/>
    <w:rsid w:val="00CA1F36"/>
    <w:rsid w:val="00CA2A44"/>
    <w:rsid w:val="00CA3195"/>
    <w:rsid w:val="00CA56FF"/>
    <w:rsid w:val="00CA7462"/>
    <w:rsid w:val="00CB05B1"/>
    <w:rsid w:val="00CB45DD"/>
    <w:rsid w:val="00CB4FEE"/>
    <w:rsid w:val="00CB68EF"/>
    <w:rsid w:val="00CC2427"/>
    <w:rsid w:val="00CC7BF6"/>
    <w:rsid w:val="00CD1CA0"/>
    <w:rsid w:val="00CD320C"/>
    <w:rsid w:val="00CD3BA0"/>
    <w:rsid w:val="00CD3C56"/>
    <w:rsid w:val="00CD5D4B"/>
    <w:rsid w:val="00CE5FE1"/>
    <w:rsid w:val="00CE655C"/>
    <w:rsid w:val="00CF0E78"/>
    <w:rsid w:val="00CF24D4"/>
    <w:rsid w:val="00CF2AF8"/>
    <w:rsid w:val="00CF3074"/>
    <w:rsid w:val="00CF65D2"/>
    <w:rsid w:val="00D0094B"/>
    <w:rsid w:val="00D0272A"/>
    <w:rsid w:val="00D03A75"/>
    <w:rsid w:val="00D041F1"/>
    <w:rsid w:val="00D05B04"/>
    <w:rsid w:val="00D135FF"/>
    <w:rsid w:val="00D2218F"/>
    <w:rsid w:val="00D23B6A"/>
    <w:rsid w:val="00D34CEC"/>
    <w:rsid w:val="00D34D8B"/>
    <w:rsid w:val="00D35CE3"/>
    <w:rsid w:val="00D37544"/>
    <w:rsid w:val="00D426CB"/>
    <w:rsid w:val="00D4395A"/>
    <w:rsid w:val="00D440D4"/>
    <w:rsid w:val="00D4643B"/>
    <w:rsid w:val="00D46ABD"/>
    <w:rsid w:val="00D516B2"/>
    <w:rsid w:val="00D516F8"/>
    <w:rsid w:val="00D61B3D"/>
    <w:rsid w:val="00D61EF8"/>
    <w:rsid w:val="00D631DB"/>
    <w:rsid w:val="00D63DB8"/>
    <w:rsid w:val="00D65C3A"/>
    <w:rsid w:val="00D67F55"/>
    <w:rsid w:val="00D7262A"/>
    <w:rsid w:val="00D7674D"/>
    <w:rsid w:val="00D76D99"/>
    <w:rsid w:val="00D8306B"/>
    <w:rsid w:val="00D86ABF"/>
    <w:rsid w:val="00D86C8F"/>
    <w:rsid w:val="00D86ED4"/>
    <w:rsid w:val="00D90993"/>
    <w:rsid w:val="00D91110"/>
    <w:rsid w:val="00D91801"/>
    <w:rsid w:val="00D946CF"/>
    <w:rsid w:val="00D953E6"/>
    <w:rsid w:val="00D971A9"/>
    <w:rsid w:val="00DA0AFA"/>
    <w:rsid w:val="00DA136D"/>
    <w:rsid w:val="00DA159D"/>
    <w:rsid w:val="00DA6302"/>
    <w:rsid w:val="00DA70B3"/>
    <w:rsid w:val="00DA7570"/>
    <w:rsid w:val="00DB0285"/>
    <w:rsid w:val="00DB3643"/>
    <w:rsid w:val="00DB4689"/>
    <w:rsid w:val="00DB67DD"/>
    <w:rsid w:val="00DC0E6E"/>
    <w:rsid w:val="00DC4E1A"/>
    <w:rsid w:val="00DC598C"/>
    <w:rsid w:val="00DC60FC"/>
    <w:rsid w:val="00DC6EA6"/>
    <w:rsid w:val="00DD16A6"/>
    <w:rsid w:val="00DD5D48"/>
    <w:rsid w:val="00DE12E8"/>
    <w:rsid w:val="00DE17E7"/>
    <w:rsid w:val="00DE3D0C"/>
    <w:rsid w:val="00DE3FA0"/>
    <w:rsid w:val="00DE585C"/>
    <w:rsid w:val="00DF15D0"/>
    <w:rsid w:val="00DF7164"/>
    <w:rsid w:val="00E00261"/>
    <w:rsid w:val="00E003FA"/>
    <w:rsid w:val="00E060EE"/>
    <w:rsid w:val="00E06E44"/>
    <w:rsid w:val="00E07241"/>
    <w:rsid w:val="00E17B20"/>
    <w:rsid w:val="00E17F1E"/>
    <w:rsid w:val="00E20727"/>
    <w:rsid w:val="00E207C7"/>
    <w:rsid w:val="00E20F46"/>
    <w:rsid w:val="00E2794E"/>
    <w:rsid w:val="00E308A1"/>
    <w:rsid w:val="00E31276"/>
    <w:rsid w:val="00E3729E"/>
    <w:rsid w:val="00E37CA6"/>
    <w:rsid w:val="00E41DC0"/>
    <w:rsid w:val="00E41E43"/>
    <w:rsid w:val="00E41F99"/>
    <w:rsid w:val="00E4268D"/>
    <w:rsid w:val="00E50678"/>
    <w:rsid w:val="00E52ADF"/>
    <w:rsid w:val="00E539C0"/>
    <w:rsid w:val="00E54362"/>
    <w:rsid w:val="00E56868"/>
    <w:rsid w:val="00E57B6C"/>
    <w:rsid w:val="00E61084"/>
    <w:rsid w:val="00E63634"/>
    <w:rsid w:val="00E63F2D"/>
    <w:rsid w:val="00E66F29"/>
    <w:rsid w:val="00E6759A"/>
    <w:rsid w:val="00E719A5"/>
    <w:rsid w:val="00E7391E"/>
    <w:rsid w:val="00E76A04"/>
    <w:rsid w:val="00E77F7F"/>
    <w:rsid w:val="00E837CB"/>
    <w:rsid w:val="00E86415"/>
    <w:rsid w:val="00E86E63"/>
    <w:rsid w:val="00E908D3"/>
    <w:rsid w:val="00E9209A"/>
    <w:rsid w:val="00E925AF"/>
    <w:rsid w:val="00E93C14"/>
    <w:rsid w:val="00E97913"/>
    <w:rsid w:val="00E97E3D"/>
    <w:rsid w:val="00EA0172"/>
    <w:rsid w:val="00EA017F"/>
    <w:rsid w:val="00EA0446"/>
    <w:rsid w:val="00EA061D"/>
    <w:rsid w:val="00EA1B5D"/>
    <w:rsid w:val="00EB4CD4"/>
    <w:rsid w:val="00EB5B35"/>
    <w:rsid w:val="00EB5C98"/>
    <w:rsid w:val="00EB727C"/>
    <w:rsid w:val="00EC499A"/>
    <w:rsid w:val="00EC7570"/>
    <w:rsid w:val="00ED0CF2"/>
    <w:rsid w:val="00ED5845"/>
    <w:rsid w:val="00ED617E"/>
    <w:rsid w:val="00ED6322"/>
    <w:rsid w:val="00EE1207"/>
    <w:rsid w:val="00EE29BF"/>
    <w:rsid w:val="00EE435E"/>
    <w:rsid w:val="00EE5321"/>
    <w:rsid w:val="00EF08EC"/>
    <w:rsid w:val="00EF2BC7"/>
    <w:rsid w:val="00EF2C2F"/>
    <w:rsid w:val="00EF7F98"/>
    <w:rsid w:val="00F00DA8"/>
    <w:rsid w:val="00F01871"/>
    <w:rsid w:val="00F04F5F"/>
    <w:rsid w:val="00F075CC"/>
    <w:rsid w:val="00F10F14"/>
    <w:rsid w:val="00F117EA"/>
    <w:rsid w:val="00F142DB"/>
    <w:rsid w:val="00F22C79"/>
    <w:rsid w:val="00F242FE"/>
    <w:rsid w:val="00F24B67"/>
    <w:rsid w:val="00F311EC"/>
    <w:rsid w:val="00F37A84"/>
    <w:rsid w:val="00F403A4"/>
    <w:rsid w:val="00F41DE5"/>
    <w:rsid w:val="00F42A19"/>
    <w:rsid w:val="00F44E44"/>
    <w:rsid w:val="00F457ED"/>
    <w:rsid w:val="00F51BA5"/>
    <w:rsid w:val="00F527BB"/>
    <w:rsid w:val="00F53635"/>
    <w:rsid w:val="00F53BE0"/>
    <w:rsid w:val="00F5409B"/>
    <w:rsid w:val="00F5471C"/>
    <w:rsid w:val="00F57F61"/>
    <w:rsid w:val="00F60870"/>
    <w:rsid w:val="00F636E3"/>
    <w:rsid w:val="00F65737"/>
    <w:rsid w:val="00F65CDF"/>
    <w:rsid w:val="00F71B27"/>
    <w:rsid w:val="00F81A96"/>
    <w:rsid w:val="00F82233"/>
    <w:rsid w:val="00F82B3D"/>
    <w:rsid w:val="00F84416"/>
    <w:rsid w:val="00F95BF4"/>
    <w:rsid w:val="00F97545"/>
    <w:rsid w:val="00FA13DB"/>
    <w:rsid w:val="00FA2696"/>
    <w:rsid w:val="00FA4CE5"/>
    <w:rsid w:val="00FA55D4"/>
    <w:rsid w:val="00FA7A2D"/>
    <w:rsid w:val="00FB09C9"/>
    <w:rsid w:val="00FB179F"/>
    <w:rsid w:val="00FB18DC"/>
    <w:rsid w:val="00FB255F"/>
    <w:rsid w:val="00FB49E9"/>
    <w:rsid w:val="00FB53D8"/>
    <w:rsid w:val="00FB553A"/>
    <w:rsid w:val="00FB61B2"/>
    <w:rsid w:val="00FB7824"/>
    <w:rsid w:val="00FC12FC"/>
    <w:rsid w:val="00FC4490"/>
    <w:rsid w:val="00FD350F"/>
    <w:rsid w:val="00FD4B37"/>
    <w:rsid w:val="00FE0979"/>
    <w:rsid w:val="00FE49DE"/>
    <w:rsid w:val="00FF1439"/>
    <w:rsid w:val="00FF17A4"/>
    <w:rsid w:val="00FF18C4"/>
    <w:rsid w:val="00FF630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F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45"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1E5"/>
    <w:pPr>
      <w:suppressAutoHyphens/>
      <w:spacing w:after="120"/>
      <w:jc w:val="both"/>
    </w:pPr>
    <w:rPr>
      <w:rFonts w:ascii="Times New Roman" w:eastAsia="Arial" w:hAnsi="Times New Roman" w:cs="Arial"/>
      <w:sz w:val="24"/>
    </w:rPr>
  </w:style>
  <w:style w:type="paragraph" w:styleId="Ttulo1">
    <w:name w:val="heading 1"/>
    <w:basedOn w:val="Normal"/>
    <w:autoRedefine/>
    <w:uiPriority w:val="9"/>
    <w:qFormat/>
    <w:rsid w:val="002B06C9"/>
    <w:pPr>
      <w:keepNext/>
      <w:keepLines/>
      <w:spacing w:before="240" w:line="360" w:lineRule="auto"/>
      <w:outlineLvl w:val="0"/>
      <w:pPrChange w:id="0" w:author="Autor">
        <w:pPr>
          <w:keepNext/>
          <w:keepLines/>
          <w:suppressAutoHyphens/>
          <w:autoSpaceDN w:val="0"/>
          <w:spacing w:before="240" w:after="120" w:line="360" w:lineRule="auto"/>
          <w:textAlignment w:val="baseline"/>
          <w:outlineLvl w:val="0"/>
        </w:pPr>
      </w:pPrChange>
    </w:pPr>
    <w:rPr>
      <w:b/>
      <w:szCs w:val="24"/>
      <w:rPrChange w:id="0" w:author="Autor">
        <w:rPr>
          <w:rFonts w:eastAsia="Arial" w:cs="Arial"/>
          <w:b/>
          <w:sz w:val="24"/>
          <w:szCs w:val="24"/>
          <w:lang w:val="es-ES" w:eastAsia="en-US" w:bidi="ar-SA"/>
        </w:rPr>
      </w:rPrChange>
    </w:rPr>
  </w:style>
  <w:style w:type="paragraph" w:styleId="Ttulo2">
    <w:name w:val="heading 2"/>
    <w:basedOn w:val="Normal"/>
    <w:next w:val="Normal"/>
    <w:link w:val="Ttulo2Car"/>
    <w:uiPriority w:val="9"/>
    <w:unhideWhenUsed/>
    <w:qFormat/>
    <w:rsid w:val="009C405C"/>
    <w:pPr>
      <w:keepNext/>
      <w:keepLines/>
      <w:spacing w:before="40"/>
      <w:outlineLvl w:val="1"/>
    </w:pPr>
    <w:rPr>
      <w:rFonts w:eastAsiaTheme="majorEastAsia" w:cstheme="majorBidi"/>
      <w:i/>
      <w:szCs w:val="26"/>
    </w:rPr>
  </w:style>
  <w:style w:type="paragraph" w:styleId="Ttulo3">
    <w:name w:val="heading 3"/>
    <w:basedOn w:val="Normal"/>
    <w:next w:val="Normal"/>
    <w:link w:val="Ttulo3Car"/>
    <w:uiPriority w:val="9"/>
    <w:semiHidden/>
    <w:unhideWhenUsed/>
    <w:qFormat/>
    <w:rsid w:val="00A73BC5"/>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5">
    <w:name w:val="heading 5"/>
    <w:basedOn w:val="Normal"/>
    <w:next w:val="Normal"/>
    <w:link w:val="Ttulo5Car"/>
    <w:uiPriority w:val="9"/>
    <w:semiHidden/>
    <w:unhideWhenUsed/>
    <w:qFormat/>
    <w:rsid w:val="00950997"/>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405C"/>
    <w:rPr>
      <w:rFonts w:ascii="Arial" w:eastAsiaTheme="majorEastAsia" w:hAnsi="Arial" w:cstheme="majorBidi"/>
      <w:i/>
      <w:sz w:val="20"/>
      <w:szCs w:val="26"/>
    </w:rPr>
  </w:style>
  <w:style w:type="character" w:customStyle="1" w:styleId="Ttulo3Car">
    <w:name w:val="Título 3 Car"/>
    <w:basedOn w:val="Fuentedeprrafopredeter"/>
    <w:link w:val="Ttulo3"/>
    <w:uiPriority w:val="9"/>
    <w:semiHidden/>
    <w:rsid w:val="00A73BC5"/>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950997"/>
    <w:rPr>
      <w:rFonts w:asciiTheme="majorHAnsi" w:eastAsiaTheme="majorEastAsia" w:hAnsiTheme="majorHAnsi" w:cstheme="majorBidi"/>
      <w:color w:val="2F5496" w:themeColor="accent1" w:themeShade="BF"/>
    </w:r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S Gothic" w:hAnsi="Liberation Sans" w:cs="Tahoma"/>
      <w:sz w:val="28"/>
      <w:szCs w:val="28"/>
    </w:rPr>
  </w:style>
  <w:style w:type="paragraph" w:customStyle="1" w:styleId="Textbody">
    <w:name w:val="Text body"/>
    <w:basedOn w:val="Standard"/>
    <w:pPr>
      <w:spacing w:after="140" w:line="276" w:lineRule="auto"/>
    </w:pPr>
  </w:style>
  <w:style w:type="paragraph" w:styleId="Textoindependiente">
    <w:name w:val="Body Text"/>
    <w:basedOn w:val="Normal"/>
    <w:link w:val="TextoindependienteCar1"/>
    <w:uiPriority w:val="1"/>
    <w:qFormat/>
    <w:pPr>
      <w:ind w:left="1092" w:hanging="361"/>
    </w:pPr>
    <w:rPr>
      <w:szCs w:val="24"/>
    </w:rPr>
  </w:style>
  <w:style w:type="character" w:customStyle="1" w:styleId="TextoindependienteCar1">
    <w:name w:val="Texto independiente Car1"/>
    <w:basedOn w:val="Fuentedeprrafopredeter"/>
    <w:link w:val="Textoindependiente"/>
    <w:uiPriority w:val="1"/>
    <w:rsid w:val="00732077"/>
    <w:rPr>
      <w:rFonts w:ascii="Arial" w:eastAsia="Arial" w:hAnsi="Arial" w:cs="Arial"/>
      <w:sz w:val="24"/>
      <w:szCs w:val="24"/>
    </w:rPr>
  </w:style>
  <w:style w:type="paragraph" w:styleId="Prrafodelista">
    <w:name w:val="List Paragraph"/>
    <w:basedOn w:val="Normal"/>
    <w:uiPriority w:val="34"/>
    <w:qFormat/>
    <w:rsid w:val="00141BB3"/>
    <w:pPr>
      <w:numPr>
        <w:ilvl w:val="1"/>
        <w:numId w:val="2"/>
      </w:numPr>
      <w:tabs>
        <w:tab w:val="left" w:pos="284"/>
      </w:tabs>
      <w:ind w:right="1259"/>
      <w:textAlignment w:val="auto"/>
    </w:pPr>
    <w:rPr>
      <w:rFonts w:eastAsia="Verdana"/>
      <w:spacing w:val="-1"/>
      <w:szCs w:val="20"/>
    </w:rPr>
  </w:style>
  <w:style w:type="paragraph" w:customStyle="1" w:styleId="Estilotabla">
    <w:name w:val="Estilo tabla"/>
    <w:basedOn w:val="Normal"/>
    <w:uiPriority w:val="1"/>
    <w:qFormat/>
    <w:rsid w:val="000E0F15"/>
    <w:pPr>
      <w:spacing w:before="60" w:after="60" w:line="240" w:lineRule="auto"/>
      <w:ind w:left="113" w:right="113"/>
    </w:pPr>
    <w:rPr>
      <w:sz w:val="16"/>
    </w:rPr>
  </w:style>
  <w:style w:type="paragraph" w:styleId="Encabezado">
    <w:name w:val="header"/>
    <w:basedOn w:val="HeaderandFoote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Normal"/>
    <w:uiPriority w:val="99"/>
    <w:pPr>
      <w:tabs>
        <w:tab w:val="center" w:pos="4252"/>
        <w:tab w:val="right" w:pos="8504"/>
      </w:tabs>
    </w:pPr>
  </w:style>
  <w:style w:type="paragraph" w:styleId="Textodeglobo">
    <w:name w:val="Balloon Text"/>
    <w:basedOn w:val="Normal"/>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Pa19">
    <w:name w:val="Pa19"/>
    <w:uiPriority w:val="99"/>
    <w:pPr>
      <w:spacing w:line="201" w:lineRule="atLeast"/>
    </w:pPr>
  </w:style>
  <w:style w:type="paragraph" w:customStyle="1" w:styleId="Pa20">
    <w:name w:val="Pa20"/>
    <w:uiPriority w:val="99"/>
    <w:pPr>
      <w:spacing w:line="201" w:lineRule="atLeast"/>
    </w:pPr>
  </w:style>
  <w:style w:type="paragraph" w:customStyle="1" w:styleId="Pa21">
    <w:name w:val="Pa21"/>
    <w:uiPriority w:val="99"/>
    <w:pPr>
      <w:spacing w:line="201" w:lineRule="atLeast"/>
    </w:pPr>
  </w:style>
  <w:style w:type="paragraph" w:customStyle="1" w:styleId="Pa22">
    <w:name w:val="Pa22"/>
    <w:uiPriority w:val="99"/>
    <w:pPr>
      <w:spacing w:line="201" w:lineRule="atLeast"/>
    </w:pPr>
  </w:style>
  <w:style w:type="paragraph" w:customStyle="1" w:styleId="Pa23">
    <w:name w:val="Pa23"/>
    <w:pPr>
      <w:spacing w:line="201" w:lineRule="atLeast"/>
    </w:pPr>
  </w:style>
  <w:style w:type="paragraph" w:customStyle="1" w:styleId="Pa18">
    <w:name w:val="Pa18"/>
    <w:uiPriority w:val="99"/>
    <w:pPr>
      <w:spacing w:line="201" w:lineRule="atLeast"/>
    </w:pPr>
  </w:style>
  <w:style w:type="paragraph" w:customStyle="1" w:styleId="Pa82">
    <w:name w:val="Pa82"/>
    <w:pPr>
      <w:spacing w:line="201" w:lineRule="atLeast"/>
    </w:pPr>
  </w:style>
  <w:style w:type="paragraph" w:customStyle="1" w:styleId="Pa83">
    <w:name w:val="Pa83"/>
    <w:pPr>
      <w:spacing w:line="201" w:lineRule="atLeast"/>
    </w:pPr>
  </w:style>
  <w:style w:type="paragraph" w:customStyle="1" w:styleId="Pa91">
    <w:name w:val="Pa91"/>
    <w:pPr>
      <w:spacing w:line="201" w:lineRule="atLeast"/>
    </w:pPr>
  </w:style>
  <w:style w:type="paragraph" w:customStyle="1" w:styleId="Pa24">
    <w:name w:val="Pa24"/>
    <w:pPr>
      <w:spacing w:line="201" w:lineRule="atLeast"/>
    </w:pPr>
  </w:style>
  <w:style w:type="paragraph" w:customStyle="1" w:styleId="Pa43">
    <w:name w:val="Pa43"/>
    <w:pPr>
      <w:spacing w:line="201" w:lineRule="atLeast"/>
    </w:pPr>
  </w:style>
  <w:style w:type="paragraph" w:customStyle="1" w:styleId="Pa36">
    <w:name w:val="Pa36"/>
    <w:pPr>
      <w:spacing w:line="201" w:lineRule="atLeast"/>
    </w:pPr>
  </w:style>
  <w:style w:type="paragraph" w:customStyle="1" w:styleId="TableHeading">
    <w:name w:val="Table Heading"/>
    <w:basedOn w:val="TableContents"/>
    <w:pPr>
      <w:jc w:val="center"/>
    </w:pPr>
    <w:rPr>
      <w:b/>
      <w:bCs/>
    </w:rPr>
  </w:style>
  <w:style w:type="paragraph" w:customStyle="1" w:styleId="DocumentMap">
    <w:name w:val="DocumentMap"/>
    <w:pPr>
      <w:spacing w:line="256" w:lineRule="auto"/>
      <w:textAlignment w:val="auto"/>
    </w:pPr>
  </w:style>
  <w:style w:type="paragraph" w:styleId="NormalWeb">
    <w:name w:val="Normal (Web)"/>
    <w:basedOn w:val="Standard"/>
    <w:pPr>
      <w:spacing w:before="100" w:after="119"/>
      <w:textAlignment w:val="auto"/>
    </w:pPr>
    <w:rPr>
      <w:sz w:val="24"/>
      <w:szCs w:val="24"/>
      <w:lang w:eastAsia="es-ES"/>
    </w:rPr>
  </w:style>
  <w:style w:type="paragraph" w:customStyle="1" w:styleId="Tablanormal1">
    <w:name w:val="Tabla normal1"/>
    <w:pPr>
      <w:textAlignment w:val="auto"/>
    </w:pPr>
    <w:rPr>
      <w:rFonts w:ascii="Times New Roman" w:eastAsia="Andale Sans UI" w:hAnsi="Times New Roman" w:cs="Tahoma"/>
      <w:kern w:val="3"/>
      <w:sz w:val="24"/>
      <w:szCs w:val="24"/>
      <w:lang w:val="en-US"/>
    </w:rPr>
  </w:style>
  <w:style w:type="character" w:customStyle="1" w:styleId="Ttulo1Car">
    <w:name w:val="Título 1 Car"/>
    <w:basedOn w:val="Fuentedeprrafopredeter"/>
    <w:uiPriority w:val="9"/>
    <w:rPr>
      <w:rFonts w:ascii="Arial" w:eastAsia="Arial" w:hAnsi="Arial" w:cs="Arial"/>
      <w:b/>
      <w:bCs/>
      <w:sz w:val="24"/>
      <w:szCs w:val="24"/>
    </w:rPr>
  </w:style>
  <w:style w:type="character" w:customStyle="1" w:styleId="TextoindependienteCar">
    <w:name w:val="Texto independiente Car"/>
    <w:basedOn w:val="Fuentedeprrafopredeter"/>
    <w:uiPriority w:val="1"/>
    <w:rPr>
      <w:rFonts w:ascii="Arial" w:eastAsia="Arial" w:hAnsi="Arial" w:cs="Arial"/>
      <w:sz w:val="24"/>
      <w:szCs w:val="24"/>
    </w:rPr>
  </w:style>
  <w:style w:type="character" w:customStyle="1" w:styleId="EncabezadoCar">
    <w:name w:val="Encabezado Car"/>
    <w:basedOn w:val="Fuentedeprrafopredeter"/>
    <w:rPr>
      <w:rFonts w:ascii="Arial" w:eastAsia="Arial" w:hAnsi="Arial" w:cs="Arial"/>
    </w:rPr>
  </w:style>
  <w:style w:type="character" w:customStyle="1" w:styleId="PiedepginaCar">
    <w:name w:val="Pie de página Car"/>
    <w:basedOn w:val="Fuentedeprrafopredeter"/>
    <w:uiPriority w:val="99"/>
    <w:rPr>
      <w:rFonts w:ascii="Arial" w:eastAsia="Arial" w:hAnsi="Arial" w:cs="Arial"/>
    </w:rPr>
  </w:style>
  <w:style w:type="character" w:customStyle="1" w:styleId="TextodegloboCar">
    <w:name w:val="Texto de globo Car"/>
    <w:basedOn w:val="Fuentedeprrafopredeter"/>
    <w:rPr>
      <w:rFonts w:ascii="Segoe UI" w:eastAsia="Arial" w:hAnsi="Segoe UI" w:cs="Segoe UI"/>
      <w:sz w:val="18"/>
      <w:szCs w:val="18"/>
    </w:rPr>
  </w:style>
  <w:style w:type="paragraph" w:customStyle="1" w:styleId="Pa17">
    <w:name w:val="Pa17"/>
    <w:basedOn w:val="Normal"/>
    <w:next w:val="Normal"/>
    <w:uiPriority w:val="99"/>
    <w:rsid w:val="00001207"/>
    <w:pPr>
      <w:adjustRightInd w:val="0"/>
      <w:spacing w:line="241" w:lineRule="atLeast"/>
      <w:textAlignment w:val="auto"/>
    </w:pPr>
    <w:rPr>
      <w:rFonts w:eastAsia="Calibri"/>
      <w:szCs w:val="24"/>
    </w:rPr>
  </w:style>
  <w:style w:type="character" w:customStyle="1" w:styleId="A1">
    <w:name w:val="A1"/>
    <w:uiPriority w:val="99"/>
    <w:rsid w:val="00001207"/>
    <w:rPr>
      <w:color w:val="000000"/>
      <w:sz w:val="20"/>
      <w:szCs w:val="20"/>
    </w:rPr>
  </w:style>
  <w:style w:type="paragraph" w:customStyle="1" w:styleId="Pa13">
    <w:name w:val="Pa13"/>
    <w:basedOn w:val="Normal"/>
    <w:next w:val="Normal"/>
    <w:uiPriority w:val="99"/>
    <w:rsid w:val="00001207"/>
    <w:pPr>
      <w:adjustRightInd w:val="0"/>
      <w:spacing w:line="201" w:lineRule="atLeast"/>
      <w:textAlignment w:val="auto"/>
    </w:pPr>
    <w:rPr>
      <w:rFonts w:eastAsia="Calibri"/>
      <w:szCs w:val="24"/>
    </w:rPr>
  </w:style>
  <w:style w:type="paragraph" w:customStyle="1" w:styleId="Pa6">
    <w:name w:val="Pa6"/>
    <w:basedOn w:val="Normal"/>
    <w:next w:val="Normal"/>
    <w:uiPriority w:val="99"/>
    <w:rsid w:val="00001207"/>
    <w:pPr>
      <w:adjustRightInd w:val="0"/>
      <w:spacing w:line="201" w:lineRule="atLeast"/>
      <w:textAlignment w:val="auto"/>
    </w:pPr>
    <w:rPr>
      <w:rFonts w:eastAsia="Calibri"/>
      <w:szCs w:val="24"/>
    </w:rPr>
  </w:style>
  <w:style w:type="paragraph" w:customStyle="1" w:styleId="Default">
    <w:name w:val="Default"/>
    <w:rsid w:val="00C03F3E"/>
    <w:pPr>
      <w:autoSpaceDE w:val="0"/>
      <w:adjustRightInd w:val="0"/>
      <w:spacing w:after="0" w:line="240" w:lineRule="auto"/>
      <w:textAlignment w:val="auto"/>
    </w:pPr>
    <w:rPr>
      <w:rFonts w:ascii="Arial" w:hAnsi="Arial" w:cs="Arial"/>
      <w:color w:val="000000"/>
      <w:sz w:val="24"/>
      <w:szCs w:val="24"/>
    </w:rPr>
  </w:style>
  <w:style w:type="paragraph" w:customStyle="1" w:styleId="Pa25">
    <w:name w:val="Pa25"/>
    <w:basedOn w:val="Default"/>
    <w:next w:val="Default"/>
    <w:uiPriority w:val="99"/>
    <w:rsid w:val="007E62CC"/>
    <w:pPr>
      <w:spacing w:line="221" w:lineRule="atLeast"/>
    </w:pPr>
    <w:rPr>
      <w:color w:val="auto"/>
    </w:rPr>
  </w:style>
  <w:style w:type="paragraph" w:customStyle="1" w:styleId="Pa27">
    <w:name w:val="Pa27"/>
    <w:basedOn w:val="Default"/>
    <w:next w:val="Default"/>
    <w:uiPriority w:val="99"/>
    <w:rsid w:val="007E62CC"/>
    <w:pPr>
      <w:spacing w:line="241" w:lineRule="atLeast"/>
    </w:pPr>
    <w:rPr>
      <w:color w:val="auto"/>
    </w:rPr>
  </w:style>
  <w:style w:type="paragraph" w:customStyle="1" w:styleId="Pa14">
    <w:name w:val="Pa14"/>
    <w:basedOn w:val="Default"/>
    <w:next w:val="Default"/>
    <w:uiPriority w:val="99"/>
    <w:rsid w:val="007E62CC"/>
    <w:pPr>
      <w:spacing w:line="201" w:lineRule="atLeast"/>
    </w:pPr>
    <w:rPr>
      <w:color w:val="auto"/>
    </w:rPr>
  </w:style>
  <w:style w:type="paragraph" w:styleId="Revisin">
    <w:name w:val="Revision"/>
    <w:hidden/>
    <w:uiPriority w:val="99"/>
    <w:semiHidden/>
    <w:rsid w:val="00B95118"/>
    <w:pPr>
      <w:autoSpaceDN/>
      <w:spacing w:after="0" w:line="240" w:lineRule="auto"/>
      <w:textAlignment w:val="auto"/>
    </w:pPr>
    <w:rPr>
      <w:rFonts w:ascii="Arial" w:eastAsia="Arial" w:hAnsi="Arial" w:cs="Arial"/>
    </w:rPr>
  </w:style>
  <w:style w:type="character" w:styleId="Refdecomentario">
    <w:name w:val="annotation reference"/>
    <w:basedOn w:val="Fuentedeprrafopredeter"/>
    <w:uiPriority w:val="99"/>
    <w:semiHidden/>
    <w:unhideWhenUsed/>
    <w:rsid w:val="008E119C"/>
    <w:rPr>
      <w:sz w:val="16"/>
      <w:szCs w:val="16"/>
    </w:rPr>
  </w:style>
  <w:style w:type="paragraph" w:styleId="Textocomentario">
    <w:name w:val="annotation text"/>
    <w:basedOn w:val="Normal"/>
    <w:link w:val="TextocomentarioCar"/>
    <w:uiPriority w:val="99"/>
    <w:unhideWhenUsed/>
    <w:rsid w:val="008E119C"/>
    <w:rPr>
      <w:szCs w:val="20"/>
    </w:rPr>
  </w:style>
  <w:style w:type="character" w:customStyle="1" w:styleId="TextocomentarioCar">
    <w:name w:val="Texto comentario Car"/>
    <w:basedOn w:val="Fuentedeprrafopredeter"/>
    <w:link w:val="Textocomentario"/>
    <w:uiPriority w:val="99"/>
    <w:rsid w:val="008E119C"/>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8E119C"/>
    <w:rPr>
      <w:b/>
      <w:bCs/>
    </w:rPr>
  </w:style>
  <w:style w:type="character" w:customStyle="1" w:styleId="AsuntodelcomentarioCar">
    <w:name w:val="Asunto del comentario Car"/>
    <w:basedOn w:val="TextocomentarioCar"/>
    <w:link w:val="Asuntodelcomentario"/>
    <w:uiPriority w:val="99"/>
    <w:semiHidden/>
    <w:rsid w:val="008E119C"/>
    <w:rPr>
      <w:rFonts w:ascii="Arial" w:eastAsia="Arial" w:hAnsi="Arial" w:cs="Arial"/>
      <w:b/>
      <w:bCs/>
      <w:sz w:val="20"/>
      <w:szCs w:val="20"/>
    </w:rPr>
  </w:style>
  <w:style w:type="table" w:customStyle="1" w:styleId="TableNormal1">
    <w:name w:val="Table Normal1"/>
    <w:uiPriority w:val="2"/>
    <w:semiHidden/>
    <w:unhideWhenUsed/>
    <w:qFormat/>
    <w:rsid w:val="00FA4CE5"/>
    <w:pPr>
      <w:widowControl w:val="0"/>
      <w:autoSpaceDE w:val="0"/>
      <w:spacing w:after="0" w:line="240" w:lineRule="auto"/>
      <w:textAlignment w:val="auto"/>
    </w:pPr>
    <w:rPr>
      <w:rFonts w:asciiTheme="minorHAnsi" w:eastAsiaTheme="minorHAnsi" w:hAnsiTheme="minorHAnsi" w:cstheme="minorBidi"/>
      <w:lang w:val="en-US"/>
    </w:rPr>
    <w:tblPr>
      <w:tblInd w:w="0" w:type="dxa"/>
      <w:tblCellMar>
        <w:top w:w="0" w:type="dxa"/>
        <w:left w:w="0" w:type="dxa"/>
        <w:bottom w:w="0" w:type="dxa"/>
        <w:right w:w="0" w:type="dxa"/>
      </w:tblCellMar>
    </w:tblPr>
  </w:style>
  <w:style w:type="paragraph" w:customStyle="1" w:styleId="msonormal0">
    <w:name w:val="msonormal"/>
    <w:basedOn w:val="Normal"/>
    <w:rsid w:val="006C2B6A"/>
    <w:pPr>
      <w:autoSpaceDN/>
      <w:spacing w:before="100" w:beforeAutospacing="1" w:after="100" w:afterAutospacing="1" w:line="240" w:lineRule="auto"/>
      <w:textAlignment w:val="auto"/>
    </w:pPr>
    <w:rPr>
      <w:rFonts w:eastAsia="Times New Roman" w:cs="Times New Roman"/>
      <w:szCs w:val="24"/>
      <w:lang w:eastAsia="es-ES"/>
    </w:rPr>
  </w:style>
  <w:style w:type="paragraph" w:customStyle="1" w:styleId="paragraph">
    <w:name w:val="paragraph"/>
    <w:basedOn w:val="Normal"/>
    <w:rsid w:val="006C2B6A"/>
    <w:pPr>
      <w:autoSpaceDN/>
      <w:spacing w:before="100" w:beforeAutospacing="1" w:after="100" w:afterAutospacing="1" w:line="240" w:lineRule="auto"/>
      <w:textAlignment w:val="auto"/>
    </w:pPr>
    <w:rPr>
      <w:rFonts w:eastAsia="Times New Roman" w:cs="Times New Roman"/>
      <w:szCs w:val="24"/>
      <w:lang w:eastAsia="es-ES"/>
    </w:rPr>
  </w:style>
  <w:style w:type="character" w:customStyle="1" w:styleId="textrun">
    <w:name w:val="textrun"/>
    <w:basedOn w:val="Fuentedeprrafopredeter"/>
    <w:rsid w:val="006C2B6A"/>
  </w:style>
  <w:style w:type="character" w:customStyle="1" w:styleId="normaltextrun">
    <w:name w:val="normaltextrun"/>
    <w:basedOn w:val="Fuentedeprrafopredeter"/>
    <w:rsid w:val="006C2B6A"/>
  </w:style>
  <w:style w:type="character" w:customStyle="1" w:styleId="eop">
    <w:name w:val="eop"/>
    <w:basedOn w:val="Fuentedeprrafopredeter"/>
    <w:rsid w:val="006C2B6A"/>
  </w:style>
  <w:style w:type="paragraph" w:customStyle="1" w:styleId="outlineelement">
    <w:name w:val="outlineelement"/>
    <w:basedOn w:val="Normal"/>
    <w:rsid w:val="006C2B6A"/>
    <w:pPr>
      <w:autoSpaceDN/>
      <w:spacing w:before="100" w:beforeAutospacing="1" w:after="100" w:afterAutospacing="1" w:line="240" w:lineRule="auto"/>
      <w:textAlignment w:val="auto"/>
    </w:pPr>
    <w:rPr>
      <w:rFonts w:eastAsia="Times New Roman" w:cs="Times New Roman"/>
      <w:szCs w:val="24"/>
      <w:lang w:eastAsia="es-ES"/>
    </w:rPr>
  </w:style>
  <w:style w:type="character" w:customStyle="1" w:styleId="tabrun">
    <w:name w:val="tabrun"/>
    <w:basedOn w:val="Fuentedeprrafopredeter"/>
    <w:rsid w:val="006C2B6A"/>
  </w:style>
  <w:style w:type="character" w:customStyle="1" w:styleId="tabchar">
    <w:name w:val="tabchar"/>
    <w:basedOn w:val="Fuentedeprrafopredeter"/>
    <w:rsid w:val="006C2B6A"/>
  </w:style>
  <w:style w:type="character" w:customStyle="1" w:styleId="tableaderchars">
    <w:name w:val="tableaderchars"/>
    <w:basedOn w:val="Fuentedeprrafopredeter"/>
    <w:rsid w:val="006C2B6A"/>
  </w:style>
  <w:style w:type="table" w:customStyle="1" w:styleId="TableNormal2">
    <w:name w:val="Table Normal2"/>
    <w:uiPriority w:val="2"/>
    <w:semiHidden/>
    <w:unhideWhenUsed/>
    <w:qFormat/>
    <w:rsid w:val="0053641C"/>
    <w:pPr>
      <w:widowControl w:val="0"/>
      <w:autoSpaceDE w:val="0"/>
      <w:spacing w:after="0" w:line="240" w:lineRule="auto"/>
      <w:textAlignment w:val="auto"/>
    </w:pPr>
    <w:rPr>
      <w:rFonts w:asciiTheme="minorHAnsi" w:eastAsiaTheme="minorHAnsi" w:hAnsiTheme="minorHAnsi" w:cstheme="minorBidi"/>
      <w:lang w:val="en-US"/>
    </w:rPr>
    <w:tblPr>
      <w:tblInd w:w="0" w:type="dxa"/>
      <w:tblCellMar>
        <w:top w:w="0" w:type="dxa"/>
        <w:left w:w="0" w:type="dxa"/>
        <w:bottom w:w="0" w:type="dxa"/>
        <w:right w:w="0" w:type="dxa"/>
      </w:tblCellMar>
    </w:tblPr>
  </w:style>
  <w:style w:type="paragraph" w:styleId="TDC1">
    <w:name w:val="toc 1"/>
    <w:basedOn w:val="Normal"/>
    <w:next w:val="Normal"/>
    <w:autoRedefine/>
    <w:uiPriority w:val="39"/>
    <w:unhideWhenUsed/>
    <w:rsid w:val="00511E9F"/>
    <w:pPr>
      <w:tabs>
        <w:tab w:val="left" w:pos="4005"/>
      </w:tabs>
      <w:spacing w:after="100"/>
      <w:pPrChange w:id="1" w:author="Autor">
        <w:pPr>
          <w:tabs>
            <w:tab w:val="left" w:pos="4005"/>
          </w:tabs>
          <w:autoSpaceDN w:val="0"/>
          <w:spacing w:after="100" w:line="245" w:lineRule="auto"/>
          <w:jc w:val="both"/>
          <w:textAlignment w:val="baseline"/>
        </w:pPr>
      </w:pPrChange>
    </w:pPr>
    <w:rPr>
      <w:rPrChange w:id="1" w:author="Autor">
        <w:rPr>
          <w:rFonts w:ascii="Arial" w:eastAsia="Arial" w:hAnsi="Arial" w:cs="Arial"/>
          <w:szCs w:val="22"/>
          <w:lang w:val="es-ES" w:eastAsia="en-US" w:bidi="ar-SA"/>
        </w:rPr>
      </w:rPrChange>
    </w:rPr>
  </w:style>
  <w:style w:type="character" w:styleId="Hipervnculo">
    <w:name w:val="Hyperlink"/>
    <w:basedOn w:val="Fuentedeprrafopredeter"/>
    <w:uiPriority w:val="99"/>
    <w:unhideWhenUsed/>
    <w:rsid w:val="00CC2427"/>
    <w:rPr>
      <w:color w:val="0563C1" w:themeColor="hyperlink"/>
      <w:u w:val="single"/>
    </w:rPr>
  </w:style>
  <w:style w:type="paragraph" w:customStyle="1" w:styleId="Estilo1">
    <w:name w:val="Estilo1"/>
    <w:basedOn w:val="Ttulo1"/>
    <w:qFormat/>
    <w:rsid w:val="00D426CB"/>
    <w:rPr>
      <w:b w:val="0"/>
      <w:bCs/>
      <w:i/>
      <w:iCs/>
    </w:rPr>
  </w:style>
  <w:style w:type="character" w:styleId="Hipervnculovisitado">
    <w:name w:val="FollowedHyperlink"/>
    <w:basedOn w:val="Fuentedeprrafopredeter"/>
    <w:uiPriority w:val="99"/>
    <w:semiHidden/>
    <w:unhideWhenUsed/>
    <w:rsid w:val="004C6FF2"/>
    <w:rPr>
      <w:color w:val="954F72"/>
      <w:u w:val="single"/>
    </w:rPr>
  </w:style>
  <w:style w:type="paragraph" w:customStyle="1" w:styleId="font5">
    <w:name w:val="font5"/>
    <w:basedOn w:val="Normal"/>
    <w:rsid w:val="004C6FF2"/>
    <w:pPr>
      <w:autoSpaceDN/>
      <w:spacing w:before="100" w:beforeAutospacing="1" w:after="100" w:afterAutospacing="1" w:line="240" w:lineRule="auto"/>
      <w:textAlignment w:val="auto"/>
    </w:pPr>
    <w:rPr>
      <w:rFonts w:eastAsia="Times New Roman"/>
      <w:b/>
      <w:bCs/>
      <w:color w:val="FFFFFF"/>
      <w:sz w:val="22"/>
      <w:lang w:eastAsia="es-ES"/>
    </w:rPr>
  </w:style>
  <w:style w:type="paragraph" w:customStyle="1" w:styleId="font6">
    <w:name w:val="font6"/>
    <w:basedOn w:val="Normal"/>
    <w:rsid w:val="004C6FF2"/>
    <w:pPr>
      <w:autoSpaceDN/>
      <w:spacing w:before="100" w:beforeAutospacing="1" w:after="100" w:afterAutospacing="1" w:line="240" w:lineRule="auto"/>
      <w:textAlignment w:val="auto"/>
    </w:pPr>
    <w:rPr>
      <w:rFonts w:eastAsia="Times New Roman"/>
      <w:b/>
      <w:bCs/>
      <w:color w:val="FFFFFF"/>
      <w:sz w:val="22"/>
      <w:lang w:eastAsia="es-ES"/>
    </w:rPr>
  </w:style>
  <w:style w:type="paragraph" w:customStyle="1" w:styleId="xl63">
    <w:name w:val="xl63"/>
    <w:basedOn w:val="Normal"/>
    <w:rsid w:val="004C6FF2"/>
    <w:pPr>
      <w:autoSpaceDN/>
      <w:spacing w:before="100" w:beforeAutospacing="1" w:after="100" w:afterAutospacing="1" w:line="240" w:lineRule="auto"/>
      <w:textAlignment w:val="center"/>
    </w:pPr>
    <w:rPr>
      <w:rFonts w:eastAsia="Times New Roman" w:cs="Times New Roman"/>
      <w:sz w:val="18"/>
      <w:szCs w:val="18"/>
      <w:lang w:eastAsia="es-ES"/>
    </w:rPr>
  </w:style>
  <w:style w:type="paragraph" w:customStyle="1" w:styleId="xl64">
    <w:name w:val="xl64"/>
    <w:basedOn w:val="Normal"/>
    <w:rsid w:val="004C6FF2"/>
    <w:pPr>
      <w:autoSpaceDN/>
      <w:spacing w:before="100" w:beforeAutospacing="1" w:after="100" w:afterAutospacing="1" w:line="240" w:lineRule="auto"/>
      <w:jc w:val="center"/>
      <w:textAlignment w:val="center"/>
    </w:pPr>
    <w:rPr>
      <w:rFonts w:eastAsia="Times New Roman" w:cs="Times New Roman"/>
      <w:color w:val="000000"/>
      <w:sz w:val="18"/>
      <w:szCs w:val="18"/>
      <w:lang w:eastAsia="es-ES"/>
    </w:rPr>
  </w:style>
  <w:style w:type="paragraph" w:customStyle="1" w:styleId="xl65">
    <w:name w:val="xl65"/>
    <w:basedOn w:val="Normal"/>
    <w:rsid w:val="004C6FF2"/>
    <w:pPr>
      <w:autoSpaceDN/>
      <w:spacing w:before="100" w:beforeAutospacing="1" w:after="100" w:afterAutospacing="1" w:line="240" w:lineRule="auto"/>
      <w:textAlignment w:val="center"/>
    </w:pPr>
    <w:rPr>
      <w:rFonts w:eastAsia="Times New Roman" w:cs="Times New Roman"/>
      <w:color w:val="000000"/>
      <w:sz w:val="18"/>
      <w:szCs w:val="18"/>
      <w:lang w:eastAsia="es-ES"/>
    </w:rPr>
  </w:style>
  <w:style w:type="paragraph" w:customStyle="1" w:styleId="xl66">
    <w:name w:val="xl66"/>
    <w:basedOn w:val="Normal"/>
    <w:rsid w:val="004C6FF2"/>
    <w:pPr>
      <w:autoSpaceDN/>
      <w:spacing w:before="100" w:beforeAutospacing="1" w:after="100" w:afterAutospacing="1" w:line="240" w:lineRule="auto"/>
      <w:jc w:val="center"/>
      <w:textAlignment w:val="center"/>
    </w:pPr>
    <w:rPr>
      <w:rFonts w:eastAsia="Times New Roman" w:cs="Times New Roman"/>
      <w:sz w:val="18"/>
      <w:szCs w:val="18"/>
      <w:lang w:eastAsia="es-ES"/>
    </w:rPr>
  </w:style>
  <w:style w:type="paragraph" w:customStyle="1" w:styleId="xl67">
    <w:name w:val="xl67"/>
    <w:basedOn w:val="Normal"/>
    <w:rsid w:val="004C6FF2"/>
    <w:pPr>
      <w:autoSpaceDN/>
      <w:spacing w:before="100" w:beforeAutospacing="1" w:after="100" w:afterAutospacing="1" w:line="240" w:lineRule="auto"/>
      <w:textAlignment w:val="center"/>
    </w:pPr>
    <w:rPr>
      <w:rFonts w:eastAsia="Times New Roman" w:cs="Times New Roman"/>
      <w:sz w:val="18"/>
      <w:szCs w:val="18"/>
      <w:lang w:eastAsia="es-ES"/>
    </w:rPr>
  </w:style>
  <w:style w:type="paragraph" w:customStyle="1" w:styleId="xl68">
    <w:name w:val="xl68"/>
    <w:basedOn w:val="Normal"/>
    <w:rsid w:val="004C6FF2"/>
    <w:pPr>
      <w:autoSpaceDN/>
      <w:spacing w:before="100" w:beforeAutospacing="1" w:after="100" w:afterAutospacing="1" w:line="240" w:lineRule="auto"/>
      <w:ind w:firstLineChars="300" w:firstLine="300"/>
      <w:textAlignment w:val="center"/>
    </w:pPr>
    <w:rPr>
      <w:rFonts w:eastAsia="Times New Roman" w:cs="Times New Roman"/>
      <w:sz w:val="16"/>
      <w:szCs w:val="16"/>
      <w:lang w:eastAsia="es-ES"/>
    </w:rPr>
  </w:style>
  <w:style w:type="paragraph" w:customStyle="1" w:styleId="xl69">
    <w:name w:val="xl69"/>
    <w:basedOn w:val="Normal"/>
    <w:rsid w:val="004C6FF2"/>
    <w:pPr>
      <w:autoSpaceDN/>
      <w:spacing w:before="100" w:beforeAutospacing="1" w:after="100" w:afterAutospacing="1" w:line="240" w:lineRule="auto"/>
      <w:ind w:firstLineChars="200" w:firstLine="200"/>
      <w:textAlignment w:val="center"/>
    </w:pPr>
    <w:rPr>
      <w:rFonts w:eastAsia="Times New Roman" w:cs="Times New Roman"/>
      <w:sz w:val="18"/>
      <w:szCs w:val="18"/>
      <w:lang w:eastAsia="es-ES"/>
    </w:rPr>
  </w:style>
  <w:style w:type="paragraph" w:customStyle="1" w:styleId="xl70">
    <w:name w:val="xl70"/>
    <w:basedOn w:val="Normal"/>
    <w:rsid w:val="004C6FF2"/>
    <w:pPr>
      <w:pBdr>
        <w:bottom w:val="single" w:sz="8" w:space="0" w:color="auto"/>
      </w:pBdr>
      <w:shd w:val="clear" w:color="000000" w:fill="FFFFFF"/>
      <w:autoSpaceDN/>
      <w:spacing w:before="100" w:beforeAutospacing="1" w:after="100" w:afterAutospacing="1" w:line="240" w:lineRule="auto"/>
      <w:jc w:val="center"/>
      <w:textAlignment w:val="auto"/>
    </w:pPr>
    <w:rPr>
      <w:rFonts w:eastAsia="Times New Roman" w:cs="Times New Roman"/>
      <w:b/>
      <w:bCs/>
      <w:sz w:val="18"/>
      <w:szCs w:val="18"/>
      <w:lang w:eastAsia="es-ES"/>
    </w:rPr>
  </w:style>
  <w:style w:type="paragraph" w:customStyle="1" w:styleId="xl71">
    <w:name w:val="xl71"/>
    <w:basedOn w:val="Normal"/>
    <w:rsid w:val="004C6FF2"/>
    <w:pPr>
      <w:pBdr>
        <w:bottom w:val="single" w:sz="8" w:space="0" w:color="auto"/>
      </w:pBdr>
      <w:shd w:val="clear" w:color="000000" w:fill="FFFFFF"/>
      <w:autoSpaceDN/>
      <w:spacing w:before="100" w:beforeAutospacing="1" w:after="100" w:afterAutospacing="1" w:line="240" w:lineRule="auto"/>
      <w:textAlignment w:val="auto"/>
    </w:pPr>
    <w:rPr>
      <w:rFonts w:eastAsia="Times New Roman" w:cs="Times New Roman"/>
      <w:b/>
      <w:bCs/>
      <w:sz w:val="18"/>
      <w:szCs w:val="18"/>
      <w:lang w:eastAsia="es-ES"/>
    </w:rPr>
  </w:style>
  <w:style w:type="paragraph" w:customStyle="1" w:styleId="xl72">
    <w:name w:val="xl72"/>
    <w:basedOn w:val="Normal"/>
    <w:rsid w:val="004C6FF2"/>
    <w:pPr>
      <w:pBdr>
        <w:top w:val="single" w:sz="4" w:space="0" w:color="auto"/>
        <w:bottom w:val="single" w:sz="8" w:space="0" w:color="auto"/>
      </w:pBdr>
      <w:autoSpaceDN/>
      <w:spacing w:before="100" w:beforeAutospacing="1" w:after="100" w:afterAutospacing="1" w:line="240" w:lineRule="auto"/>
      <w:textAlignment w:val="center"/>
    </w:pPr>
    <w:rPr>
      <w:rFonts w:eastAsia="Times New Roman" w:cs="Times New Roman"/>
      <w:b/>
      <w:bCs/>
      <w:sz w:val="18"/>
      <w:szCs w:val="18"/>
      <w:lang w:eastAsia="es-ES"/>
    </w:rPr>
  </w:style>
  <w:style w:type="paragraph" w:customStyle="1" w:styleId="xl73">
    <w:name w:val="xl73"/>
    <w:basedOn w:val="Normal"/>
    <w:rsid w:val="004C6FF2"/>
    <w:pPr>
      <w:autoSpaceDN/>
      <w:spacing w:before="100" w:beforeAutospacing="1" w:after="100" w:afterAutospacing="1" w:line="240" w:lineRule="auto"/>
      <w:textAlignment w:val="center"/>
    </w:pPr>
    <w:rPr>
      <w:rFonts w:eastAsia="Times New Roman" w:cs="Times New Roman"/>
      <w:b/>
      <w:bCs/>
      <w:szCs w:val="24"/>
      <w:lang w:eastAsia="es-ES"/>
    </w:rPr>
  </w:style>
  <w:style w:type="paragraph" w:customStyle="1" w:styleId="xl74">
    <w:name w:val="xl74"/>
    <w:basedOn w:val="Normal"/>
    <w:rsid w:val="004C6FF2"/>
    <w:pPr>
      <w:pBdr>
        <w:bottom w:val="single" w:sz="8" w:space="0" w:color="auto"/>
      </w:pBdr>
      <w:shd w:val="clear" w:color="000000" w:fill="FFFFFF"/>
      <w:autoSpaceDN/>
      <w:spacing w:before="100" w:beforeAutospacing="1" w:after="100" w:afterAutospacing="1" w:line="240" w:lineRule="auto"/>
      <w:textAlignment w:val="auto"/>
    </w:pPr>
    <w:rPr>
      <w:rFonts w:eastAsia="Times New Roman" w:cs="Times New Roman"/>
      <w:b/>
      <w:bCs/>
      <w:sz w:val="18"/>
      <w:szCs w:val="18"/>
      <w:lang w:eastAsia="es-ES"/>
    </w:rPr>
  </w:style>
  <w:style w:type="paragraph" w:customStyle="1" w:styleId="xl75">
    <w:name w:val="xl75"/>
    <w:basedOn w:val="Normal"/>
    <w:rsid w:val="004C6FF2"/>
    <w:pPr>
      <w:autoSpaceDN/>
      <w:spacing w:before="100" w:beforeAutospacing="1" w:after="100" w:afterAutospacing="1" w:line="240" w:lineRule="auto"/>
      <w:ind w:firstLineChars="200" w:firstLine="200"/>
      <w:textAlignment w:val="center"/>
    </w:pPr>
    <w:rPr>
      <w:rFonts w:eastAsia="Times New Roman" w:cs="Times New Roman"/>
      <w:b/>
      <w:bCs/>
      <w:i/>
      <w:iCs/>
      <w:szCs w:val="20"/>
      <w:lang w:eastAsia="es-ES"/>
    </w:rPr>
  </w:style>
  <w:style w:type="paragraph" w:customStyle="1" w:styleId="xl76">
    <w:name w:val="xl76"/>
    <w:basedOn w:val="Normal"/>
    <w:rsid w:val="004C6FF2"/>
    <w:pPr>
      <w:autoSpaceDN/>
      <w:spacing w:before="100" w:beforeAutospacing="1" w:after="100" w:afterAutospacing="1" w:line="240" w:lineRule="auto"/>
      <w:jc w:val="center"/>
      <w:textAlignment w:val="center"/>
    </w:pPr>
    <w:rPr>
      <w:rFonts w:eastAsia="Times New Roman" w:cs="Times New Roman"/>
      <w:b/>
      <w:bCs/>
      <w:i/>
      <w:iCs/>
      <w:szCs w:val="20"/>
      <w:lang w:eastAsia="es-ES"/>
    </w:rPr>
  </w:style>
  <w:style w:type="paragraph" w:customStyle="1" w:styleId="xl77">
    <w:name w:val="xl77"/>
    <w:basedOn w:val="Normal"/>
    <w:rsid w:val="004C6FF2"/>
    <w:pPr>
      <w:pBdr>
        <w:top w:val="single" w:sz="4" w:space="0" w:color="auto"/>
        <w:bottom w:val="single" w:sz="8" w:space="0" w:color="auto"/>
      </w:pBdr>
      <w:autoSpaceDN/>
      <w:spacing w:before="100" w:beforeAutospacing="1" w:after="100" w:afterAutospacing="1" w:line="240" w:lineRule="auto"/>
      <w:ind w:firstLineChars="300" w:firstLine="300"/>
      <w:textAlignment w:val="center"/>
    </w:pPr>
    <w:rPr>
      <w:rFonts w:eastAsia="Times New Roman" w:cs="Times New Roman"/>
      <w:b/>
      <w:bCs/>
      <w:i/>
      <w:iCs/>
      <w:sz w:val="18"/>
      <w:szCs w:val="18"/>
      <w:lang w:eastAsia="es-ES"/>
    </w:rPr>
  </w:style>
  <w:style w:type="paragraph" w:customStyle="1" w:styleId="xl78">
    <w:name w:val="xl78"/>
    <w:basedOn w:val="Normal"/>
    <w:rsid w:val="004C6FF2"/>
    <w:pPr>
      <w:pBdr>
        <w:top w:val="single" w:sz="4" w:space="0" w:color="auto"/>
        <w:bottom w:val="single" w:sz="8" w:space="0" w:color="auto"/>
      </w:pBdr>
      <w:autoSpaceDN/>
      <w:spacing w:before="100" w:beforeAutospacing="1" w:after="100" w:afterAutospacing="1" w:line="240" w:lineRule="auto"/>
      <w:ind w:firstLineChars="100" w:firstLine="100"/>
      <w:textAlignment w:val="center"/>
    </w:pPr>
    <w:rPr>
      <w:rFonts w:eastAsia="Times New Roman" w:cs="Times New Roman"/>
      <w:b/>
      <w:bCs/>
      <w:i/>
      <w:iCs/>
      <w:sz w:val="18"/>
      <w:szCs w:val="18"/>
      <w:lang w:eastAsia="es-ES"/>
    </w:rPr>
  </w:style>
  <w:style w:type="paragraph" w:customStyle="1" w:styleId="xl79">
    <w:name w:val="xl79"/>
    <w:basedOn w:val="Normal"/>
    <w:rsid w:val="004C6FF2"/>
    <w:pPr>
      <w:autoSpaceDN/>
      <w:spacing w:before="100" w:beforeAutospacing="1" w:after="100" w:afterAutospacing="1" w:line="240" w:lineRule="auto"/>
      <w:jc w:val="center"/>
      <w:textAlignment w:val="top"/>
    </w:pPr>
    <w:rPr>
      <w:rFonts w:eastAsia="Times New Roman" w:cs="Times New Roman"/>
      <w:b/>
      <w:bCs/>
      <w:color w:val="FF0000"/>
      <w:sz w:val="16"/>
      <w:szCs w:val="16"/>
      <w:lang w:eastAsia="es-ES"/>
    </w:rPr>
  </w:style>
  <w:style w:type="paragraph" w:customStyle="1" w:styleId="xl80">
    <w:name w:val="xl80"/>
    <w:basedOn w:val="Normal"/>
    <w:rsid w:val="004C6FF2"/>
    <w:pPr>
      <w:shd w:val="clear" w:color="000000" w:fill="C65911"/>
      <w:autoSpaceDN/>
      <w:spacing w:before="100" w:beforeAutospacing="1" w:after="100" w:afterAutospacing="1" w:line="240" w:lineRule="auto"/>
      <w:jc w:val="center"/>
      <w:textAlignment w:val="center"/>
    </w:pPr>
    <w:rPr>
      <w:rFonts w:eastAsia="Times New Roman" w:cs="Times New Roman"/>
      <w:b/>
      <w:bCs/>
      <w:color w:val="FFFFFF"/>
      <w:szCs w:val="24"/>
      <w:lang w:eastAsia="es-ES"/>
    </w:rPr>
  </w:style>
  <w:style w:type="paragraph" w:customStyle="1" w:styleId="xl81">
    <w:name w:val="xl81"/>
    <w:basedOn w:val="Normal"/>
    <w:rsid w:val="001D75F9"/>
    <w:pPr>
      <w:autoSpaceDN/>
      <w:spacing w:before="100" w:beforeAutospacing="1" w:after="100" w:afterAutospacing="1" w:line="240" w:lineRule="auto"/>
      <w:jc w:val="center"/>
      <w:textAlignment w:val="center"/>
    </w:pPr>
    <w:rPr>
      <w:rFonts w:eastAsia="Times New Roman" w:cs="Times New Roman"/>
      <w:b/>
      <w:bCs/>
      <w:i/>
      <w:iCs/>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004">
      <w:bodyDiv w:val="1"/>
      <w:marLeft w:val="0"/>
      <w:marRight w:val="0"/>
      <w:marTop w:val="0"/>
      <w:marBottom w:val="0"/>
      <w:divBdr>
        <w:top w:val="none" w:sz="0" w:space="0" w:color="auto"/>
        <w:left w:val="none" w:sz="0" w:space="0" w:color="auto"/>
        <w:bottom w:val="none" w:sz="0" w:space="0" w:color="auto"/>
        <w:right w:val="none" w:sz="0" w:space="0" w:color="auto"/>
      </w:divBdr>
    </w:div>
    <w:div w:id="98918525">
      <w:bodyDiv w:val="1"/>
      <w:marLeft w:val="0"/>
      <w:marRight w:val="0"/>
      <w:marTop w:val="0"/>
      <w:marBottom w:val="0"/>
      <w:divBdr>
        <w:top w:val="none" w:sz="0" w:space="0" w:color="auto"/>
        <w:left w:val="none" w:sz="0" w:space="0" w:color="auto"/>
        <w:bottom w:val="none" w:sz="0" w:space="0" w:color="auto"/>
        <w:right w:val="none" w:sz="0" w:space="0" w:color="auto"/>
      </w:divBdr>
    </w:div>
    <w:div w:id="100808603">
      <w:bodyDiv w:val="1"/>
      <w:marLeft w:val="0"/>
      <w:marRight w:val="0"/>
      <w:marTop w:val="0"/>
      <w:marBottom w:val="0"/>
      <w:divBdr>
        <w:top w:val="none" w:sz="0" w:space="0" w:color="auto"/>
        <w:left w:val="none" w:sz="0" w:space="0" w:color="auto"/>
        <w:bottom w:val="none" w:sz="0" w:space="0" w:color="auto"/>
        <w:right w:val="none" w:sz="0" w:space="0" w:color="auto"/>
      </w:divBdr>
    </w:div>
    <w:div w:id="155458607">
      <w:bodyDiv w:val="1"/>
      <w:marLeft w:val="0"/>
      <w:marRight w:val="0"/>
      <w:marTop w:val="0"/>
      <w:marBottom w:val="0"/>
      <w:divBdr>
        <w:top w:val="none" w:sz="0" w:space="0" w:color="auto"/>
        <w:left w:val="none" w:sz="0" w:space="0" w:color="auto"/>
        <w:bottom w:val="none" w:sz="0" w:space="0" w:color="auto"/>
        <w:right w:val="none" w:sz="0" w:space="0" w:color="auto"/>
      </w:divBdr>
    </w:div>
    <w:div w:id="182137803">
      <w:bodyDiv w:val="1"/>
      <w:marLeft w:val="0"/>
      <w:marRight w:val="0"/>
      <w:marTop w:val="0"/>
      <w:marBottom w:val="0"/>
      <w:divBdr>
        <w:top w:val="none" w:sz="0" w:space="0" w:color="auto"/>
        <w:left w:val="none" w:sz="0" w:space="0" w:color="auto"/>
        <w:bottom w:val="none" w:sz="0" w:space="0" w:color="auto"/>
        <w:right w:val="none" w:sz="0" w:space="0" w:color="auto"/>
      </w:divBdr>
    </w:div>
    <w:div w:id="196043707">
      <w:bodyDiv w:val="1"/>
      <w:marLeft w:val="0"/>
      <w:marRight w:val="0"/>
      <w:marTop w:val="0"/>
      <w:marBottom w:val="0"/>
      <w:divBdr>
        <w:top w:val="none" w:sz="0" w:space="0" w:color="auto"/>
        <w:left w:val="none" w:sz="0" w:space="0" w:color="auto"/>
        <w:bottom w:val="none" w:sz="0" w:space="0" w:color="auto"/>
        <w:right w:val="none" w:sz="0" w:space="0" w:color="auto"/>
      </w:divBdr>
    </w:div>
    <w:div w:id="274796175">
      <w:bodyDiv w:val="1"/>
      <w:marLeft w:val="0"/>
      <w:marRight w:val="0"/>
      <w:marTop w:val="0"/>
      <w:marBottom w:val="0"/>
      <w:divBdr>
        <w:top w:val="none" w:sz="0" w:space="0" w:color="auto"/>
        <w:left w:val="none" w:sz="0" w:space="0" w:color="auto"/>
        <w:bottom w:val="none" w:sz="0" w:space="0" w:color="auto"/>
        <w:right w:val="none" w:sz="0" w:space="0" w:color="auto"/>
      </w:divBdr>
    </w:div>
    <w:div w:id="286398871">
      <w:bodyDiv w:val="1"/>
      <w:marLeft w:val="0"/>
      <w:marRight w:val="0"/>
      <w:marTop w:val="0"/>
      <w:marBottom w:val="0"/>
      <w:divBdr>
        <w:top w:val="none" w:sz="0" w:space="0" w:color="auto"/>
        <w:left w:val="none" w:sz="0" w:space="0" w:color="auto"/>
        <w:bottom w:val="none" w:sz="0" w:space="0" w:color="auto"/>
        <w:right w:val="none" w:sz="0" w:space="0" w:color="auto"/>
      </w:divBdr>
    </w:div>
    <w:div w:id="315768674">
      <w:bodyDiv w:val="1"/>
      <w:marLeft w:val="0"/>
      <w:marRight w:val="0"/>
      <w:marTop w:val="0"/>
      <w:marBottom w:val="0"/>
      <w:divBdr>
        <w:top w:val="none" w:sz="0" w:space="0" w:color="auto"/>
        <w:left w:val="none" w:sz="0" w:space="0" w:color="auto"/>
        <w:bottom w:val="none" w:sz="0" w:space="0" w:color="auto"/>
        <w:right w:val="none" w:sz="0" w:space="0" w:color="auto"/>
      </w:divBdr>
    </w:div>
    <w:div w:id="316768178">
      <w:bodyDiv w:val="1"/>
      <w:marLeft w:val="0"/>
      <w:marRight w:val="0"/>
      <w:marTop w:val="0"/>
      <w:marBottom w:val="0"/>
      <w:divBdr>
        <w:top w:val="none" w:sz="0" w:space="0" w:color="auto"/>
        <w:left w:val="none" w:sz="0" w:space="0" w:color="auto"/>
        <w:bottom w:val="none" w:sz="0" w:space="0" w:color="auto"/>
        <w:right w:val="none" w:sz="0" w:space="0" w:color="auto"/>
      </w:divBdr>
    </w:div>
    <w:div w:id="371195979">
      <w:bodyDiv w:val="1"/>
      <w:marLeft w:val="0"/>
      <w:marRight w:val="0"/>
      <w:marTop w:val="0"/>
      <w:marBottom w:val="0"/>
      <w:divBdr>
        <w:top w:val="none" w:sz="0" w:space="0" w:color="auto"/>
        <w:left w:val="none" w:sz="0" w:space="0" w:color="auto"/>
        <w:bottom w:val="none" w:sz="0" w:space="0" w:color="auto"/>
        <w:right w:val="none" w:sz="0" w:space="0" w:color="auto"/>
      </w:divBdr>
    </w:div>
    <w:div w:id="425199194">
      <w:bodyDiv w:val="1"/>
      <w:marLeft w:val="0"/>
      <w:marRight w:val="0"/>
      <w:marTop w:val="0"/>
      <w:marBottom w:val="0"/>
      <w:divBdr>
        <w:top w:val="none" w:sz="0" w:space="0" w:color="auto"/>
        <w:left w:val="none" w:sz="0" w:space="0" w:color="auto"/>
        <w:bottom w:val="none" w:sz="0" w:space="0" w:color="auto"/>
        <w:right w:val="none" w:sz="0" w:space="0" w:color="auto"/>
      </w:divBdr>
    </w:div>
    <w:div w:id="468982920">
      <w:bodyDiv w:val="1"/>
      <w:marLeft w:val="0"/>
      <w:marRight w:val="0"/>
      <w:marTop w:val="0"/>
      <w:marBottom w:val="0"/>
      <w:divBdr>
        <w:top w:val="none" w:sz="0" w:space="0" w:color="auto"/>
        <w:left w:val="none" w:sz="0" w:space="0" w:color="auto"/>
        <w:bottom w:val="none" w:sz="0" w:space="0" w:color="auto"/>
        <w:right w:val="none" w:sz="0" w:space="0" w:color="auto"/>
      </w:divBdr>
    </w:div>
    <w:div w:id="572854487">
      <w:bodyDiv w:val="1"/>
      <w:marLeft w:val="0"/>
      <w:marRight w:val="0"/>
      <w:marTop w:val="0"/>
      <w:marBottom w:val="0"/>
      <w:divBdr>
        <w:top w:val="none" w:sz="0" w:space="0" w:color="auto"/>
        <w:left w:val="none" w:sz="0" w:space="0" w:color="auto"/>
        <w:bottom w:val="none" w:sz="0" w:space="0" w:color="auto"/>
        <w:right w:val="none" w:sz="0" w:space="0" w:color="auto"/>
      </w:divBdr>
    </w:div>
    <w:div w:id="701325115">
      <w:bodyDiv w:val="1"/>
      <w:marLeft w:val="0"/>
      <w:marRight w:val="0"/>
      <w:marTop w:val="0"/>
      <w:marBottom w:val="0"/>
      <w:divBdr>
        <w:top w:val="none" w:sz="0" w:space="0" w:color="auto"/>
        <w:left w:val="none" w:sz="0" w:space="0" w:color="auto"/>
        <w:bottom w:val="none" w:sz="0" w:space="0" w:color="auto"/>
        <w:right w:val="none" w:sz="0" w:space="0" w:color="auto"/>
      </w:divBdr>
    </w:div>
    <w:div w:id="727266730">
      <w:bodyDiv w:val="1"/>
      <w:marLeft w:val="0"/>
      <w:marRight w:val="0"/>
      <w:marTop w:val="0"/>
      <w:marBottom w:val="0"/>
      <w:divBdr>
        <w:top w:val="none" w:sz="0" w:space="0" w:color="auto"/>
        <w:left w:val="none" w:sz="0" w:space="0" w:color="auto"/>
        <w:bottom w:val="none" w:sz="0" w:space="0" w:color="auto"/>
        <w:right w:val="none" w:sz="0" w:space="0" w:color="auto"/>
      </w:divBdr>
    </w:div>
    <w:div w:id="729571466">
      <w:bodyDiv w:val="1"/>
      <w:marLeft w:val="0"/>
      <w:marRight w:val="0"/>
      <w:marTop w:val="0"/>
      <w:marBottom w:val="0"/>
      <w:divBdr>
        <w:top w:val="none" w:sz="0" w:space="0" w:color="auto"/>
        <w:left w:val="none" w:sz="0" w:space="0" w:color="auto"/>
        <w:bottom w:val="none" w:sz="0" w:space="0" w:color="auto"/>
        <w:right w:val="none" w:sz="0" w:space="0" w:color="auto"/>
      </w:divBdr>
    </w:div>
    <w:div w:id="779571038">
      <w:bodyDiv w:val="1"/>
      <w:marLeft w:val="0"/>
      <w:marRight w:val="0"/>
      <w:marTop w:val="0"/>
      <w:marBottom w:val="0"/>
      <w:divBdr>
        <w:top w:val="none" w:sz="0" w:space="0" w:color="auto"/>
        <w:left w:val="none" w:sz="0" w:space="0" w:color="auto"/>
        <w:bottom w:val="none" w:sz="0" w:space="0" w:color="auto"/>
        <w:right w:val="none" w:sz="0" w:space="0" w:color="auto"/>
      </w:divBdr>
    </w:div>
    <w:div w:id="944117530">
      <w:bodyDiv w:val="1"/>
      <w:marLeft w:val="0"/>
      <w:marRight w:val="0"/>
      <w:marTop w:val="0"/>
      <w:marBottom w:val="0"/>
      <w:divBdr>
        <w:top w:val="none" w:sz="0" w:space="0" w:color="auto"/>
        <w:left w:val="none" w:sz="0" w:space="0" w:color="auto"/>
        <w:bottom w:val="none" w:sz="0" w:space="0" w:color="auto"/>
        <w:right w:val="none" w:sz="0" w:space="0" w:color="auto"/>
      </w:divBdr>
    </w:div>
    <w:div w:id="999233529">
      <w:bodyDiv w:val="1"/>
      <w:marLeft w:val="0"/>
      <w:marRight w:val="0"/>
      <w:marTop w:val="0"/>
      <w:marBottom w:val="0"/>
      <w:divBdr>
        <w:top w:val="none" w:sz="0" w:space="0" w:color="auto"/>
        <w:left w:val="none" w:sz="0" w:space="0" w:color="auto"/>
        <w:bottom w:val="none" w:sz="0" w:space="0" w:color="auto"/>
        <w:right w:val="none" w:sz="0" w:space="0" w:color="auto"/>
      </w:divBdr>
    </w:div>
    <w:div w:id="1034774510">
      <w:bodyDiv w:val="1"/>
      <w:marLeft w:val="0"/>
      <w:marRight w:val="0"/>
      <w:marTop w:val="0"/>
      <w:marBottom w:val="0"/>
      <w:divBdr>
        <w:top w:val="none" w:sz="0" w:space="0" w:color="auto"/>
        <w:left w:val="none" w:sz="0" w:space="0" w:color="auto"/>
        <w:bottom w:val="none" w:sz="0" w:space="0" w:color="auto"/>
        <w:right w:val="none" w:sz="0" w:space="0" w:color="auto"/>
      </w:divBdr>
    </w:div>
    <w:div w:id="1035738366">
      <w:bodyDiv w:val="1"/>
      <w:marLeft w:val="0"/>
      <w:marRight w:val="0"/>
      <w:marTop w:val="0"/>
      <w:marBottom w:val="0"/>
      <w:divBdr>
        <w:top w:val="none" w:sz="0" w:space="0" w:color="auto"/>
        <w:left w:val="none" w:sz="0" w:space="0" w:color="auto"/>
        <w:bottom w:val="none" w:sz="0" w:space="0" w:color="auto"/>
        <w:right w:val="none" w:sz="0" w:space="0" w:color="auto"/>
      </w:divBdr>
    </w:div>
    <w:div w:id="1055737472">
      <w:bodyDiv w:val="1"/>
      <w:marLeft w:val="0"/>
      <w:marRight w:val="0"/>
      <w:marTop w:val="0"/>
      <w:marBottom w:val="0"/>
      <w:divBdr>
        <w:top w:val="none" w:sz="0" w:space="0" w:color="auto"/>
        <w:left w:val="none" w:sz="0" w:space="0" w:color="auto"/>
        <w:bottom w:val="none" w:sz="0" w:space="0" w:color="auto"/>
        <w:right w:val="none" w:sz="0" w:space="0" w:color="auto"/>
      </w:divBdr>
    </w:div>
    <w:div w:id="1076315952">
      <w:bodyDiv w:val="1"/>
      <w:marLeft w:val="0"/>
      <w:marRight w:val="0"/>
      <w:marTop w:val="0"/>
      <w:marBottom w:val="0"/>
      <w:divBdr>
        <w:top w:val="none" w:sz="0" w:space="0" w:color="auto"/>
        <w:left w:val="none" w:sz="0" w:space="0" w:color="auto"/>
        <w:bottom w:val="none" w:sz="0" w:space="0" w:color="auto"/>
        <w:right w:val="none" w:sz="0" w:space="0" w:color="auto"/>
      </w:divBdr>
    </w:div>
    <w:div w:id="1100032015">
      <w:bodyDiv w:val="1"/>
      <w:marLeft w:val="0"/>
      <w:marRight w:val="0"/>
      <w:marTop w:val="0"/>
      <w:marBottom w:val="0"/>
      <w:divBdr>
        <w:top w:val="none" w:sz="0" w:space="0" w:color="auto"/>
        <w:left w:val="none" w:sz="0" w:space="0" w:color="auto"/>
        <w:bottom w:val="none" w:sz="0" w:space="0" w:color="auto"/>
        <w:right w:val="none" w:sz="0" w:space="0" w:color="auto"/>
      </w:divBdr>
    </w:div>
    <w:div w:id="1108694506">
      <w:bodyDiv w:val="1"/>
      <w:marLeft w:val="0"/>
      <w:marRight w:val="0"/>
      <w:marTop w:val="0"/>
      <w:marBottom w:val="0"/>
      <w:divBdr>
        <w:top w:val="none" w:sz="0" w:space="0" w:color="auto"/>
        <w:left w:val="none" w:sz="0" w:space="0" w:color="auto"/>
        <w:bottom w:val="none" w:sz="0" w:space="0" w:color="auto"/>
        <w:right w:val="none" w:sz="0" w:space="0" w:color="auto"/>
      </w:divBdr>
    </w:div>
    <w:div w:id="1208640540">
      <w:bodyDiv w:val="1"/>
      <w:marLeft w:val="0"/>
      <w:marRight w:val="0"/>
      <w:marTop w:val="0"/>
      <w:marBottom w:val="0"/>
      <w:divBdr>
        <w:top w:val="none" w:sz="0" w:space="0" w:color="auto"/>
        <w:left w:val="none" w:sz="0" w:space="0" w:color="auto"/>
        <w:bottom w:val="none" w:sz="0" w:space="0" w:color="auto"/>
        <w:right w:val="none" w:sz="0" w:space="0" w:color="auto"/>
      </w:divBdr>
    </w:div>
    <w:div w:id="1212770246">
      <w:bodyDiv w:val="1"/>
      <w:marLeft w:val="0"/>
      <w:marRight w:val="0"/>
      <w:marTop w:val="0"/>
      <w:marBottom w:val="0"/>
      <w:divBdr>
        <w:top w:val="none" w:sz="0" w:space="0" w:color="auto"/>
        <w:left w:val="none" w:sz="0" w:space="0" w:color="auto"/>
        <w:bottom w:val="none" w:sz="0" w:space="0" w:color="auto"/>
        <w:right w:val="none" w:sz="0" w:space="0" w:color="auto"/>
      </w:divBdr>
    </w:div>
    <w:div w:id="1220245793">
      <w:bodyDiv w:val="1"/>
      <w:marLeft w:val="0"/>
      <w:marRight w:val="0"/>
      <w:marTop w:val="0"/>
      <w:marBottom w:val="0"/>
      <w:divBdr>
        <w:top w:val="none" w:sz="0" w:space="0" w:color="auto"/>
        <w:left w:val="none" w:sz="0" w:space="0" w:color="auto"/>
        <w:bottom w:val="none" w:sz="0" w:space="0" w:color="auto"/>
        <w:right w:val="none" w:sz="0" w:space="0" w:color="auto"/>
      </w:divBdr>
    </w:div>
    <w:div w:id="1267735645">
      <w:bodyDiv w:val="1"/>
      <w:marLeft w:val="0"/>
      <w:marRight w:val="0"/>
      <w:marTop w:val="0"/>
      <w:marBottom w:val="0"/>
      <w:divBdr>
        <w:top w:val="none" w:sz="0" w:space="0" w:color="auto"/>
        <w:left w:val="none" w:sz="0" w:space="0" w:color="auto"/>
        <w:bottom w:val="none" w:sz="0" w:space="0" w:color="auto"/>
        <w:right w:val="none" w:sz="0" w:space="0" w:color="auto"/>
      </w:divBdr>
    </w:div>
    <w:div w:id="1269044047">
      <w:bodyDiv w:val="1"/>
      <w:marLeft w:val="0"/>
      <w:marRight w:val="0"/>
      <w:marTop w:val="0"/>
      <w:marBottom w:val="0"/>
      <w:divBdr>
        <w:top w:val="none" w:sz="0" w:space="0" w:color="auto"/>
        <w:left w:val="none" w:sz="0" w:space="0" w:color="auto"/>
        <w:bottom w:val="none" w:sz="0" w:space="0" w:color="auto"/>
        <w:right w:val="none" w:sz="0" w:space="0" w:color="auto"/>
      </w:divBdr>
    </w:div>
    <w:div w:id="1320309282">
      <w:bodyDiv w:val="1"/>
      <w:marLeft w:val="0"/>
      <w:marRight w:val="0"/>
      <w:marTop w:val="0"/>
      <w:marBottom w:val="0"/>
      <w:divBdr>
        <w:top w:val="none" w:sz="0" w:space="0" w:color="auto"/>
        <w:left w:val="none" w:sz="0" w:space="0" w:color="auto"/>
        <w:bottom w:val="none" w:sz="0" w:space="0" w:color="auto"/>
        <w:right w:val="none" w:sz="0" w:space="0" w:color="auto"/>
      </w:divBdr>
    </w:div>
    <w:div w:id="1332562437">
      <w:bodyDiv w:val="1"/>
      <w:marLeft w:val="0"/>
      <w:marRight w:val="0"/>
      <w:marTop w:val="0"/>
      <w:marBottom w:val="0"/>
      <w:divBdr>
        <w:top w:val="none" w:sz="0" w:space="0" w:color="auto"/>
        <w:left w:val="none" w:sz="0" w:space="0" w:color="auto"/>
        <w:bottom w:val="none" w:sz="0" w:space="0" w:color="auto"/>
        <w:right w:val="none" w:sz="0" w:space="0" w:color="auto"/>
      </w:divBdr>
    </w:div>
    <w:div w:id="1445926637">
      <w:bodyDiv w:val="1"/>
      <w:marLeft w:val="0"/>
      <w:marRight w:val="0"/>
      <w:marTop w:val="0"/>
      <w:marBottom w:val="0"/>
      <w:divBdr>
        <w:top w:val="none" w:sz="0" w:space="0" w:color="auto"/>
        <w:left w:val="none" w:sz="0" w:space="0" w:color="auto"/>
        <w:bottom w:val="none" w:sz="0" w:space="0" w:color="auto"/>
        <w:right w:val="none" w:sz="0" w:space="0" w:color="auto"/>
      </w:divBdr>
    </w:div>
    <w:div w:id="1446778581">
      <w:bodyDiv w:val="1"/>
      <w:marLeft w:val="0"/>
      <w:marRight w:val="0"/>
      <w:marTop w:val="0"/>
      <w:marBottom w:val="0"/>
      <w:divBdr>
        <w:top w:val="none" w:sz="0" w:space="0" w:color="auto"/>
        <w:left w:val="none" w:sz="0" w:space="0" w:color="auto"/>
        <w:bottom w:val="none" w:sz="0" w:space="0" w:color="auto"/>
        <w:right w:val="none" w:sz="0" w:space="0" w:color="auto"/>
      </w:divBdr>
    </w:div>
    <w:div w:id="1481732097">
      <w:bodyDiv w:val="1"/>
      <w:marLeft w:val="0"/>
      <w:marRight w:val="0"/>
      <w:marTop w:val="0"/>
      <w:marBottom w:val="0"/>
      <w:divBdr>
        <w:top w:val="none" w:sz="0" w:space="0" w:color="auto"/>
        <w:left w:val="none" w:sz="0" w:space="0" w:color="auto"/>
        <w:bottom w:val="none" w:sz="0" w:space="0" w:color="auto"/>
        <w:right w:val="none" w:sz="0" w:space="0" w:color="auto"/>
      </w:divBdr>
    </w:div>
    <w:div w:id="1507135058">
      <w:bodyDiv w:val="1"/>
      <w:marLeft w:val="0"/>
      <w:marRight w:val="0"/>
      <w:marTop w:val="0"/>
      <w:marBottom w:val="0"/>
      <w:divBdr>
        <w:top w:val="none" w:sz="0" w:space="0" w:color="auto"/>
        <w:left w:val="none" w:sz="0" w:space="0" w:color="auto"/>
        <w:bottom w:val="none" w:sz="0" w:space="0" w:color="auto"/>
        <w:right w:val="none" w:sz="0" w:space="0" w:color="auto"/>
      </w:divBdr>
      <w:divsChild>
        <w:div w:id="3212527">
          <w:marLeft w:val="0"/>
          <w:marRight w:val="0"/>
          <w:marTop w:val="0"/>
          <w:marBottom w:val="0"/>
          <w:divBdr>
            <w:top w:val="none" w:sz="0" w:space="0" w:color="auto"/>
            <w:left w:val="none" w:sz="0" w:space="0" w:color="auto"/>
            <w:bottom w:val="none" w:sz="0" w:space="0" w:color="auto"/>
            <w:right w:val="none" w:sz="0" w:space="0" w:color="auto"/>
          </w:divBdr>
        </w:div>
        <w:div w:id="3217203">
          <w:marLeft w:val="0"/>
          <w:marRight w:val="0"/>
          <w:marTop w:val="0"/>
          <w:marBottom w:val="0"/>
          <w:divBdr>
            <w:top w:val="none" w:sz="0" w:space="0" w:color="auto"/>
            <w:left w:val="none" w:sz="0" w:space="0" w:color="auto"/>
            <w:bottom w:val="none" w:sz="0" w:space="0" w:color="auto"/>
            <w:right w:val="none" w:sz="0" w:space="0" w:color="auto"/>
          </w:divBdr>
        </w:div>
        <w:div w:id="6640240">
          <w:marLeft w:val="0"/>
          <w:marRight w:val="0"/>
          <w:marTop w:val="0"/>
          <w:marBottom w:val="0"/>
          <w:divBdr>
            <w:top w:val="none" w:sz="0" w:space="0" w:color="auto"/>
            <w:left w:val="none" w:sz="0" w:space="0" w:color="auto"/>
            <w:bottom w:val="none" w:sz="0" w:space="0" w:color="auto"/>
            <w:right w:val="none" w:sz="0" w:space="0" w:color="auto"/>
          </w:divBdr>
          <w:divsChild>
            <w:div w:id="5791683">
              <w:marLeft w:val="0"/>
              <w:marRight w:val="0"/>
              <w:marTop w:val="0"/>
              <w:marBottom w:val="0"/>
              <w:divBdr>
                <w:top w:val="none" w:sz="0" w:space="0" w:color="auto"/>
                <w:left w:val="none" w:sz="0" w:space="0" w:color="auto"/>
                <w:bottom w:val="none" w:sz="0" w:space="0" w:color="auto"/>
                <w:right w:val="none" w:sz="0" w:space="0" w:color="auto"/>
              </w:divBdr>
            </w:div>
            <w:div w:id="11953286">
              <w:marLeft w:val="0"/>
              <w:marRight w:val="0"/>
              <w:marTop w:val="0"/>
              <w:marBottom w:val="0"/>
              <w:divBdr>
                <w:top w:val="none" w:sz="0" w:space="0" w:color="auto"/>
                <w:left w:val="none" w:sz="0" w:space="0" w:color="auto"/>
                <w:bottom w:val="none" w:sz="0" w:space="0" w:color="auto"/>
                <w:right w:val="none" w:sz="0" w:space="0" w:color="auto"/>
              </w:divBdr>
            </w:div>
            <w:div w:id="218980844">
              <w:marLeft w:val="0"/>
              <w:marRight w:val="0"/>
              <w:marTop w:val="0"/>
              <w:marBottom w:val="0"/>
              <w:divBdr>
                <w:top w:val="none" w:sz="0" w:space="0" w:color="auto"/>
                <w:left w:val="none" w:sz="0" w:space="0" w:color="auto"/>
                <w:bottom w:val="none" w:sz="0" w:space="0" w:color="auto"/>
                <w:right w:val="none" w:sz="0" w:space="0" w:color="auto"/>
              </w:divBdr>
            </w:div>
            <w:div w:id="364019187">
              <w:marLeft w:val="0"/>
              <w:marRight w:val="0"/>
              <w:marTop w:val="0"/>
              <w:marBottom w:val="0"/>
              <w:divBdr>
                <w:top w:val="none" w:sz="0" w:space="0" w:color="auto"/>
                <w:left w:val="none" w:sz="0" w:space="0" w:color="auto"/>
                <w:bottom w:val="none" w:sz="0" w:space="0" w:color="auto"/>
                <w:right w:val="none" w:sz="0" w:space="0" w:color="auto"/>
              </w:divBdr>
            </w:div>
            <w:div w:id="395857671">
              <w:marLeft w:val="0"/>
              <w:marRight w:val="0"/>
              <w:marTop w:val="0"/>
              <w:marBottom w:val="0"/>
              <w:divBdr>
                <w:top w:val="none" w:sz="0" w:space="0" w:color="auto"/>
                <w:left w:val="none" w:sz="0" w:space="0" w:color="auto"/>
                <w:bottom w:val="none" w:sz="0" w:space="0" w:color="auto"/>
                <w:right w:val="none" w:sz="0" w:space="0" w:color="auto"/>
              </w:divBdr>
            </w:div>
            <w:div w:id="433132200">
              <w:marLeft w:val="0"/>
              <w:marRight w:val="0"/>
              <w:marTop w:val="0"/>
              <w:marBottom w:val="0"/>
              <w:divBdr>
                <w:top w:val="none" w:sz="0" w:space="0" w:color="auto"/>
                <w:left w:val="none" w:sz="0" w:space="0" w:color="auto"/>
                <w:bottom w:val="none" w:sz="0" w:space="0" w:color="auto"/>
                <w:right w:val="none" w:sz="0" w:space="0" w:color="auto"/>
              </w:divBdr>
            </w:div>
            <w:div w:id="1222865223">
              <w:marLeft w:val="0"/>
              <w:marRight w:val="0"/>
              <w:marTop w:val="0"/>
              <w:marBottom w:val="0"/>
              <w:divBdr>
                <w:top w:val="none" w:sz="0" w:space="0" w:color="auto"/>
                <w:left w:val="none" w:sz="0" w:space="0" w:color="auto"/>
                <w:bottom w:val="none" w:sz="0" w:space="0" w:color="auto"/>
                <w:right w:val="none" w:sz="0" w:space="0" w:color="auto"/>
              </w:divBdr>
            </w:div>
            <w:div w:id="1258755622">
              <w:marLeft w:val="0"/>
              <w:marRight w:val="0"/>
              <w:marTop w:val="0"/>
              <w:marBottom w:val="0"/>
              <w:divBdr>
                <w:top w:val="none" w:sz="0" w:space="0" w:color="auto"/>
                <w:left w:val="none" w:sz="0" w:space="0" w:color="auto"/>
                <w:bottom w:val="none" w:sz="0" w:space="0" w:color="auto"/>
                <w:right w:val="none" w:sz="0" w:space="0" w:color="auto"/>
              </w:divBdr>
            </w:div>
            <w:div w:id="1419789390">
              <w:marLeft w:val="0"/>
              <w:marRight w:val="0"/>
              <w:marTop w:val="0"/>
              <w:marBottom w:val="0"/>
              <w:divBdr>
                <w:top w:val="none" w:sz="0" w:space="0" w:color="auto"/>
                <w:left w:val="none" w:sz="0" w:space="0" w:color="auto"/>
                <w:bottom w:val="none" w:sz="0" w:space="0" w:color="auto"/>
                <w:right w:val="none" w:sz="0" w:space="0" w:color="auto"/>
              </w:divBdr>
            </w:div>
            <w:div w:id="1439253545">
              <w:marLeft w:val="0"/>
              <w:marRight w:val="0"/>
              <w:marTop w:val="0"/>
              <w:marBottom w:val="0"/>
              <w:divBdr>
                <w:top w:val="none" w:sz="0" w:space="0" w:color="auto"/>
                <w:left w:val="none" w:sz="0" w:space="0" w:color="auto"/>
                <w:bottom w:val="none" w:sz="0" w:space="0" w:color="auto"/>
                <w:right w:val="none" w:sz="0" w:space="0" w:color="auto"/>
              </w:divBdr>
            </w:div>
            <w:div w:id="1646742346">
              <w:marLeft w:val="0"/>
              <w:marRight w:val="0"/>
              <w:marTop w:val="0"/>
              <w:marBottom w:val="0"/>
              <w:divBdr>
                <w:top w:val="none" w:sz="0" w:space="0" w:color="auto"/>
                <w:left w:val="none" w:sz="0" w:space="0" w:color="auto"/>
                <w:bottom w:val="none" w:sz="0" w:space="0" w:color="auto"/>
                <w:right w:val="none" w:sz="0" w:space="0" w:color="auto"/>
              </w:divBdr>
            </w:div>
            <w:div w:id="1665164959">
              <w:marLeft w:val="0"/>
              <w:marRight w:val="0"/>
              <w:marTop w:val="0"/>
              <w:marBottom w:val="0"/>
              <w:divBdr>
                <w:top w:val="none" w:sz="0" w:space="0" w:color="auto"/>
                <w:left w:val="none" w:sz="0" w:space="0" w:color="auto"/>
                <w:bottom w:val="none" w:sz="0" w:space="0" w:color="auto"/>
                <w:right w:val="none" w:sz="0" w:space="0" w:color="auto"/>
              </w:divBdr>
            </w:div>
            <w:div w:id="1742678930">
              <w:marLeft w:val="0"/>
              <w:marRight w:val="0"/>
              <w:marTop w:val="0"/>
              <w:marBottom w:val="0"/>
              <w:divBdr>
                <w:top w:val="none" w:sz="0" w:space="0" w:color="auto"/>
                <w:left w:val="none" w:sz="0" w:space="0" w:color="auto"/>
                <w:bottom w:val="none" w:sz="0" w:space="0" w:color="auto"/>
                <w:right w:val="none" w:sz="0" w:space="0" w:color="auto"/>
              </w:divBdr>
            </w:div>
            <w:div w:id="1879665349">
              <w:marLeft w:val="0"/>
              <w:marRight w:val="0"/>
              <w:marTop w:val="0"/>
              <w:marBottom w:val="0"/>
              <w:divBdr>
                <w:top w:val="none" w:sz="0" w:space="0" w:color="auto"/>
                <w:left w:val="none" w:sz="0" w:space="0" w:color="auto"/>
                <w:bottom w:val="none" w:sz="0" w:space="0" w:color="auto"/>
                <w:right w:val="none" w:sz="0" w:space="0" w:color="auto"/>
              </w:divBdr>
            </w:div>
            <w:div w:id="2015103657">
              <w:marLeft w:val="0"/>
              <w:marRight w:val="0"/>
              <w:marTop w:val="0"/>
              <w:marBottom w:val="0"/>
              <w:divBdr>
                <w:top w:val="none" w:sz="0" w:space="0" w:color="auto"/>
                <w:left w:val="none" w:sz="0" w:space="0" w:color="auto"/>
                <w:bottom w:val="none" w:sz="0" w:space="0" w:color="auto"/>
                <w:right w:val="none" w:sz="0" w:space="0" w:color="auto"/>
              </w:divBdr>
            </w:div>
            <w:div w:id="2119331577">
              <w:marLeft w:val="0"/>
              <w:marRight w:val="0"/>
              <w:marTop w:val="0"/>
              <w:marBottom w:val="0"/>
              <w:divBdr>
                <w:top w:val="none" w:sz="0" w:space="0" w:color="auto"/>
                <w:left w:val="none" w:sz="0" w:space="0" w:color="auto"/>
                <w:bottom w:val="none" w:sz="0" w:space="0" w:color="auto"/>
                <w:right w:val="none" w:sz="0" w:space="0" w:color="auto"/>
              </w:divBdr>
            </w:div>
            <w:div w:id="2139760093">
              <w:marLeft w:val="0"/>
              <w:marRight w:val="0"/>
              <w:marTop w:val="0"/>
              <w:marBottom w:val="0"/>
              <w:divBdr>
                <w:top w:val="none" w:sz="0" w:space="0" w:color="auto"/>
                <w:left w:val="none" w:sz="0" w:space="0" w:color="auto"/>
                <w:bottom w:val="none" w:sz="0" w:space="0" w:color="auto"/>
                <w:right w:val="none" w:sz="0" w:space="0" w:color="auto"/>
              </w:divBdr>
            </w:div>
          </w:divsChild>
        </w:div>
        <w:div w:id="21327028">
          <w:marLeft w:val="0"/>
          <w:marRight w:val="0"/>
          <w:marTop w:val="0"/>
          <w:marBottom w:val="0"/>
          <w:divBdr>
            <w:top w:val="none" w:sz="0" w:space="0" w:color="auto"/>
            <w:left w:val="none" w:sz="0" w:space="0" w:color="auto"/>
            <w:bottom w:val="none" w:sz="0" w:space="0" w:color="auto"/>
            <w:right w:val="none" w:sz="0" w:space="0" w:color="auto"/>
          </w:divBdr>
        </w:div>
        <w:div w:id="33582040">
          <w:marLeft w:val="0"/>
          <w:marRight w:val="0"/>
          <w:marTop w:val="0"/>
          <w:marBottom w:val="0"/>
          <w:divBdr>
            <w:top w:val="none" w:sz="0" w:space="0" w:color="auto"/>
            <w:left w:val="none" w:sz="0" w:space="0" w:color="auto"/>
            <w:bottom w:val="none" w:sz="0" w:space="0" w:color="auto"/>
            <w:right w:val="none" w:sz="0" w:space="0" w:color="auto"/>
          </w:divBdr>
        </w:div>
        <w:div w:id="34893241">
          <w:marLeft w:val="0"/>
          <w:marRight w:val="0"/>
          <w:marTop w:val="0"/>
          <w:marBottom w:val="0"/>
          <w:divBdr>
            <w:top w:val="none" w:sz="0" w:space="0" w:color="auto"/>
            <w:left w:val="none" w:sz="0" w:space="0" w:color="auto"/>
            <w:bottom w:val="none" w:sz="0" w:space="0" w:color="auto"/>
            <w:right w:val="none" w:sz="0" w:space="0" w:color="auto"/>
          </w:divBdr>
        </w:div>
        <w:div w:id="53965064">
          <w:marLeft w:val="0"/>
          <w:marRight w:val="0"/>
          <w:marTop w:val="0"/>
          <w:marBottom w:val="0"/>
          <w:divBdr>
            <w:top w:val="none" w:sz="0" w:space="0" w:color="auto"/>
            <w:left w:val="none" w:sz="0" w:space="0" w:color="auto"/>
            <w:bottom w:val="none" w:sz="0" w:space="0" w:color="auto"/>
            <w:right w:val="none" w:sz="0" w:space="0" w:color="auto"/>
          </w:divBdr>
        </w:div>
        <w:div w:id="63065583">
          <w:marLeft w:val="0"/>
          <w:marRight w:val="0"/>
          <w:marTop w:val="0"/>
          <w:marBottom w:val="0"/>
          <w:divBdr>
            <w:top w:val="none" w:sz="0" w:space="0" w:color="auto"/>
            <w:left w:val="none" w:sz="0" w:space="0" w:color="auto"/>
            <w:bottom w:val="none" w:sz="0" w:space="0" w:color="auto"/>
            <w:right w:val="none" w:sz="0" w:space="0" w:color="auto"/>
          </w:divBdr>
        </w:div>
        <w:div w:id="83958181">
          <w:marLeft w:val="0"/>
          <w:marRight w:val="0"/>
          <w:marTop w:val="0"/>
          <w:marBottom w:val="0"/>
          <w:divBdr>
            <w:top w:val="none" w:sz="0" w:space="0" w:color="auto"/>
            <w:left w:val="none" w:sz="0" w:space="0" w:color="auto"/>
            <w:bottom w:val="none" w:sz="0" w:space="0" w:color="auto"/>
            <w:right w:val="none" w:sz="0" w:space="0" w:color="auto"/>
          </w:divBdr>
        </w:div>
        <w:div w:id="84347787">
          <w:marLeft w:val="0"/>
          <w:marRight w:val="0"/>
          <w:marTop w:val="0"/>
          <w:marBottom w:val="0"/>
          <w:divBdr>
            <w:top w:val="none" w:sz="0" w:space="0" w:color="auto"/>
            <w:left w:val="none" w:sz="0" w:space="0" w:color="auto"/>
            <w:bottom w:val="none" w:sz="0" w:space="0" w:color="auto"/>
            <w:right w:val="none" w:sz="0" w:space="0" w:color="auto"/>
          </w:divBdr>
        </w:div>
        <w:div w:id="88742529">
          <w:marLeft w:val="0"/>
          <w:marRight w:val="0"/>
          <w:marTop w:val="0"/>
          <w:marBottom w:val="0"/>
          <w:divBdr>
            <w:top w:val="none" w:sz="0" w:space="0" w:color="auto"/>
            <w:left w:val="none" w:sz="0" w:space="0" w:color="auto"/>
            <w:bottom w:val="none" w:sz="0" w:space="0" w:color="auto"/>
            <w:right w:val="none" w:sz="0" w:space="0" w:color="auto"/>
          </w:divBdr>
          <w:divsChild>
            <w:div w:id="326592175">
              <w:marLeft w:val="0"/>
              <w:marRight w:val="0"/>
              <w:marTop w:val="0"/>
              <w:marBottom w:val="0"/>
              <w:divBdr>
                <w:top w:val="none" w:sz="0" w:space="0" w:color="auto"/>
                <w:left w:val="none" w:sz="0" w:space="0" w:color="auto"/>
                <w:bottom w:val="none" w:sz="0" w:space="0" w:color="auto"/>
                <w:right w:val="none" w:sz="0" w:space="0" w:color="auto"/>
              </w:divBdr>
            </w:div>
            <w:div w:id="335768198">
              <w:marLeft w:val="0"/>
              <w:marRight w:val="0"/>
              <w:marTop w:val="0"/>
              <w:marBottom w:val="0"/>
              <w:divBdr>
                <w:top w:val="none" w:sz="0" w:space="0" w:color="auto"/>
                <w:left w:val="none" w:sz="0" w:space="0" w:color="auto"/>
                <w:bottom w:val="none" w:sz="0" w:space="0" w:color="auto"/>
                <w:right w:val="none" w:sz="0" w:space="0" w:color="auto"/>
              </w:divBdr>
            </w:div>
            <w:div w:id="361631489">
              <w:marLeft w:val="0"/>
              <w:marRight w:val="0"/>
              <w:marTop w:val="0"/>
              <w:marBottom w:val="0"/>
              <w:divBdr>
                <w:top w:val="none" w:sz="0" w:space="0" w:color="auto"/>
                <w:left w:val="none" w:sz="0" w:space="0" w:color="auto"/>
                <w:bottom w:val="none" w:sz="0" w:space="0" w:color="auto"/>
                <w:right w:val="none" w:sz="0" w:space="0" w:color="auto"/>
              </w:divBdr>
            </w:div>
            <w:div w:id="690567519">
              <w:marLeft w:val="0"/>
              <w:marRight w:val="0"/>
              <w:marTop w:val="0"/>
              <w:marBottom w:val="0"/>
              <w:divBdr>
                <w:top w:val="none" w:sz="0" w:space="0" w:color="auto"/>
                <w:left w:val="none" w:sz="0" w:space="0" w:color="auto"/>
                <w:bottom w:val="none" w:sz="0" w:space="0" w:color="auto"/>
                <w:right w:val="none" w:sz="0" w:space="0" w:color="auto"/>
              </w:divBdr>
            </w:div>
            <w:div w:id="752898125">
              <w:marLeft w:val="0"/>
              <w:marRight w:val="0"/>
              <w:marTop w:val="0"/>
              <w:marBottom w:val="0"/>
              <w:divBdr>
                <w:top w:val="none" w:sz="0" w:space="0" w:color="auto"/>
                <w:left w:val="none" w:sz="0" w:space="0" w:color="auto"/>
                <w:bottom w:val="none" w:sz="0" w:space="0" w:color="auto"/>
                <w:right w:val="none" w:sz="0" w:space="0" w:color="auto"/>
              </w:divBdr>
            </w:div>
            <w:div w:id="779036429">
              <w:marLeft w:val="0"/>
              <w:marRight w:val="0"/>
              <w:marTop w:val="0"/>
              <w:marBottom w:val="0"/>
              <w:divBdr>
                <w:top w:val="none" w:sz="0" w:space="0" w:color="auto"/>
                <w:left w:val="none" w:sz="0" w:space="0" w:color="auto"/>
                <w:bottom w:val="none" w:sz="0" w:space="0" w:color="auto"/>
                <w:right w:val="none" w:sz="0" w:space="0" w:color="auto"/>
              </w:divBdr>
            </w:div>
            <w:div w:id="834608959">
              <w:marLeft w:val="0"/>
              <w:marRight w:val="0"/>
              <w:marTop w:val="0"/>
              <w:marBottom w:val="0"/>
              <w:divBdr>
                <w:top w:val="none" w:sz="0" w:space="0" w:color="auto"/>
                <w:left w:val="none" w:sz="0" w:space="0" w:color="auto"/>
                <w:bottom w:val="none" w:sz="0" w:space="0" w:color="auto"/>
                <w:right w:val="none" w:sz="0" w:space="0" w:color="auto"/>
              </w:divBdr>
            </w:div>
            <w:div w:id="854608867">
              <w:marLeft w:val="0"/>
              <w:marRight w:val="0"/>
              <w:marTop w:val="0"/>
              <w:marBottom w:val="0"/>
              <w:divBdr>
                <w:top w:val="none" w:sz="0" w:space="0" w:color="auto"/>
                <w:left w:val="none" w:sz="0" w:space="0" w:color="auto"/>
                <w:bottom w:val="none" w:sz="0" w:space="0" w:color="auto"/>
                <w:right w:val="none" w:sz="0" w:space="0" w:color="auto"/>
              </w:divBdr>
            </w:div>
            <w:div w:id="923758103">
              <w:marLeft w:val="0"/>
              <w:marRight w:val="0"/>
              <w:marTop w:val="0"/>
              <w:marBottom w:val="0"/>
              <w:divBdr>
                <w:top w:val="none" w:sz="0" w:space="0" w:color="auto"/>
                <w:left w:val="none" w:sz="0" w:space="0" w:color="auto"/>
                <w:bottom w:val="none" w:sz="0" w:space="0" w:color="auto"/>
                <w:right w:val="none" w:sz="0" w:space="0" w:color="auto"/>
              </w:divBdr>
            </w:div>
            <w:div w:id="926303196">
              <w:marLeft w:val="0"/>
              <w:marRight w:val="0"/>
              <w:marTop w:val="0"/>
              <w:marBottom w:val="0"/>
              <w:divBdr>
                <w:top w:val="none" w:sz="0" w:space="0" w:color="auto"/>
                <w:left w:val="none" w:sz="0" w:space="0" w:color="auto"/>
                <w:bottom w:val="none" w:sz="0" w:space="0" w:color="auto"/>
                <w:right w:val="none" w:sz="0" w:space="0" w:color="auto"/>
              </w:divBdr>
            </w:div>
            <w:div w:id="1036321024">
              <w:marLeft w:val="0"/>
              <w:marRight w:val="0"/>
              <w:marTop w:val="0"/>
              <w:marBottom w:val="0"/>
              <w:divBdr>
                <w:top w:val="none" w:sz="0" w:space="0" w:color="auto"/>
                <w:left w:val="none" w:sz="0" w:space="0" w:color="auto"/>
                <w:bottom w:val="none" w:sz="0" w:space="0" w:color="auto"/>
                <w:right w:val="none" w:sz="0" w:space="0" w:color="auto"/>
              </w:divBdr>
            </w:div>
            <w:div w:id="1049459304">
              <w:marLeft w:val="0"/>
              <w:marRight w:val="0"/>
              <w:marTop w:val="0"/>
              <w:marBottom w:val="0"/>
              <w:divBdr>
                <w:top w:val="none" w:sz="0" w:space="0" w:color="auto"/>
                <w:left w:val="none" w:sz="0" w:space="0" w:color="auto"/>
                <w:bottom w:val="none" w:sz="0" w:space="0" w:color="auto"/>
                <w:right w:val="none" w:sz="0" w:space="0" w:color="auto"/>
              </w:divBdr>
            </w:div>
            <w:div w:id="1367488334">
              <w:marLeft w:val="0"/>
              <w:marRight w:val="0"/>
              <w:marTop w:val="0"/>
              <w:marBottom w:val="0"/>
              <w:divBdr>
                <w:top w:val="none" w:sz="0" w:space="0" w:color="auto"/>
                <w:left w:val="none" w:sz="0" w:space="0" w:color="auto"/>
                <w:bottom w:val="none" w:sz="0" w:space="0" w:color="auto"/>
                <w:right w:val="none" w:sz="0" w:space="0" w:color="auto"/>
              </w:divBdr>
            </w:div>
            <w:div w:id="1431122567">
              <w:marLeft w:val="0"/>
              <w:marRight w:val="0"/>
              <w:marTop w:val="0"/>
              <w:marBottom w:val="0"/>
              <w:divBdr>
                <w:top w:val="none" w:sz="0" w:space="0" w:color="auto"/>
                <w:left w:val="none" w:sz="0" w:space="0" w:color="auto"/>
                <w:bottom w:val="none" w:sz="0" w:space="0" w:color="auto"/>
                <w:right w:val="none" w:sz="0" w:space="0" w:color="auto"/>
              </w:divBdr>
            </w:div>
            <w:div w:id="1479499463">
              <w:marLeft w:val="0"/>
              <w:marRight w:val="0"/>
              <w:marTop w:val="0"/>
              <w:marBottom w:val="0"/>
              <w:divBdr>
                <w:top w:val="none" w:sz="0" w:space="0" w:color="auto"/>
                <w:left w:val="none" w:sz="0" w:space="0" w:color="auto"/>
                <w:bottom w:val="none" w:sz="0" w:space="0" w:color="auto"/>
                <w:right w:val="none" w:sz="0" w:space="0" w:color="auto"/>
              </w:divBdr>
            </w:div>
            <w:div w:id="1482962742">
              <w:marLeft w:val="0"/>
              <w:marRight w:val="0"/>
              <w:marTop w:val="0"/>
              <w:marBottom w:val="0"/>
              <w:divBdr>
                <w:top w:val="none" w:sz="0" w:space="0" w:color="auto"/>
                <w:left w:val="none" w:sz="0" w:space="0" w:color="auto"/>
                <w:bottom w:val="none" w:sz="0" w:space="0" w:color="auto"/>
                <w:right w:val="none" w:sz="0" w:space="0" w:color="auto"/>
              </w:divBdr>
            </w:div>
            <w:div w:id="1583950644">
              <w:marLeft w:val="0"/>
              <w:marRight w:val="0"/>
              <w:marTop w:val="0"/>
              <w:marBottom w:val="0"/>
              <w:divBdr>
                <w:top w:val="none" w:sz="0" w:space="0" w:color="auto"/>
                <w:left w:val="none" w:sz="0" w:space="0" w:color="auto"/>
                <w:bottom w:val="none" w:sz="0" w:space="0" w:color="auto"/>
                <w:right w:val="none" w:sz="0" w:space="0" w:color="auto"/>
              </w:divBdr>
            </w:div>
            <w:div w:id="1923251490">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2007896564">
              <w:marLeft w:val="0"/>
              <w:marRight w:val="0"/>
              <w:marTop w:val="0"/>
              <w:marBottom w:val="0"/>
              <w:divBdr>
                <w:top w:val="none" w:sz="0" w:space="0" w:color="auto"/>
                <w:left w:val="none" w:sz="0" w:space="0" w:color="auto"/>
                <w:bottom w:val="none" w:sz="0" w:space="0" w:color="auto"/>
                <w:right w:val="none" w:sz="0" w:space="0" w:color="auto"/>
              </w:divBdr>
            </w:div>
          </w:divsChild>
        </w:div>
        <w:div w:id="91513874">
          <w:marLeft w:val="0"/>
          <w:marRight w:val="0"/>
          <w:marTop w:val="0"/>
          <w:marBottom w:val="0"/>
          <w:divBdr>
            <w:top w:val="none" w:sz="0" w:space="0" w:color="auto"/>
            <w:left w:val="none" w:sz="0" w:space="0" w:color="auto"/>
            <w:bottom w:val="none" w:sz="0" w:space="0" w:color="auto"/>
            <w:right w:val="none" w:sz="0" w:space="0" w:color="auto"/>
          </w:divBdr>
        </w:div>
        <w:div w:id="107169202">
          <w:marLeft w:val="0"/>
          <w:marRight w:val="0"/>
          <w:marTop w:val="0"/>
          <w:marBottom w:val="0"/>
          <w:divBdr>
            <w:top w:val="none" w:sz="0" w:space="0" w:color="auto"/>
            <w:left w:val="none" w:sz="0" w:space="0" w:color="auto"/>
            <w:bottom w:val="none" w:sz="0" w:space="0" w:color="auto"/>
            <w:right w:val="none" w:sz="0" w:space="0" w:color="auto"/>
          </w:divBdr>
        </w:div>
        <w:div w:id="116457927">
          <w:marLeft w:val="0"/>
          <w:marRight w:val="0"/>
          <w:marTop w:val="0"/>
          <w:marBottom w:val="0"/>
          <w:divBdr>
            <w:top w:val="none" w:sz="0" w:space="0" w:color="auto"/>
            <w:left w:val="none" w:sz="0" w:space="0" w:color="auto"/>
            <w:bottom w:val="none" w:sz="0" w:space="0" w:color="auto"/>
            <w:right w:val="none" w:sz="0" w:space="0" w:color="auto"/>
          </w:divBdr>
        </w:div>
        <w:div w:id="116996892">
          <w:marLeft w:val="0"/>
          <w:marRight w:val="0"/>
          <w:marTop w:val="0"/>
          <w:marBottom w:val="0"/>
          <w:divBdr>
            <w:top w:val="none" w:sz="0" w:space="0" w:color="auto"/>
            <w:left w:val="none" w:sz="0" w:space="0" w:color="auto"/>
            <w:bottom w:val="none" w:sz="0" w:space="0" w:color="auto"/>
            <w:right w:val="none" w:sz="0" w:space="0" w:color="auto"/>
          </w:divBdr>
        </w:div>
        <w:div w:id="117576520">
          <w:marLeft w:val="0"/>
          <w:marRight w:val="0"/>
          <w:marTop w:val="0"/>
          <w:marBottom w:val="0"/>
          <w:divBdr>
            <w:top w:val="none" w:sz="0" w:space="0" w:color="auto"/>
            <w:left w:val="none" w:sz="0" w:space="0" w:color="auto"/>
            <w:bottom w:val="none" w:sz="0" w:space="0" w:color="auto"/>
            <w:right w:val="none" w:sz="0" w:space="0" w:color="auto"/>
          </w:divBdr>
        </w:div>
        <w:div w:id="122038584">
          <w:marLeft w:val="0"/>
          <w:marRight w:val="0"/>
          <w:marTop w:val="0"/>
          <w:marBottom w:val="0"/>
          <w:divBdr>
            <w:top w:val="none" w:sz="0" w:space="0" w:color="auto"/>
            <w:left w:val="none" w:sz="0" w:space="0" w:color="auto"/>
            <w:bottom w:val="none" w:sz="0" w:space="0" w:color="auto"/>
            <w:right w:val="none" w:sz="0" w:space="0" w:color="auto"/>
          </w:divBdr>
        </w:div>
        <w:div w:id="150407961">
          <w:marLeft w:val="0"/>
          <w:marRight w:val="0"/>
          <w:marTop w:val="0"/>
          <w:marBottom w:val="0"/>
          <w:divBdr>
            <w:top w:val="none" w:sz="0" w:space="0" w:color="auto"/>
            <w:left w:val="none" w:sz="0" w:space="0" w:color="auto"/>
            <w:bottom w:val="none" w:sz="0" w:space="0" w:color="auto"/>
            <w:right w:val="none" w:sz="0" w:space="0" w:color="auto"/>
          </w:divBdr>
        </w:div>
        <w:div w:id="150604479">
          <w:marLeft w:val="0"/>
          <w:marRight w:val="0"/>
          <w:marTop w:val="0"/>
          <w:marBottom w:val="0"/>
          <w:divBdr>
            <w:top w:val="none" w:sz="0" w:space="0" w:color="auto"/>
            <w:left w:val="none" w:sz="0" w:space="0" w:color="auto"/>
            <w:bottom w:val="none" w:sz="0" w:space="0" w:color="auto"/>
            <w:right w:val="none" w:sz="0" w:space="0" w:color="auto"/>
          </w:divBdr>
        </w:div>
        <w:div w:id="157697860">
          <w:marLeft w:val="0"/>
          <w:marRight w:val="0"/>
          <w:marTop w:val="0"/>
          <w:marBottom w:val="0"/>
          <w:divBdr>
            <w:top w:val="none" w:sz="0" w:space="0" w:color="auto"/>
            <w:left w:val="none" w:sz="0" w:space="0" w:color="auto"/>
            <w:bottom w:val="none" w:sz="0" w:space="0" w:color="auto"/>
            <w:right w:val="none" w:sz="0" w:space="0" w:color="auto"/>
          </w:divBdr>
        </w:div>
        <w:div w:id="165445093">
          <w:marLeft w:val="0"/>
          <w:marRight w:val="0"/>
          <w:marTop w:val="0"/>
          <w:marBottom w:val="0"/>
          <w:divBdr>
            <w:top w:val="none" w:sz="0" w:space="0" w:color="auto"/>
            <w:left w:val="none" w:sz="0" w:space="0" w:color="auto"/>
            <w:bottom w:val="none" w:sz="0" w:space="0" w:color="auto"/>
            <w:right w:val="none" w:sz="0" w:space="0" w:color="auto"/>
          </w:divBdr>
          <w:divsChild>
            <w:div w:id="382563214">
              <w:marLeft w:val="0"/>
              <w:marRight w:val="0"/>
              <w:marTop w:val="0"/>
              <w:marBottom w:val="0"/>
              <w:divBdr>
                <w:top w:val="none" w:sz="0" w:space="0" w:color="auto"/>
                <w:left w:val="none" w:sz="0" w:space="0" w:color="auto"/>
                <w:bottom w:val="none" w:sz="0" w:space="0" w:color="auto"/>
                <w:right w:val="none" w:sz="0" w:space="0" w:color="auto"/>
              </w:divBdr>
            </w:div>
            <w:div w:id="416756833">
              <w:marLeft w:val="0"/>
              <w:marRight w:val="0"/>
              <w:marTop w:val="0"/>
              <w:marBottom w:val="0"/>
              <w:divBdr>
                <w:top w:val="none" w:sz="0" w:space="0" w:color="auto"/>
                <w:left w:val="none" w:sz="0" w:space="0" w:color="auto"/>
                <w:bottom w:val="none" w:sz="0" w:space="0" w:color="auto"/>
                <w:right w:val="none" w:sz="0" w:space="0" w:color="auto"/>
              </w:divBdr>
            </w:div>
            <w:div w:id="465396811">
              <w:marLeft w:val="0"/>
              <w:marRight w:val="0"/>
              <w:marTop w:val="0"/>
              <w:marBottom w:val="0"/>
              <w:divBdr>
                <w:top w:val="none" w:sz="0" w:space="0" w:color="auto"/>
                <w:left w:val="none" w:sz="0" w:space="0" w:color="auto"/>
                <w:bottom w:val="none" w:sz="0" w:space="0" w:color="auto"/>
                <w:right w:val="none" w:sz="0" w:space="0" w:color="auto"/>
              </w:divBdr>
            </w:div>
            <w:div w:id="512767226">
              <w:marLeft w:val="0"/>
              <w:marRight w:val="0"/>
              <w:marTop w:val="0"/>
              <w:marBottom w:val="0"/>
              <w:divBdr>
                <w:top w:val="none" w:sz="0" w:space="0" w:color="auto"/>
                <w:left w:val="none" w:sz="0" w:space="0" w:color="auto"/>
                <w:bottom w:val="none" w:sz="0" w:space="0" w:color="auto"/>
                <w:right w:val="none" w:sz="0" w:space="0" w:color="auto"/>
              </w:divBdr>
            </w:div>
            <w:div w:id="532231542">
              <w:marLeft w:val="0"/>
              <w:marRight w:val="0"/>
              <w:marTop w:val="0"/>
              <w:marBottom w:val="0"/>
              <w:divBdr>
                <w:top w:val="none" w:sz="0" w:space="0" w:color="auto"/>
                <w:left w:val="none" w:sz="0" w:space="0" w:color="auto"/>
                <w:bottom w:val="none" w:sz="0" w:space="0" w:color="auto"/>
                <w:right w:val="none" w:sz="0" w:space="0" w:color="auto"/>
              </w:divBdr>
            </w:div>
            <w:div w:id="573665758">
              <w:marLeft w:val="0"/>
              <w:marRight w:val="0"/>
              <w:marTop w:val="0"/>
              <w:marBottom w:val="0"/>
              <w:divBdr>
                <w:top w:val="none" w:sz="0" w:space="0" w:color="auto"/>
                <w:left w:val="none" w:sz="0" w:space="0" w:color="auto"/>
                <w:bottom w:val="none" w:sz="0" w:space="0" w:color="auto"/>
                <w:right w:val="none" w:sz="0" w:space="0" w:color="auto"/>
              </w:divBdr>
            </w:div>
            <w:div w:id="722363792">
              <w:marLeft w:val="0"/>
              <w:marRight w:val="0"/>
              <w:marTop w:val="0"/>
              <w:marBottom w:val="0"/>
              <w:divBdr>
                <w:top w:val="none" w:sz="0" w:space="0" w:color="auto"/>
                <w:left w:val="none" w:sz="0" w:space="0" w:color="auto"/>
                <w:bottom w:val="none" w:sz="0" w:space="0" w:color="auto"/>
                <w:right w:val="none" w:sz="0" w:space="0" w:color="auto"/>
              </w:divBdr>
            </w:div>
            <w:div w:id="1098021096">
              <w:marLeft w:val="0"/>
              <w:marRight w:val="0"/>
              <w:marTop w:val="0"/>
              <w:marBottom w:val="0"/>
              <w:divBdr>
                <w:top w:val="none" w:sz="0" w:space="0" w:color="auto"/>
                <w:left w:val="none" w:sz="0" w:space="0" w:color="auto"/>
                <w:bottom w:val="none" w:sz="0" w:space="0" w:color="auto"/>
                <w:right w:val="none" w:sz="0" w:space="0" w:color="auto"/>
              </w:divBdr>
            </w:div>
            <w:div w:id="1099528099">
              <w:marLeft w:val="0"/>
              <w:marRight w:val="0"/>
              <w:marTop w:val="0"/>
              <w:marBottom w:val="0"/>
              <w:divBdr>
                <w:top w:val="none" w:sz="0" w:space="0" w:color="auto"/>
                <w:left w:val="none" w:sz="0" w:space="0" w:color="auto"/>
                <w:bottom w:val="none" w:sz="0" w:space="0" w:color="auto"/>
                <w:right w:val="none" w:sz="0" w:space="0" w:color="auto"/>
              </w:divBdr>
            </w:div>
            <w:div w:id="1266499018">
              <w:marLeft w:val="0"/>
              <w:marRight w:val="0"/>
              <w:marTop w:val="0"/>
              <w:marBottom w:val="0"/>
              <w:divBdr>
                <w:top w:val="none" w:sz="0" w:space="0" w:color="auto"/>
                <w:left w:val="none" w:sz="0" w:space="0" w:color="auto"/>
                <w:bottom w:val="none" w:sz="0" w:space="0" w:color="auto"/>
                <w:right w:val="none" w:sz="0" w:space="0" w:color="auto"/>
              </w:divBdr>
            </w:div>
            <w:div w:id="1508402823">
              <w:marLeft w:val="0"/>
              <w:marRight w:val="0"/>
              <w:marTop w:val="0"/>
              <w:marBottom w:val="0"/>
              <w:divBdr>
                <w:top w:val="none" w:sz="0" w:space="0" w:color="auto"/>
                <w:left w:val="none" w:sz="0" w:space="0" w:color="auto"/>
                <w:bottom w:val="none" w:sz="0" w:space="0" w:color="auto"/>
                <w:right w:val="none" w:sz="0" w:space="0" w:color="auto"/>
              </w:divBdr>
            </w:div>
            <w:div w:id="1742829079">
              <w:marLeft w:val="0"/>
              <w:marRight w:val="0"/>
              <w:marTop w:val="0"/>
              <w:marBottom w:val="0"/>
              <w:divBdr>
                <w:top w:val="none" w:sz="0" w:space="0" w:color="auto"/>
                <w:left w:val="none" w:sz="0" w:space="0" w:color="auto"/>
                <w:bottom w:val="none" w:sz="0" w:space="0" w:color="auto"/>
                <w:right w:val="none" w:sz="0" w:space="0" w:color="auto"/>
              </w:divBdr>
            </w:div>
            <w:div w:id="1761294492">
              <w:marLeft w:val="0"/>
              <w:marRight w:val="0"/>
              <w:marTop w:val="0"/>
              <w:marBottom w:val="0"/>
              <w:divBdr>
                <w:top w:val="none" w:sz="0" w:space="0" w:color="auto"/>
                <w:left w:val="none" w:sz="0" w:space="0" w:color="auto"/>
                <w:bottom w:val="none" w:sz="0" w:space="0" w:color="auto"/>
                <w:right w:val="none" w:sz="0" w:space="0" w:color="auto"/>
              </w:divBdr>
            </w:div>
            <w:div w:id="1771392250">
              <w:marLeft w:val="0"/>
              <w:marRight w:val="0"/>
              <w:marTop w:val="0"/>
              <w:marBottom w:val="0"/>
              <w:divBdr>
                <w:top w:val="none" w:sz="0" w:space="0" w:color="auto"/>
                <w:left w:val="none" w:sz="0" w:space="0" w:color="auto"/>
                <w:bottom w:val="none" w:sz="0" w:space="0" w:color="auto"/>
                <w:right w:val="none" w:sz="0" w:space="0" w:color="auto"/>
              </w:divBdr>
            </w:div>
            <w:div w:id="1834298588">
              <w:marLeft w:val="0"/>
              <w:marRight w:val="0"/>
              <w:marTop w:val="0"/>
              <w:marBottom w:val="0"/>
              <w:divBdr>
                <w:top w:val="none" w:sz="0" w:space="0" w:color="auto"/>
                <w:left w:val="none" w:sz="0" w:space="0" w:color="auto"/>
                <w:bottom w:val="none" w:sz="0" w:space="0" w:color="auto"/>
                <w:right w:val="none" w:sz="0" w:space="0" w:color="auto"/>
              </w:divBdr>
            </w:div>
            <w:div w:id="1964074899">
              <w:marLeft w:val="0"/>
              <w:marRight w:val="0"/>
              <w:marTop w:val="0"/>
              <w:marBottom w:val="0"/>
              <w:divBdr>
                <w:top w:val="none" w:sz="0" w:space="0" w:color="auto"/>
                <w:left w:val="none" w:sz="0" w:space="0" w:color="auto"/>
                <w:bottom w:val="none" w:sz="0" w:space="0" w:color="auto"/>
                <w:right w:val="none" w:sz="0" w:space="0" w:color="auto"/>
              </w:divBdr>
            </w:div>
            <w:div w:id="2009481275">
              <w:marLeft w:val="0"/>
              <w:marRight w:val="0"/>
              <w:marTop w:val="0"/>
              <w:marBottom w:val="0"/>
              <w:divBdr>
                <w:top w:val="none" w:sz="0" w:space="0" w:color="auto"/>
                <w:left w:val="none" w:sz="0" w:space="0" w:color="auto"/>
                <w:bottom w:val="none" w:sz="0" w:space="0" w:color="auto"/>
                <w:right w:val="none" w:sz="0" w:space="0" w:color="auto"/>
              </w:divBdr>
            </w:div>
            <w:div w:id="2047292244">
              <w:marLeft w:val="0"/>
              <w:marRight w:val="0"/>
              <w:marTop w:val="0"/>
              <w:marBottom w:val="0"/>
              <w:divBdr>
                <w:top w:val="none" w:sz="0" w:space="0" w:color="auto"/>
                <w:left w:val="none" w:sz="0" w:space="0" w:color="auto"/>
                <w:bottom w:val="none" w:sz="0" w:space="0" w:color="auto"/>
                <w:right w:val="none" w:sz="0" w:space="0" w:color="auto"/>
              </w:divBdr>
            </w:div>
            <w:div w:id="2069454649">
              <w:marLeft w:val="0"/>
              <w:marRight w:val="0"/>
              <w:marTop w:val="0"/>
              <w:marBottom w:val="0"/>
              <w:divBdr>
                <w:top w:val="none" w:sz="0" w:space="0" w:color="auto"/>
                <w:left w:val="none" w:sz="0" w:space="0" w:color="auto"/>
                <w:bottom w:val="none" w:sz="0" w:space="0" w:color="auto"/>
                <w:right w:val="none" w:sz="0" w:space="0" w:color="auto"/>
              </w:divBdr>
            </w:div>
            <w:div w:id="2142066455">
              <w:marLeft w:val="0"/>
              <w:marRight w:val="0"/>
              <w:marTop w:val="0"/>
              <w:marBottom w:val="0"/>
              <w:divBdr>
                <w:top w:val="none" w:sz="0" w:space="0" w:color="auto"/>
                <w:left w:val="none" w:sz="0" w:space="0" w:color="auto"/>
                <w:bottom w:val="none" w:sz="0" w:space="0" w:color="auto"/>
                <w:right w:val="none" w:sz="0" w:space="0" w:color="auto"/>
              </w:divBdr>
            </w:div>
          </w:divsChild>
        </w:div>
        <w:div w:id="167209781">
          <w:marLeft w:val="0"/>
          <w:marRight w:val="0"/>
          <w:marTop w:val="0"/>
          <w:marBottom w:val="0"/>
          <w:divBdr>
            <w:top w:val="none" w:sz="0" w:space="0" w:color="auto"/>
            <w:left w:val="none" w:sz="0" w:space="0" w:color="auto"/>
            <w:bottom w:val="none" w:sz="0" w:space="0" w:color="auto"/>
            <w:right w:val="none" w:sz="0" w:space="0" w:color="auto"/>
          </w:divBdr>
        </w:div>
        <w:div w:id="173689802">
          <w:marLeft w:val="0"/>
          <w:marRight w:val="0"/>
          <w:marTop w:val="0"/>
          <w:marBottom w:val="0"/>
          <w:divBdr>
            <w:top w:val="none" w:sz="0" w:space="0" w:color="auto"/>
            <w:left w:val="none" w:sz="0" w:space="0" w:color="auto"/>
            <w:bottom w:val="none" w:sz="0" w:space="0" w:color="auto"/>
            <w:right w:val="none" w:sz="0" w:space="0" w:color="auto"/>
          </w:divBdr>
          <w:divsChild>
            <w:div w:id="202057062">
              <w:marLeft w:val="0"/>
              <w:marRight w:val="0"/>
              <w:marTop w:val="0"/>
              <w:marBottom w:val="0"/>
              <w:divBdr>
                <w:top w:val="none" w:sz="0" w:space="0" w:color="auto"/>
                <w:left w:val="none" w:sz="0" w:space="0" w:color="auto"/>
                <w:bottom w:val="none" w:sz="0" w:space="0" w:color="auto"/>
                <w:right w:val="none" w:sz="0" w:space="0" w:color="auto"/>
              </w:divBdr>
            </w:div>
            <w:div w:id="215557185">
              <w:marLeft w:val="0"/>
              <w:marRight w:val="0"/>
              <w:marTop w:val="0"/>
              <w:marBottom w:val="0"/>
              <w:divBdr>
                <w:top w:val="none" w:sz="0" w:space="0" w:color="auto"/>
                <w:left w:val="none" w:sz="0" w:space="0" w:color="auto"/>
                <w:bottom w:val="none" w:sz="0" w:space="0" w:color="auto"/>
                <w:right w:val="none" w:sz="0" w:space="0" w:color="auto"/>
              </w:divBdr>
            </w:div>
            <w:div w:id="235821421">
              <w:marLeft w:val="0"/>
              <w:marRight w:val="0"/>
              <w:marTop w:val="0"/>
              <w:marBottom w:val="0"/>
              <w:divBdr>
                <w:top w:val="none" w:sz="0" w:space="0" w:color="auto"/>
                <w:left w:val="none" w:sz="0" w:space="0" w:color="auto"/>
                <w:bottom w:val="none" w:sz="0" w:space="0" w:color="auto"/>
                <w:right w:val="none" w:sz="0" w:space="0" w:color="auto"/>
              </w:divBdr>
            </w:div>
            <w:div w:id="320012682">
              <w:marLeft w:val="0"/>
              <w:marRight w:val="0"/>
              <w:marTop w:val="0"/>
              <w:marBottom w:val="0"/>
              <w:divBdr>
                <w:top w:val="none" w:sz="0" w:space="0" w:color="auto"/>
                <w:left w:val="none" w:sz="0" w:space="0" w:color="auto"/>
                <w:bottom w:val="none" w:sz="0" w:space="0" w:color="auto"/>
                <w:right w:val="none" w:sz="0" w:space="0" w:color="auto"/>
              </w:divBdr>
            </w:div>
            <w:div w:id="378288805">
              <w:marLeft w:val="0"/>
              <w:marRight w:val="0"/>
              <w:marTop w:val="0"/>
              <w:marBottom w:val="0"/>
              <w:divBdr>
                <w:top w:val="none" w:sz="0" w:space="0" w:color="auto"/>
                <w:left w:val="none" w:sz="0" w:space="0" w:color="auto"/>
                <w:bottom w:val="none" w:sz="0" w:space="0" w:color="auto"/>
                <w:right w:val="none" w:sz="0" w:space="0" w:color="auto"/>
              </w:divBdr>
            </w:div>
            <w:div w:id="399064418">
              <w:marLeft w:val="0"/>
              <w:marRight w:val="0"/>
              <w:marTop w:val="0"/>
              <w:marBottom w:val="0"/>
              <w:divBdr>
                <w:top w:val="none" w:sz="0" w:space="0" w:color="auto"/>
                <w:left w:val="none" w:sz="0" w:space="0" w:color="auto"/>
                <w:bottom w:val="none" w:sz="0" w:space="0" w:color="auto"/>
                <w:right w:val="none" w:sz="0" w:space="0" w:color="auto"/>
              </w:divBdr>
            </w:div>
            <w:div w:id="461264879">
              <w:marLeft w:val="0"/>
              <w:marRight w:val="0"/>
              <w:marTop w:val="0"/>
              <w:marBottom w:val="0"/>
              <w:divBdr>
                <w:top w:val="none" w:sz="0" w:space="0" w:color="auto"/>
                <w:left w:val="none" w:sz="0" w:space="0" w:color="auto"/>
                <w:bottom w:val="none" w:sz="0" w:space="0" w:color="auto"/>
                <w:right w:val="none" w:sz="0" w:space="0" w:color="auto"/>
              </w:divBdr>
            </w:div>
            <w:div w:id="515386992">
              <w:marLeft w:val="0"/>
              <w:marRight w:val="0"/>
              <w:marTop w:val="0"/>
              <w:marBottom w:val="0"/>
              <w:divBdr>
                <w:top w:val="none" w:sz="0" w:space="0" w:color="auto"/>
                <w:left w:val="none" w:sz="0" w:space="0" w:color="auto"/>
                <w:bottom w:val="none" w:sz="0" w:space="0" w:color="auto"/>
                <w:right w:val="none" w:sz="0" w:space="0" w:color="auto"/>
              </w:divBdr>
            </w:div>
            <w:div w:id="906577018">
              <w:marLeft w:val="0"/>
              <w:marRight w:val="0"/>
              <w:marTop w:val="0"/>
              <w:marBottom w:val="0"/>
              <w:divBdr>
                <w:top w:val="none" w:sz="0" w:space="0" w:color="auto"/>
                <w:left w:val="none" w:sz="0" w:space="0" w:color="auto"/>
                <w:bottom w:val="none" w:sz="0" w:space="0" w:color="auto"/>
                <w:right w:val="none" w:sz="0" w:space="0" w:color="auto"/>
              </w:divBdr>
            </w:div>
            <w:div w:id="1101222946">
              <w:marLeft w:val="0"/>
              <w:marRight w:val="0"/>
              <w:marTop w:val="0"/>
              <w:marBottom w:val="0"/>
              <w:divBdr>
                <w:top w:val="none" w:sz="0" w:space="0" w:color="auto"/>
                <w:left w:val="none" w:sz="0" w:space="0" w:color="auto"/>
                <w:bottom w:val="none" w:sz="0" w:space="0" w:color="auto"/>
                <w:right w:val="none" w:sz="0" w:space="0" w:color="auto"/>
              </w:divBdr>
            </w:div>
            <w:div w:id="1185553927">
              <w:marLeft w:val="0"/>
              <w:marRight w:val="0"/>
              <w:marTop w:val="0"/>
              <w:marBottom w:val="0"/>
              <w:divBdr>
                <w:top w:val="none" w:sz="0" w:space="0" w:color="auto"/>
                <w:left w:val="none" w:sz="0" w:space="0" w:color="auto"/>
                <w:bottom w:val="none" w:sz="0" w:space="0" w:color="auto"/>
                <w:right w:val="none" w:sz="0" w:space="0" w:color="auto"/>
              </w:divBdr>
            </w:div>
            <w:div w:id="1335843172">
              <w:marLeft w:val="0"/>
              <w:marRight w:val="0"/>
              <w:marTop w:val="0"/>
              <w:marBottom w:val="0"/>
              <w:divBdr>
                <w:top w:val="none" w:sz="0" w:space="0" w:color="auto"/>
                <w:left w:val="none" w:sz="0" w:space="0" w:color="auto"/>
                <w:bottom w:val="none" w:sz="0" w:space="0" w:color="auto"/>
                <w:right w:val="none" w:sz="0" w:space="0" w:color="auto"/>
              </w:divBdr>
            </w:div>
            <w:div w:id="1448770004">
              <w:marLeft w:val="0"/>
              <w:marRight w:val="0"/>
              <w:marTop w:val="0"/>
              <w:marBottom w:val="0"/>
              <w:divBdr>
                <w:top w:val="none" w:sz="0" w:space="0" w:color="auto"/>
                <w:left w:val="none" w:sz="0" w:space="0" w:color="auto"/>
                <w:bottom w:val="none" w:sz="0" w:space="0" w:color="auto"/>
                <w:right w:val="none" w:sz="0" w:space="0" w:color="auto"/>
              </w:divBdr>
            </w:div>
            <w:div w:id="1560288347">
              <w:marLeft w:val="0"/>
              <w:marRight w:val="0"/>
              <w:marTop w:val="0"/>
              <w:marBottom w:val="0"/>
              <w:divBdr>
                <w:top w:val="none" w:sz="0" w:space="0" w:color="auto"/>
                <w:left w:val="none" w:sz="0" w:space="0" w:color="auto"/>
                <w:bottom w:val="none" w:sz="0" w:space="0" w:color="auto"/>
                <w:right w:val="none" w:sz="0" w:space="0" w:color="auto"/>
              </w:divBdr>
            </w:div>
            <w:div w:id="1571496679">
              <w:marLeft w:val="0"/>
              <w:marRight w:val="0"/>
              <w:marTop w:val="0"/>
              <w:marBottom w:val="0"/>
              <w:divBdr>
                <w:top w:val="none" w:sz="0" w:space="0" w:color="auto"/>
                <w:left w:val="none" w:sz="0" w:space="0" w:color="auto"/>
                <w:bottom w:val="none" w:sz="0" w:space="0" w:color="auto"/>
                <w:right w:val="none" w:sz="0" w:space="0" w:color="auto"/>
              </w:divBdr>
            </w:div>
            <w:div w:id="1673949217">
              <w:marLeft w:val="0"/>
              <w:marRight w:val="0"/>
              <w:marTop w:val="0"/>
              <w:marBottom w:val="0"/>
              <w:divBdr>
                <w:top w:val="none" w:sz="0" w:space="0" w:color="auto"/>
                <w:left w:val="none" w:sz="0" w:space="0" w:color="auto"/>
                <w:bottom w:val="none" w:sz="0" w:space="0" w:color="auto"/>
                <w:right w:val="none" w:sz="0" w:space="0" w:color="auto"/>
              </w:divBdr>
            </w:div>
            <w:div w:id="1696615928">
              <w:marLeft w:val="0"/>
              <w:marRight w:val="0"/>
              <w:marTop w:val="0"/>
              <w:marBottom w:val="0"/>
              <w:divBdr>
                <w:top w:val="none" w:sz="0" w:space="0" w:color="auto"/>
                <w:left w:val="none" w:sz="0" w:space="0" w:color="auto"/>
                <w:bottom w:val="none" w:sz="0" w:space="0" w:color="auto"/>
                <w:right w:val="none" w:sz="0" w:space="0" w:color="auto"/>
              </w:divBdr>
            </w:div>
            <w:div w:id="1800224633">
              <w:marLeft w:val="0"/>
              <w:marRight w:val="0"/>
              <w:marTop w:val="0"/>
              <w:marBottom w:val="0"/>
              <w:divBdr>
                <w:top w:val="none" w:sz="0" w:space="0" w:color="auto"/>
                <w:left w:val="none" w:sz="0" w:space="0" w:color="auto"/>
                <w:bottom w:val="none" w:sz="0" w:space="0" w:color="auto"/>
                <w:right w:val="none" w:sz="0" w:space="0" w:color="auto"/>
              </w:divBdr>
            </w:div>
            <w:div w:id="1932930362">
              <w:marLeft w:val="0"/>
              <w:marRight w:val="0"/>
              <w:marTop w:val="0"/>
              <w:marBottom w:val="0"/>
              <w:divBdr>
                <w:top w:val="none" w:sz="0" w:space="0" w:color="auto"/>
                <w:left w:val="none" w:sz="0" w:space="0" w:color="auto"/>
                <w:bottom w:val="none" w:sz="0" w:space="0" w:color="auto"/>
                <w:right w:val="none" w:sz="0" w:space="0" w:color="auto"/>
              </w:divBdr>
            </w:div>
            <w:div w:id="2002809940">
              <w:marLeft w:val="0"/>
              <w:marRight w:val="0"/>
              <w:marTop w:val="0"/>
              <w:marBottom w:val="0"/>
              <w:divBdr>
                <w:top w:val="none" w:sz="0" w:space="0" w:color="auto"/>
                <w:left w:val="none" w:sz="0" w:space="0" w:color="auto"/>
                <w:bottom w:val="none" w:sz="0" w:space="0" w:color="auto"/>
                <w:right w:val="none" w:sz="0" w:space="0" w:color="auto"/>
              </w:divBdr>
            </w:div>
          </w:divsChild>
        </w:div>
        <w:div w:id="203251125">
          <w:marLeft w:val="0"/>
          <w:marRight w:val="0"/>
          <w:marTop w:val="0"/>
          <w:marBottom w:val="0"/>
          <w:divBdr>
            <w:top w:val="none" w:sz="0" w:space="0" w:color="auto"/>
            <w:left w:val="none" w:sz="0" w:space="0" w:color="auto"/>
            <w:bottom w:val="none" w:sz="0" w:space="0" w:color="auto"/>
            <w:right w:val="none" w:sz="0" w:space="0" w:color="auto"/>
          </w:divBdr>
        </w:div>
        <w:div w:id="238753455">
          <w:marLeft w:val="0"/>
          <w:marRight w:val="0"/>
          <w:marTop w:val="0"/>
          <w:marBottom w:val="0"/>
          <w:divBdr>
            <w:top w:val="none" w:sz="0" w:space="0" w:color="auto"/>
            <w:left w:val="none" w:sz="0" w:space="0" w:color="auto"/>
            <w:bottom w:val="none" w:sz="0" w:space="0" w:color="auto"/>
            <w:right w:val="none" w:sz="0" w:space="0" w:color="auto"/>
          </w:divBdr>
        </w:div>
        <w:div w:id="260994180">
          <w:marLeft w:val="0"/>
          <w:marRight w:val="0"/>
          <w:marTop w:val="0"/>
          <w:marBottom w:val="0"/>
          <w:divBdr>
            <w:top w:val="none" w:sz="0" w:space="0" w:color="auto"/>
            <w:left w:val="none" w:sz="0" w:space="0" w:color="auto"/>
            <w:bottom w:val="none" w:sz="0" w:space="0" w:color="auto"/>
            <w:right w:val="none" w:sz="0" w:space="0" w:color="auto"/>
          </w:divBdr>
        </w:div>
        <w:div w:id="272985279">
          <w:marLeft w:val="0"/>
          <w:marRight w:val="0"/>
          <w:marTop w:val="0"/>
          <w:marBottom w:val="0"/>
          <w:divBdr>
            <w:top w:val="none" w:sz="0" w:space="0" w:color="auto"/>
            <w:left w:val="none" w:sz="0" w:space="0" w:color="auto"/>
            <w:bottom w:val="none" w:sz="0" w:space="0" w:color="auto"/>
            <w:right w:val="none" w:sz="0" w:space="0" w:color="auto"/>
          </w:divBdr>
        </w:div>
        <w:div w:id="279147769">
          <w:marLeft w:val="0"/>
          <w:marRight w:val="0"/>
          <w:marTop w:val="0"/>
          <w:marBottom w:val="0"/>
          <w:divBdr>
            <w:top w:val="none" w:sz="0" w:space="0" w:color="auto"/>
            <w:left w:val="none" w:sz="0" w:space="0" w:color="auto"/>
            <w:bottom w:val="none" w:sz="0" w:space="0" w:color="auto"/>
            <w:right w:val="none" w:sz="0" w:space="0" w:color="auto"/>
          </w:divBdr>
        </w:div>
        <w:div w:id="280460088">
          <w:marLeft w:val="0"/>
          <w:marRight w:val="0"/>
          <w:marTop w:val="0"/>
          <w:marBottom w:val="0"/>
          <w:divBdr>
            <w:top w:val="none" w:sz="0" w:space="0" w:color="auto"/>
            <w:left w:val="none" w:sz="0" w:space="0" w:color="auto"/>
            <w:bottom w:val="none" w:sz="0" w:space="0" w:color="auto"/>
            <w:right w:val="none" w:sz="0" w:space="0" w:color="auto"/>
          </w:divBdr>
        </w:div>
        <w:div w:id="313029606">
          <w:marLeft w:val="0"/>
          <w:marRight w:val="0"/>
          <w:marTop w:val="0"/>
          <w:marBottom w:val="0"/>
          <w:divBdr>
            <w:top w:val="none" w:sz="0" w:space="0" w:color="auto"/>
            <w:left w:val="none" w:sz="0" w:space="0" w:color="auto"/>
            <w:bottom w:val="none" w:sz="0" w:space="0" w:color="auto"/>
            <w:right w:val="none" w:sz="0" w:space="0" w:color="auto"/>
          </w:divBdr>
        </w:div>
        <w:div w:id="337660298">
          <w:marLeft w:val="0"/>
          <w:marRight w:val="0"/>
          <w:marTop w:val="0"/>
          <w:marBottom w:val="0"/>
          <w:divBdr>
            <w:top w:val="none" w:sz="0" w:space="0" w:color="auto"/>
            <w:left w:val="none" w:sz="0" w:space="0" w:color="auto"/>
            <w:bottom w:val="none" w:sz="0" w:space="0" w:color="auto"/>
            <w:right w:val="none" w:sz="0" w:space="0" w:color="auto"/>
          </w:divBdr>
        </w:div>
        <w:div w:id="342361124">
          <w:marLeft w:val="0"/>
          <w:marRight w:val="0"/>
          <w:marTop w:val="0"/>
          <w:marBottom w:val="0"/>
          <w:divBdr>
            <w:top w:val="none" w:sz="0" w:space="0" w:color="auto"/>
            <w:left w:val="none" w:sz="0" w:space="0" w:color="auto"/>
            <w:bottom w:val="none" w:sz="0" w:space="0" w:color="auto"/>
            <w:right w:val="none" w:sz="0" w:space="0" w:color="auto"/>
          </w:divBdr>
        </w:div>
        <w:div w:id="359556279">
          <w:marLeft w:val="0"/>
          <w:marRight w:val="0"/>
          <w:marTop w:val="0"/>
          <w:marBottom w:val="0"/>
          <w:divBdr>
            <w:top w:val="none" w:sz="0" w:space="0" w:color="auto"/>
            <w:left w:val="none" w:sz="0" w:space="0" w:color="auto"/>
            <w:bottom w:val="none" w:sz="0" w:space="0" w:color="auto"/>
            <w:right w:val="none" w:sz="0" w:space="0" w:color="auto"/>
          </w:divBdr>
        </w:div>
        <w:div w:id="372386338">
          <w:marLeft w:val="0"/>
          <w:marRight w:val="0"/>
          <w:marTop w:val="0"/>
          <w:marBottom w:val="0"/>
          <w:divBdr>
            <w:top w:val="none" w:sz="0" w:space="0" w:color="auto"/>
            <w:left w:val="none" w:sz="0" w:space="0" w:color="auto"/>
            <w:bottom w:val="none" w:sz="0" w:space="0" w:color="auto"/>
            <w:right w:val="none" w:sz="0" w:space="0" w:color="auto"/>
          </w:divBdr>
        </w:div>
        <w:div w:id="374813677">
          <w:marLeft w:val="0"/>
          <w:marRight w:val="0"/>
          <w:marTop w:val="0"/>
          <w:marBottom w:val="0"/>
          <w:divBdr>
            <w:top w:val="none" w:sz="0" w:space="0" w:color="auto"/>
            <w:left w:val="none" w:sz="0" w:space="0" w:color="auto"/>
            <w:bottom w:val="none" w:sz="0" w:space="0" w:color="auto"/>
            <w:right w:val="none" w:sz="0" w:space="0" w:color="auto"/>
          </w:divBdr>
        </w:div>
        <w:div w:id="377819953">
          <w:marLeft w:val="0"/>
          <w:marRight w:val="0"/>
          <w:marTop w:val="0"/>
          <w:marBottom w:val="0"/>
          <w:divBdr>
            <w:top w:val="none" w:sz="0" w:space="0" w:color="auto"/>
            <w:left w:val="none" w:sz="0" w:space="0" w:color="auto"/>
            <w:bottom w:val="none" w:sz="0" w:space="0" w:color="auto"/>
            <w:right w:val="none" w:sz="0" w:space="0" w:color="auto"/>
          </w:divBdr>
        </w:div>
        <w:div w:id="379013809">
          <w:marLeft w:val="0"/>
          <w:marRight w:val="0"/>
          <w:marTop w:val="0"/>
          <w:marBottom w:val="0"/>
          <w:divBdr>
            <w:top w:val="none" w:sz="0" w:space="0" w:color="auto"/>
            <w:left w:val="none" w:sz="0" w:space="0" w:color="auto"/>
            <w:bottom w:val="none" w:sz="0" w:space="0" w:color="auto"/>
            <w:right w:val="none" w:sz="0" w:space="0" w:color="auto"/>
          </w:divBdr>
        </w:div>
        <w:div w:id="382406132">
          <w:marLeft w:val="0"/>
          <w:marRight w:val="0"/>
          <w:marTop w:val="0"/>
          <w:marBottom w:val="0"/>
          <w:divBdr>
            <w:top w:val="none" w:sz="0" w:space="0" w:color="auto"/>
            <w:left w:val="none" w:sz="0" w:space="0" w:color="auto"/>
            <w:bottom w:val="none" w:sz="0" w:space="0" w:color="auto"/>
            <w:right w:val="none" w:sz="0" w:space="0" w:color="auto"/>
          </w:divBdr>
          <w:divsChild>
            <w:div w:id="96411644">
              <w:marLeft w:val="0"/>
              <w:marRight w:val="0"/>
              <w:marTop w:val="0"/>
              <w:marBottom w:val="0"/>
              <w:divBdr>
                <w:top w:val="none" w:sz="0" w:space="0" w:color="auto"/>
                <w:left w:val="none" w:sz="0" w:space="0" w:color="auto"/>
                <w:bottom w:val="none" w:sz="0" w:space="0" w:color="auto"/>
                <w:right w:val="none" w:sz="0" w:space="0" w:color="auto"/>
              </w:divBdr>
            </w:div>
            <w:div w:id="204293698">
              <w:marLeft w:val="0"/>
              <w:marRight w:val="0"/>
              <w:marTop w:val="0"/>
              <w:marBottom w:val="0"/>
              <w:divBdr>
                <w:top w:val="none" w:sz="0" w:space="0" w:color="auto"/>
                <w:left w:val="none" w:sz="0" w:space="0" w:color="auto"/>
                <w:bottom w:val="none" w:sz="0" w:space="0" w:color="auto"/>
                <w:right w:val="none" w:sz="0" w:space="0" w:color="auto"/>
              </w:divBdr>
            </w:div>
            <w:div w:id="215900314">
              <w:marLeft w:val="0"/>
              <w:marRight w:val="0"/>
              <w:marTop w:val="0"/>
              <w:marBottom w:val="0"/>
              <w:divBdr>
                <w:top w:val="none" w:sz="0" w:space="0" w:color="auto"/>
                <w:left w:val="none" w:sz="0" w:space="0" w:color="auto"/>
                <w:bottom w:val="none" w:sz="0" w:space="0" w:color="auto"/>
                <w:right w:val="none" w:sz="0" w:space="0" w:color="auto"/>
              </w:divBdr>
            </w:div>
            <w:div w:id="227497996">
              <w:marLeft w:val="0"/>
              <w:marRight w:val="0"/>
              <w:marTop w:val="0"/>
              <w:marBottom w:val="0"/>
              <w:divBdr>
                <w:top w:val="none" w:sz="0" w:space="0" w:color="auto"/>
                <w:left w:val="none" w:sz="0" w:space="0" w:color="auto"/>
                <w:bottom w:val="none" w:sz="0" w:space="0" w:color="auto"/>
                <w:right w:val="none" w:sz="0" w:space="0" w:color="auto"/>
              </w:divBdr>
            </w:div>
            <w:div w:id="1568877962">
              <w:marLeft w:val="0"/>
              <w:marRight w:val="0"/>
              <w:marTop w:val="0"/>
              <w:marBottom w:val="0"/>
              <w:divBdr>
                <w:top w:val="none" w:sz="0" w:space="0" w:color="auto"/>
                <w:left w:val="none" w:sz="0" w:space="0" w:color="auto"/>
                <w:bottom w:val="none" w:sz="0" w:space="0" w:color="auto"/>
                <w:right w:val="none" w:sz="0" w:space="0" w:color="auto"/>
              </w:divBdr>
            </w:div>
          </w:divsChild>
        </w:div>
        <w:div w:id="384528727">
          <w:marLeft w:val="0"/>
          <w:marRight w:val="0"/>
          <w:marTop w:val="0"/>
          <w:marBottom w:val="0"/>
          <w:divBdr>
            <w:top w:val="none" w:sz="0" w:space="0" w:color="auto"/>
            <w:left w:val="none" w:sz="0" w:space="0" w:color="auto"/>
            <w:bottom w:val="none" w:sz="0" w:space="0" w:color="auto"/>
            <w:right w:val="none" w:sz="0" w:space="0" w:color="auto"/>
          </w:divBdr>
        </w:div>
        <w:div w:id="391738508">
          <w:marLeft w:val="0"/>
          <w:marRight w:val="0"/>
          <w:marTop w:val="0"/>
          <w:marBottom w:val="0"/>
          <w:divBdr>
            <w:top w:val="none" w:sz="0" w:space="0" w:color="auto"/>
            <w:left w:val="none" w:sz="0" w:space="0" w:color="auto"/>
            <w:bottom w:val="none" w:sz="0" w:space="0" w:color="auto"/>
            <w:right w:val="none" w:sz="0" w:space="0" w:color="auto"/>
          </w:divBdr>
        </w:div>
        <w:div w:id="411901547">
          <w:marLeft w:val="0"/>
          <w:marRight w:val="0"/>
          <w:marTop w:val="0"/>
          <w:marBottom w:val="0"/>
          <w:divBdr>
            <w:top w:val="none" w:sz="0" w:space="0" w:color="auto"/>
            <w:left w:val="none" w:sz="0" w:space="0" w:color="auto"/>
            <w:bottom w:val="none" w:sz="0" w:space="0" w:color="auto"/>
            <w:right w:val="none" w:sz="0" w:space="0" w:color="auto"/>
          </w:divBdr>
        </w:div>
        <w:div w:id="424349847">
          <w:marLeft w:val="0"/>
          <w:marRight w:val="0"/>
          <w:marTop w:val="0"/>
          <w:marBottom w:val="0"/>
          <w:divBdr>
            <w:top w:val="none" w:sz="0" w:space="0" w:color="auto"/>
            <w:left w:val="none" w:sz="0" w:space="0" w:color="auto"/>
            <w:bottom w:val="none" w:sz="0" w:space="0" w:color="auto"/>
            <w:right w:val="none" w:sz="0" w:space="0" w:color="auto"/>
          </w:divBdr>
          <w:divsChild>
            <w:div w:id="321854337">
              <w:marLeft w:val="0"/>
              <w:marRight w:val="0"/>
              <w:marTop w:val="0"/>
              <w:marBottom w:val="0"/>
              <w:divBdr>
                <w:top w:val="none" w:sz="0" w:space="0" w:color="auto"/>
                <w:left w:val="none" w:sz="0" w:space="0" w:color="auto"/>
                <w:bottom w:val="none" w:sz="0" w:space="0" w:color="auto"/>
                <w:right w:val="none" w:sz="0" w:space="0" w:color="auto"/>
              </w:divBdr>
            </w:div>
            <w:div w:id="770860183">
              <w:marLeft w:val="0"/>
              <w:marRight w:val="0"/>
              <w:marTop w:val="0"/>
              <w:marBottom w:val="0"/>
              <w:divBdr>
                <w:top w:val="none" w:sz="0" w:space="0" w:color="auto"/>
                <w:left w:val="none" w:sz="0" w:space="0" w:color="auto"/>
                <w:bottom w:val="none" w:sz="0" w:space="0" w:color="auto"/>
                <w:right w:val="none" w:sz="0" w:space="0" w:color="auto"/>
              </w:divBdr>
            </w:div>
            <w:div w:id="1200388922">
              <w:marLeft w:val="0"/>
              <w:marRight w:val="0"/>
              <w:marTop w:val="0"/>
              <w:marBottom w:val="0"/>
              <w:divBdr>
                <w:top w:val="none" w:sz="0" w:space="0" w:color="auto"/>
                <w:left w:val="none" w:sz="0" w:space="0" w:color="auto"/>
                <w:bottom w:val="none" w:sz="0" w:space="0" w:color="auto"/>
                <w:right w:val="none" w:sz="0" w:space="0" w:color="auto"/>
              </w:divBdr>
            </w:div>
          </w:divsChild>
        </w:div>
        <w:div w:id="425226280">
          <w:marLeft w:val="0"/>
          <w:marRight w:val="0"/>
          <w:marTop w:val="0"/>
          <w:marBottom w:val="0"/>
          <w:divBdr>
            <w:top w:val="none" w:sz="0" w:space="0" w:color="auto"/>
            <w:left w:val="none" w:sz="0" w:space="0" w:color="auto"/>
            <w:bottom w:val="none" w:sz="0" w:space="0" w:color="auto"/>
            <w:right w:val="none" w:sz="0" w:space="0" w:color="auto"/>
          </w:divBdr>
        </w:div>
        <w:div w:id="441340415">
          <w:marLeft w:val="0"/>
          <w:marRight w:val="0"/>
          <w:marTop w:val="0"/>
          <w:marBottom w:val="0"/>
          <w:divBdr>
            <w:top w:val="none" w:sz="0" w:space="0" w:color="auto"/>
            <w:left w:val="none" w:sz="0" w:space="0" w:color="auto"/>
            <w:bottom w:val="none" w:sz="0" w:space="0" w:color="auto"/>
            <w:right w:val="none" w:sz="0" w:space="0" w:color="auto"/>
          </w:divBdr>
        </w:div>
        <w:div w:id="447236085">
          <w:marLeft w:val="0"/>
          <w:marRight w:val="0"/>
          <w:marTop w:val="0"/>
          <w:marBottom w:val="0"/>
          <w:divBdr>
            <w:top w:val="none" w:sz="0" w:space="0" w:color="auto"/>
            <w:left w:val="none" w:sz="0" w:space="0" w:color="auto"/>
            <w:bottom w:val="none" w:sz="0" w:space="0" w:color="auto"/>
            <w:right w:val="none" w:sz="0" w:space="0" w:color="auto"/>
          </w:divBdr>
        </w:div>
        <w:div w:id="452673077">
          <w:marLeft w:val="0"/>
          <w:marRight w:val="0"/>
          <w:marTop w:val="0"/>
          <w:marBottom w:val="0"/>
          <w:divBdr>
            <w:top w:val="none" w:sz="0" w:space="0" w:color="auto"/>
            <w:left w:val="none" w:sz="0" w:space="0" w:color="auto"/>
            <w:bottom w:val="none" w:sz="0" w:space="0" w:color="auto"/>
            <w:right w:val="none" w:sz="0" w:space="0" w:color="auto"/>
          </w:divBdr>
          <w:divsChild>
            <w:div w:id="471868831">
              <w:marLeft w:val="0"/>
              <w:marRight w:val="0"/>
              <w:marTop w:val="0"/>
              <w:marBottom w:val="0"/>
              <w:divBdr>
                <w:top w:val="none" w:sz="0" w:space="0" w:color="auto"/>
                <w:left w:val="none" w:sz="0" w:space="0" w:color="auto"/>
                <w:bottom w:val="none" w:sz="0" w:space="0" w:color="auto"/>
                <w:right w:val="none" w:sz="0" w:space="0" w:color="auto"/>
              </w:divBdr>
            </w:div>
            <w:div w:id="1129978033">
              <w:marLeft w:val="0"/>
              <w:marRight w:val="0"/>
              <w:marTop w:val="0"/>
              <w:marBottom w:val="0"/>
              <w:divBdr>
                <w:top w:val="none" w:sz="0" w:space="0" w:color="auto"/>
                <w:left w:val="none" w:sz="0" w:space="0" w:color="auto"/>
                <w:bottom w:val="none" w:sz="0" w:space="0" w:color="auto"/>
                <w:right w:val="none" w:sz="0" w:space="0" w:color="auto"/>
              </w:divBdr>
            </w:div>
            <w:div w:id="1288973940">
              <w:marLeft w:val="0"/>
              <w:marRight w:val="0"/>
              <w:marTop w:val="0"/>
              <w:marBottom w:val="0"/>
              <w:divBdr>
                <w:top w:val="none" w:sz="0" w:space="0" w:color="auto"/>
                <w:left w:val="none" w:sz="0" w:space="0" w:color="auto"/>
                <w:bottom w:val="none" w:sz="0" w:space="0" w:color="auto"/>
                <w:right w:val="none" w:sz="0" w:space="0" w:color="auto"/>
              </w:divBdr>
            </w:div>
            <w:div w:id="1703165086">
              <w:marLeft w:val="0"/>
              <w:marRight w:val="0"/>
              <w:marTop w:val="0"/>
              <w:marBottom w:val="0"/>
              <w:divBdr>
                <w:top w:val="none" w:sz="0" w:space="0" w:color="auto"/>
                <w:left w:val="none" w:sz="0" w:space="0" w:color="auto"/>
                <w:bottom w:val="none" w:sz="0" w:space="0" w:color="auto"/>
                <w:right w:val="none" w:sz="0" w:space="0" w:color="auto"/>
              </w:divBdr>
            </w:div>
            <w:div w:id="1876842255">
              <w:marLeft w:val="0"/>
              <w:marRight w:val="0"/>
              <w:marTop w:val="0"/>
              <w:marBottom w:val="0"/>
              <w:divBdr>
                <w:top w:val="none" w:sz="0" w:space="0" w:color="auto"/>
                <w:left w:val="none" w:sz="0" w:space="0" w:color="auto"/>
                <w:bottom w:val="none" w:sz="0" w:space="0" w:color="auto"/>
                <w:right w:val="none" w:sz="0" w:space="0" w:color="auto"/>
              </w:divBdr>
            </w:div>
            <w:div w:id="2008049385">
              <w:marLeft w:val="0"/>
              <w:marRight w:val="0"/>
              <w:marTop w:val="0"/>
              <w:marBottom w:val="0"/>
              <w:divBdr>
                <w:top w:val="none" w:sz="0" w:space="0" w:color="auto"/>
                <w:left w:val="none" w:sz="0" w:space="0" w:color="auto"/>
                <w:bottom w:val="none" w:sz="0" w:space="0" w:color="auto"/>
                <w:right w:val="none" w:sz="0" w:space="0" w:color="auto"/>
              </w:divBdr>
            </w:div>
            <w:div w:id="2040154612">
              <w:marLeft w:val="0"/>
              <w:marRight w:val="0"/>
              <w:marTop w:val="0"/>
              <w:marBottom w:val="0"/>
              <w:divBdr>
                <w:top w:val="none" w:sz="0" w:space="0" w:color="auto"/>
                <w:left w:val="none" w:sz="0" w:space="0" w:color="auto"/>
                <w:bottom w:val="none" w:sz="0" w:space="0" w:color="auto"/>
                <w:right w:val="none" w:sz="0" w:space="0" w:color="auto"/>
              </w:divBdr>
            </w:div>
          </w:divsChild>
        </w:div>
        <w:div w:id="453645091">
          <w:marLeft w:val="0"/>
          <w:marRight w:val="0"/>
          <w:marTop w:val="0"/>
          <w:marBottom w:val="0"/>
          <w:divBdr>
            <w:top w:val="none" w:sz="0" w:space="0" w:color="auto"/>
            <w:left w:val="none" w:sz="0" w:space="0" w:color="auto"/>
            <w:bottom w:val="none" w:sz="0" w:space="0" w:color="auto"/>
            <w:right w:val="none" w:sz="0" w:space="0" w:color="auto"/>
          </w:divBdr>
        </w:div>
        <w:div w:id="456072405">
          <w:marLeft w:val="0"/>
          <w:marRight w:val="0"/>
          <w:marTop w:val="0"/>
          <w:marBottom w:val="0"/>
          <w:divBdr>
            <w:top w:val="none" w:sz="0" w:space="0" w:color="auto"/>
            <w:left w:val="none" w:sz="0" w:space="0" w:color="auto"/>
            <w:bottom w:val="none" w:sz="0" w:space="0" w:color="auto"/>
            <w:right w:val="none" w:sz="0" w:space="0" w:color="auto"/>
          </w:divBdr>
        </w:div>
        <w:div w:id="458843443">
          <w:marLeft w:val="0"/>
          <w:marRight w:val="0"/>
          <w:marTop w:val="0"/>
          <w:marBottom w:val="0"/>
          <w:divBdr>
            <w:top w:val="none" w:sz="0" w:space="0" w:color="auto"/>
            <w:left w:val="none" w:sz="0" w:space="0" w:color="auto"/>
            <w:bottom w:val="none" w:sz="0" w:space="0" w:color="auto"/>
            <w:right w:val="none" w:sz="0" w:space="0" w:color="auto"/>
          </w:divBdr>
        </w:div>
        <w:div w:id="468329425">
          <w:marLeft w:val="0"/>
          <w:marRight w:val="0"/>
          <w:marTop w:val="0"/>
          <w:marBottom w:val="0"/>
          <w:divBdr>
            <w:top w:val="none" w:sz="0" w:space="0" w:color="auto"/>
            <w:left w:val="none" w:sz="0" w:space="0" w:color="auto"/>
            <w:bottom w:val="none" w:sz="0" w:space="0" w:color="auto"/>
            <w:right w:val="none" w:sz="0" w:space="0" w:color="auto"/>
          </w:divBdr>
        </w:div>
        <w:div w:id="470634908">
          <w:marLeft w:val="0"/>
          <w:marRight w:val="0"/>
          <w:marTop w:val="0"/>
          <w:marBottom w:val="0"/>
          <w:divBdr>
            <w:top w:val="none" w:sz="0" w:space="0" w:color="auto"/>
            <w:left w:val="none" w:sz="0" w:space="0" w:color="auto"/>
            <w:bottom w:val="none" w:sz="0" w:space="0" w:color="auto"/>
            <w:right w:val="none" w:sz="0" w:space="0" w:color="auto"/>
          </w:divBdr>
        </w:div>
        <w:div w:id="482702125">
          <w:marLeft w:val="0"/>
          <w:marRight w:val="0"/>
          <w:marTop w:val="0"/>
          <w:marBottom w:val="0"/>
          <w:divBdr>
            <w:top w:val="none" w:sz="0" w:space="0" w:color="auto"/>
            <w:left w:val="none" w:sz="0" w:space="0" w:color="auto"/>
            <w:bottom w:val="none" w:sz="0" w:space="0" w:color="auto"/>
            <w:right w:val="none" w:sz="0" w:space="0" w:color="auto"/>
          </w:divBdr>
        </w:div>
        <w:div w:id="491264475">
          <w:marLeft w:val="0"/>
          <w:marRight w:val="0"/>
          <w:marTop w:val="0"/>
          <w:marBottom w:val="0"/>
          <w:divBdr>
            <w:top w:val="none" w:sz="0" w:space="0" w:color="auto"/>
            <w:left w:val="none" w:sz="0" w:space="0" w:color="auto"/>
            <w:bottom w:val="none" w:sz="0" w:space="0" w:color="auto"/>
            <w:right w:val="none" w:sz="0" w:space="0" w:color="auto"/>
          </w:divBdr>
        </w:div>
        <w:div w:id="500048708">
          <w:marLeft w:val="0"/>
          <w:marRight w:val="0"/>
          <w:marTop w:val="0"/>
          <w:marBottom w:val="0"/>
          <w:divBdr>
            <w:top w:val="none" w:sz="0" w:space="0" w:color="auto"/>
            <w:left w:val="none" w:sz="0" w:space="0" w:color="auto"/>
            <w:bottom w:val="none" w:sz="0" w:space="0" w:color="auto"/>
            <w:right w:val="none" w:sz="0" w:space="0" w:color="auto"/>
          </w:divBdr>
        </w:div>
        <w:div w:id="504632789">
          <w:marLeft w:val="0"/>
          <w:marRight w:val="0"/>
          <w:marTop w:val="0"/>
          <w:marBottom w:val="0"/>
          <w:divBdr>
            <w:top w:val="none" w:sz="0" w:space="0" w:color="auto"/>
            <w:left w:val="none" w:sz="0" w:space="0" w:color="auto"/>
            <w:bottom w:val="none" w:sz="0" w:space="0" w:color="auto"/>
            <w:right w:val="none" w:sz="0" w:space="0" w:color="auto"/>
          </w:divBdr>
        </w:div>
        <w:div w:id="512692947">
          <w:marLeft w:val="0"/>
          <w:marRight w:val="0"/>
          <w:marTop w:val="0"/>
          <w:marBottom w:val="0"/>
          <w:divBdr>
            <w:top w:val="none" w:sz="0" w:space="0" w:color="auto"/>
            <w:left w:val="none" w:sz="0" w:space="0" w:color="auto"/>
            <w:bottom w:val="none" w:sz="0" w:space="0" w:color="auto"/>
            <w:right w:val="none" w:sz="0" w:space="0" w:color="auto"/>
          </w:divBdr>
        </w:div>
        <w:div w:id="517743416">
          <w:marLeft w:val="0"/>
          <w:marRight w:val="0"/>
          <w:marTop w:val="0"/>
          <w:marBottom w:val="0"/>
          <w:divBdr>
            <w:top w:val="none" w:sz="0" w:space="0" w:color="auto"/>
            <w:left w:val="none" w:sz="0" w:space="0" w:color="auto"/>
            <w:bottom w:val="none" w:sz="0" w:space="0" w:color="auto"/>
            <w:right w:val="none" w:sz="0" w:space="0" w:color="auto"/>
          </w:divBdr>
        </w:div>
        <w:div w:id="531915702">
          <w:marLeft w:val="0"/>
          <w:marRight w:val="0"/>
          <w:marTop w:val="0"/>
          <w:marBottom w:val="0"/>
          <w:divBdr>
            <w:top w:val="none" w:sz="0" w:space="0" w:color="auto"/>
            <w:left w:val="none" w:sz="0" w:space="0" w:color="auto"/>
            <w:bottom w:val="none" w:sz="0" w:space="0" w:color="auto"/>
            <w:right w:val="none" w:sz="0" w:space="0" w:color="auto"/>
          </w:divBdr>
        </w:div>
        <w:div w:id="532379964">
          <w:marLeft w:val="0"/>
          <w:marRight w:val="0"/>
          <w:marTop w:val="0"/>
          <w:marBottom w:val="0"/>
          <w:divBdr>
            <w:top w:val="none" w:sz="0" w:space="0" w:color="auto"/>
            <w:left w:val="none" w:sz="0" w:space="0" w:color="auto"/>
            <w:bottom w:val="none" w:sz="0" w:space="0" w:color="auto"/>
            <w:right w:val="none" w:sz="0" w:space="0" w:color="auto"/>
          </w:divBdr>
        </w:div>
        <w:div w:id="549655653">
          <w:marLeft w:val="0"/>
          <w:marRight w:val="0"/>
          <w:marTop w:val="0"/>
          <w:marBottom w:val="0"/>
          <w:divBdr>
            <w:top w:val="none" w:sz="0" w:space="0" w:color="auto"/>
            <w:left w:val="none" w:sz="0" w:space="0" w:color="auto"/>
            <w:bottom w:val="none" w:sz="0" w:space="0" w:color="auto"/>
            <w:right w:val="none" w:sz="0" w:space="0" w:color="auto"/>
          </w:divBdr>
        </w:div>
        <w:div w:id="558174627">
          <w:marLeft w:val="0"/>
          <w:marRight w:val="0"/>
          <w:marTop w:val="0"/>
          <w:marBottom w:val="0"/>
          <w:divBdr>
            <w:top w:val="none" w:sz="0" w:space="0" w:color="auto"/>
            <w:left w:val="none" w:sz="0" w:space="0" w:color="auto"/>
            <w:bottom w:val="none" w:sz="0" w:space="0" w:color="auto"/>
            <w:right w:val="none" w:sz="0" w:space="0" w:color="auto"/>
          </w:divBdr>
        </w:div>
        <w:div w:id="559370209">
          <w:marLeft w:val="0"/>
          <w:marRight w:val="0"/>
          <w:marTop w:val="0"/>
          <w:marBottom w:val="0"/>
          <w:divBdr>
            <w:top w:val="none" w:sz="0" w:space="0" w:color="auto"/>
            <w:left w:val="none" w:sz="0" w:space="0" w:color="auto"/>
            <w:bottom w:val="none" w:sz="0" w:space="0" w:color="auto"/>
            <w:right w:val="none" w:sz="0" w:space="0" w:color="auto"/>
          </w:divBdr>
        </w:div>
        <w:div w:id="559706472">
          <w:marLeft w:val="0"/>
          <w:marRight w:val="0"/>
          <w:marTop w:val="0"/>
          <w:marBottom w:val="0"/>
          <w:divBdr>
            <w:top w:val="none" w:sz="0" w:space="0" w:color="auto"/>
            <w:left w:val="none" w:sz="0" w:space="0" w:color="auto"/>
            <w:bottom w:val="none" w:sz="0" w:space="0" w:color="auto"/>
            <w:right w:val="none" w:sz="0" w:space="0" w:color="auto"/>
          </w:divBdr>
          <w:divsChild>
            <w:div w:id="21784901">
              <w:marLeft w:val="0"/>
              <w:marRight w:val="0"/>
              <w:marTop w:val="0"/>
              <w:marBottom w:val="0"/>
              <w:divBdr>
                <w:top w:val="none" w:sz="0" w:space="0" w:color="auto"/>
                <w:left w:val="none" w:sz="0" w:space="0" w:color="auto"/>
                <w:bottom w:val="none" w:sz="0" w:space="0" w:color="auto"/>
                <w:right w:val="none" w:sz="0" w:space="0" w:color="auto"/>
              </w:divBdr>
            </w:div>
            <w:div w:id="211506023">
              <w:marLeft w:val="0"/>
              <w:marRight w:val="0"/>
              <w:marTop w:val="0"/>
              <w:marBottom w:val="0"/>
              <w:divBdr>
                <w:top w:val="none" w:sz="0" w:space="0" w:color="auto"/>
                <w:left w:val="none" w:sz="0" w:space="0" w:color="auto"/>
                <w:bottom w:val="none" w:sz="0" w:space="0" w:color="auto"/>
                <w:right w:val="none" w:sz="0" w:space="0" w:color="auto"/>
              </w:divBdr>
            </w:div>
            <w:div w:id="654839146">
              <w:marLeft w:val="0"/>
              <w:marRight w:val="0"/>
              <w:marTop w:val="0"/>
              <w:marBottom w:val="0"/>
              <w:divBdr>
                <w:top w:val="none" w:sz="0" w:space="0" w:color="auto"/>
                <w:left w:val="none" w:sz="0" w:space="0" w:color="auto"/>
                <w:bottom w:val="none" w:sz="0" w:space="0" w:color="auto"/>
                <w:right w:val="none" w:sz="0" w:space="0" w:color="auto"/>
              </w:divBdr>
            </w:div>
            <w:div w:id="707485019">
              <w:marLeft w:val="0"/>
              <w:marRight w:val="0"/>
              <w:marTop w:val="0"/>
              <w:marBottom w:val="0"/>
              <w:divBdr>
                <w:top w:val="none" w:sz="0" w:space="0" w:color="auto"/>
                <w:left w:val="none" w:sz="0" w:space="0" w:color="auto"/>
                <w:bottom w:val="none" w:sz="0" w:space="0" w:color="auto"/>
                <w:right w:val="none" w:sz="0" w:space="0" w:color="auto"/>
              </w:divBdr>
            </w:div>
            <w:div w:id="838809610">
              <w:marLeft w:val="0"/>
              <w:marRight w:val="0"/>
              <w:marTop w:val="0"/>
              <w:marBottom w:val="0"/>
              <w:divBdr>
                <w:top w:val="none" w:sz="0" w:space="0" w:color="auto"/>
                <w:left w:val="none" w:sz="0" w:space="0" w:color="auto"/>
                <w:bottom w:val="none" w:sz="0" w:space="0" w:color="auto"/>
                <w:right w:val="none" w:sz="0" w:space="0" w:color="auto"/>
              </w:divBdr>
            </w:div>
            <w:div w:id="895555411">
              <w:marLeft w:val="0"/>
              <w:marRight w:val="0"/>
              <w:marTop w:val="0"/>
              <w:marBottom w:val="0"/>
              <w:divBdr>
                <w:top w:val="none" w:sz="0" w:space="0" w:color="auto"/>
                <w:left w:val="none" w:sz="0" w:space="0" w:color="auto"/>
                <w:bottom w:val="none" w:sz="0" w:space="0" w:color="auto"/>
                <w:right w:val="none" w:sz="0" w:space="0" w:color="auto"/>
              </w:divBdr>
            </w:div>
            <w:div w:id="1290018553">
              <w:marLeft w:val="0"/>
              <w:marRight w:val="0"/>
              <w:marTop w:val="0"/>
              <w:marBottom w:val="0"/>
              <w:divBdr>
                <w:top w:val="none" w:sz="0" w:space="0" w:color="auto"/>
                <w:left w:val="none" w:sz="0" w:space="0" w:color="auto"/>
                <w:bottom w:val="none" w:sz="0" w:space="0" w:color="auto"/>
                <w:right w:val="none" w:sz="0" w:space="0" w:color="auto"/>
              </w:divBdr>
            </w:div>
            <w:div w:id="1448625553">
              <w:marLeft w:val="0"/>
              <w:marRight w:val="0"/>
              <w:marTop w:val="0"/>
              <w:marBottom w:val="0"/>
              <w:divBdr>
                <w:top w:val="none" w:sz="0" w:space="0" w:color="auto"/>
                <w:left w:val="none" w:sz="0" w:space="0" w:color="auto"/>
                <w:bottom w:val="none" w:sz="0" w:space="0" w:color="auto"/>
                <w:right w:val="none" w:sz="0" w:space="0" w:color="auto"/>
              </w:divBdr>
            </w:div>
            <w:div w:id="1726642843">
              <w:marLeft w:val="0"/>
              <w:marRight w:val="0"/>
              <w:marTop w:val="0"/>
              <w:marBottom w:val="0"/>
              <w:divBdr>
                <w:top w:val="none" w:sz="0" w:space="0" w:color="auto"/>
                <w:left w:val="none" w:sz="0" w:space="0" w:color="auto"/>
                <w:bottom w:val="none" w:sz="0" w:space="0" w:color="auto"/>
                <w:right w:val="none" w:sz="0" w:space="0" w:color="auto"/>
              </w:divBdr>
            </w:div>
            <w:div w:id="2033336876">
              <w:marLeft w:val="0"/>
              <w:marRight w:val="0"/>
              <w:marTop w:val="0"/>
              <w:marBottom w:val="0"/>
              <w:divBdr>
                <w:top w:val="none" w:sz="0" w:space="0" w:color="auto"/>
                <w:left w:val="none" w:sz="0" w:space="0" w:color="auto"/>
                <w:bottom w:val="none" w:sz="0" w:space="0" w:color="auto"/>
                <w:right w:val="none" w:sz="0" w:space="0" w:color="auto"/>
              </w:divBdr>
            </w:div>
            <w:div w:id="2092968906">
              <w:marLeft w:val="0"/>
              <w:marRight w:val="0"/>
              <w:marTop w:val="0"/>
              <w:marBottom w:val="0"/>
              <w:divBdr>
                <w:top w:val="none" w:sz="0" w:space="0" w:color="auto"/>
                <w:left w:val="none" w:sz="0" w:space="0" w:color="auto"/>
                <w:bottom w:val="none" w:sz="0" w:space="0" w:color="auto"/>
                <w:right w:val="none" w:sz="0" w:space="0" w:color="auto"/>
              </w:divBdr>
            </w:div>
          </w:divsChild>
        </w:div>
        <w:div w:id="569462794">
          <w:marLeft w:val="0"/>
          <w:marRight w:val="0"/>
          <w:marTop w:val="0"/>
          <w:marBottom w:val="0"/>
          <w:divBdr>
            <w:top w:val="none" w:sz="0" w:space="0" w:color="auto"/>
            <w:left w:val="none" w:sz="0" w:space="0" w:color="auto"/>
            <w:bottom w:val="none" w:sz="0" w:space="0" w:color="auto"/>
            <w:right w:val="none" w:sz="0" w:space="0" w:color="auto"/>
          </w:divBdr>
        </w:div>
        <w:div w:id="594705825">
          <w:marLeft w:val="0"/>
          <w:marRight w:val="0"/>
          <w:marTop w:val="0"/>
          <w:marBottom w:val="0"/>
          <w:divBdr>
            <w:top w:val="none" w:sz="0" w:space="0" w:color="auto"/>
            <w:left w:val="none" w:sz="0" w:space="0" w:color="auto"/>
            <w:bottom w:val="none" w:sz="0" w:space="0" w:color="auto"/>
            <w:right w:val="none" w:sz="0" w:space="0" w:color="auto"/>
          </w:divBdr>
        </w:div>
        <w:div w:id="615988930">
          <w:marLeft w:val="0"/>
          <w:marRight w:val="0"/>
          <w:marTop w:val="0"/>
          <w:marBottom w:val="0"/>
          <w:divBdr>
            <w:top w:val="none" w:sz="0" w:space="0" w:color="auto"/>
            <w:left w:val="none" w:sz="0" w:space="0" w:color="auto"/>
            <w:bottom w:val="none" w:sz="0" w:space="0" w:color="auto"/>
            <w:right w:val="none" w:sz="0" w:space="0" w:color="auto"/>
          </w:divBdr>
        </w:div>
        <w:div w:id="623317608">
          <w:marLeft w:val="0"/>
          <w:marRight w:val="0"/>
          <w:marTop w:val="0"/>
          <w:marBottom w:val="0"/>
          <w:divBdr>
            <w:top w:val="none" w:sz="0" w:space="0" w:color="auto"/>
            <w:left w:val="none" w:sz="0" w:space="0" w:color="auto"/>
            <w:bottom w:val="none" w:sz="0" w:space="0" w:color="auto"/>
            <w:right w:val="none" w:sz="0" w:space="0" w:color="auto"/>
          </w:divBdr>
        </w:div>
        <w:div w:id="632557966">
          <w:marLeft w:val="0"/>
          <w:marRight w:val="0"/>
          <w:marTop w:val="0"/>
          <w:marBottom w:val="0"/>
          <w:divBdr>
            <w:top w:val="none" w:sz="0" w:space="0" w:color="auto"/>
            <w:left w:val="none" w:sz="0" w:space="0" w:color="auto"/>
            <w:bottom w:val="none" w:sz="0" w:space="0" w:color="auto"/>
            <w:right w:val="none" w:sz="0" w:space="0" w:color="auto"/>
          </w:divBdr>
          <w:divsChild>
            <w:div w:id="1659184255">
              <w:marLeft w:val="-75"/>
              <w:marRight w:val="0"/>
              <w:marTop w:val="30"/>
              <w:marBottom w:val="30"/>
              <w:divBdr>
                <w:top w:val="none" w:sz="0" w:space="0" w:color="auto"/>
                <w:left w:val="none" w:sz="0" w:space="0" w:color="auto"/>
                <w:bottom w:val="none" w:sz="0" w:space="0" w:color="auto"/>
                <w:right w:val="none" w:sz="0" w:space="0" w:color="auto"/>
              </w:divBdr>
              <w:divsChild>
                <w:div w:id="5981132">
                  <w:marLeft w:val="0"/>
                  <w:marRight w:val="0"/>
                  <w:marTop w:val="0"/>
                  <w:marBottom w:val="0"/>
                  <w:divBdr>
                    <w:top w:val="none" w:sz="0" w:space="0" w:color="auto"/>
                    <w:left w:val="none" w:sz="0" w:space="0" w:color="auto"/>
                    <w:bottom w:val="none" w:sz="0" w:space="0" w:color="auto"/>
                    <w:right w:val="none" w:sz="0" w:space="0" w:color="auto"/>
                  </w:divBdr>
                  <w:divsChild>
                    <w:div w:id="1957784807">
                      <w:marLeft w:val="0"/>
                      <w:marRight w:val="0"/>
                      <w:marTop w:val="0"/>
                      <w:marBottom w:val="0"/>
                      <w:divBdr>
                        <w:top w:val="none" w:sz="0" w:space="0" w:color="auto"/>
                        <w:left w:val="none" w:sz="0" w:space="0" w:color="auto"/>
                        <w:bottom w:val="none" w:sz="0" w:space="0" w:color="auto"/>
                        <w:right w:val="none" w:sz="0" w:space="0" w:color="auto"/>
                      </w:divBdr>
                    </w:div>
                  </w:divsChild>
                </w:div>
                <w:div w:id="18313200">
                  <w:marLeft w:val="0"/>
                  <w:marRight w:val="0"/>
                  <w:marTop w:val="0"/>
                  <w:marBottom w:val="0"/>
                  <w:divBdr>
                    <w:top w:val="none" w:sz="0" w:space="0" w:color="auto"/>
                    <w:left w:val="none" w:sz="0" w:space="0" w:color="auto"/>
                    <w:bottom w:val="none" w:sz="0" w:space="0" w:color="auto"/>
                    <w:right w:val="none" w:sz="0" w:space="0" w:color="auto"/>
                  </w:divBdr>
                  <w:divsChild>
                    <w:div w:id="188875606">
                      <w:marLeft w:val="0"/>
                      <w:marRight w:val="0"/>
                      <w:marTop w:val="0"/>
                      <w:marBottom w:val="0"/>
                      <w:divBdr>
                        <w:top w:val="none" w:sz="0" w:space="0" w:color="auto"/>
                        <w:left w:val="none" w:sz="0" w:space="0" w:color="auto"/>
                        <w:bottom w:val="none" w:sz="0" w:space="0" w:color="auto"/>
                        <w:right w:val="none" w:sz="0" w:space="0" w:color="auto"/>
                      </w:divBdr>
                    </w:div>
                  </w:divsChild>
                </w:div>
                <w:div w:id="81608442">
                  <w:marLeft w:val="0"/>
                  <w:marRight w:val="0"/>
                  <w:marTop w:val="0"/>
                  <w:marBottom w:val="0"/>
                  <w:divBdr>
                    <w:top w:val="none" w:sz="0" w:space="0" w:color="auto"/>
                    <w:left w:val="none" w:sz="0" w:space="0" w:color="auto"/>
                    <w:bottom w:val="none" w:sz="0" w:space="0" w:color="auto"/>
                    <w:right w:val="none" w:sz="0" w:space="0" w:color="auto"/>
                  </w:divBdr>
                  <w:divsChild>
                    <w:div w:id="1022050018">
                      <w:marLeft w:val="0"/>
                      <w:marRight w:val="0"/>
                      <w:marTop w:val="0"/>
                      <w:marBottom w:val="0"/>
                      <w:divBdr>
                        <w:top w:val="none" w:sz="0" w:space="0" w:color="auto"/>
                        <w:left w:val="none" w:sz="0" w:space="0" w:color="auto"/>
                        <w:bottom w:val="none" w:sz="0" w:space="0" w:color="auto"/>
                        <w:right w:val="none" w:sz="0" w:space="0" w:color="auto"/>
                      </w:divBdr>
                    </w:div>
                  </w:divsChild>
                </w:div>
                <w:div w:id="130179008">
                  <w:marLeft w:val="0"/>
                  <w:marRight w:val="0"/>
                  <w:marTop w:val="0"/>
                  <w:marBottom w:val="0"/>
                  <w:divBdr>
                    <w:top w:val="none" w:sz="0" w:space="0" w:color="auto"/>
                    <w:left w:val="none" w:sz="0" w:space="0" w:color="auto"/>
                    <w:bottom w:val="none" w:sz="0" w:space="0" w:color="auto"/>
                    <w:right w:val="none" w:sz="0" w:space="0" w:color="auto"/>
                  </w:divBdr>
                  <w:divsChild>
                    <w:div w:id="1457217296">
                      <w:marLeft w:val="0"/>
                      <w:marRight w:val="0"/>
                      <w:marTop w:val="0"/>
                      <w:marBottom w:val="0"/>
                      <w:divBdr>
                        <w:top w:val="none" w:sz="0" w:space="0" w:color="auto"/>
                        <w:left w:val="none" w:sz="0" w:space="0" w:color="auto"/>
                        <w:bottom w:val="none" w:sz="0" w:space="0" w:color="auto"/>
                        <w:right w:val="none" w:sz="0" w:space="0" w:color="auto"/>
                      </w:divBdr>
                    </w:div>
                  </w:divsChild>
                </w:div>
                <w:div w:id="161241801">
                  <w:marLeft w:val="0"/>
                  <w:marRight w:val="0"/>
                  <w:marTop w:val="0"/>
                  <w:marBottom w:val="0"/>
                  <w:divBdr>
                    <w:top w:val="none" w:sz="0" w:space="0" w:color="auto"/>
                    <w:left w:val="none" w:sz="0" w:space="0" w:color="auto"/>
                    <w:bottom w:val="none" w:sz="0" w:space="0" w:color="auto"/>
                    <w:right w:val="none" w:sz="0" w:space="0" w:color="auto"/>
                  </w:divBdr>
                  <w:divsChild>
                    <w:div w:id="1481146047">
                      <w:marLeft w:val="0"/>
                      <w:marRight w:val="0"/>
                      <w:marTop w:val="0"/>
                      <w:marBottom w:val="0"/>
                      <w:divBdr>
                        <w:top w:val="none" w:sz="0" w:space="0" w:color="auto"/>
                        <w:left w:val="none" w:sz="0" w:space="0" w:color="auto"/>
                        <w:bottom w:val="none" w:sz="0" w:space="0" w:color="auto"/>
                        <w:right w:val="none" w:sz="0" w:space="0" w:color="auto"/>
                      </w:divBdr>
                    </w:div>
                  </w:divsChild>
                </w:div>
                <w:div w:id="171140697">
                  <w:marLeft w:val="0"/>
                  <w:marRight w:val="0"/>
                  <w:marTop w:val="0"/>
                  <w:marBottom w:val="0"/>
                  <w:divBdr>
                    <w:top w:val="none" w:sz="0" w:space="0" w:color="auto"/>
                    <w:left w:val="none" w:sz="0" w:space="0" w:color="auto"/>
                    <w:bottom w:val="none" w:sz="0" w:space="0" w:color="auto"/>
                    <w:right w:val="none" w:sz="0" w:space="0" w:color="auto"/>
                  </w:divBdr>
                  <w:divsChild>
                    <w:div w:id="1694333047">
                      <w:marLeft w:val="0"/>
                      <w:marRight w:val="0"/>
                      <w:marTop w:val="0"/>
                      <w:marBottom w:val="0"/>
                      <w:divBdr>
                        <w:top w:val="none" w:sz="0" w:space="0" w:color="auto"/>
                        <w:left w:val="none" w:sz="0" w:space="0" w:color="auto"/>
                        <w:bottom w:val="none" w:sz="0" w:space="0" w:color="auto"/>
                        <w:right w:val="none" w:sz="0" w:space="0" w:color="auto"/>
                      </w:divBdr>
                    </w:div>
                  </w:divsChild>
                </w:div>
                <w:div w:id="184639557">
                  <w:marLeft w:val="0"/>
                  <w:marRight w:val="0"/>
                  <w:marTop w:val="0"/>
                  <w:marBottom w:val="0"/>
                  <w:divBdr>
                    <w:top w:val="none" w:sz="0" w:space="0" w:color="auto"/>
                    <w:left w:val="none" w:sz="0" w:space="0" w:color="auto"/>
                    <w:bottom w:val="none" w:sz="0" w:space="0" w:color="auto"/>
                    <w:right w:val="none" w:sz="0" w:space="0" w:color="auto"/>
                  </w:divBdr>
                  <w:divsChild>
                    <w:div w:id="309137099">
                      <w:marLeft w:val="0"/>
                      <w:marRight w:val="0"/>
                      <w:marTop w:val="0"/>
                      <w:marBottom w:val="0"/>
                      <w:divBdr>
                        <w:top w:val="none" w:sz="0" w:space="0" w:color="auto"/>
                        <w:left w:val="none" w:sz="0" w:space="0" w:color="auto"/>
                        <w:bottom w:val="none" w:sz="0" w:space="0" w:color="auto"/>
                        <w:right w:val="none" w:sz="0" w:space="0" w:color="auto"/>
                      </w:divBdr>
                    </w:div>
                  </w:divsChild>
                </w:div>
                <w:div w:id="206182317">
                  <w:marLeft w:val="0"/>
                  <w:marRight w:val="0"/>
                  <w:marTop w:val="0"/>
                  <w:marBottom w:val="0"/>
                  <w:divBdr>
                    <w:top w:val="none" w:sz="0" w:space="0" w:color="auto"/>
                    <w:left w:val="none" w:sz="0" w:space="0" w:color="auto"/>
                    <w:bottom w:val="none" w:sz="0" w:space="0" w:color="auto"/>
                    <w:right w:val="none" w:sz="0" w:space="0" w:color="auto"/>
                  </w:divBdr>
                  <w:divsChild>
                    <w:div w:id="222644766">
                      <w:marLeft w:val="0"/>
                      <w:marRight w:val="0"/>
                      <w:marTop w:val="0"/>
                      <w:marBottom w:val="0"/>
                      <w:divBdr>
                        <w:top w:val="none" w:sz="0" w:space="0" w:color="auto"/>
                        <w:left w:val="none" w:sz="0" w:space="0" w:color="auto"/>
                        <w:bottom w:val="none" w:sz="0" w:space="0" w:color="auto"/>
                        <w:right w:val="none" w:sz="0" w:space="0" w:color="auto"/>
                      </w:divBdr>
                    </w:div>
                  </w:divsChild>
                </w:div>
                <w:div w:id="220792220">
                  <w:marLeft w:val="0"/>
                  <w:marRight w:val="0"/>
                  <w:marTop w:val="0"/>
                  <w:marBottom w:val="0"/>
                  <w:divBdr>
                    <w:top w:val="none" w:sz="0" w:space="0" w:color="auto"/>
                    <w:left w:val="none" w:sz="0" w:space="0" w:color="auto"/>
                    <w:bottom w:val="none" w:sz="0" w:space="0" w:color="auto"/>
                    <w:right w:val="none" w:sz="0" w:space="0" w:color="auto"/>
                  </w:divBdr>
                  <w:divsChild>
                    <w:div w:id="771974271">
                      <w:marLeft w:val="0"/>
                      <w:marRight w:val="0"/>
                      <w:marTop w:val="0"/>
                      <w:marBottom w:val="0"/>
                      <w:divBdr>
                        <w:top w:val="none" w:sz="0" w:space="0" w:color="auto"/>
                        <w:left w:val="none" w:sz="0" w:space="0" w:color="auto"/>
                        <w:bottom w:val="none" w:sz="0" w:space="0" w:color="auto"/>
                        <w:right w:val="none" w:sz="0" w:space="0" w:color="auto"/>
                      </w:divBdr>
                    </w:div>
                  </w:divsChild>
                </w:div>
                <w:div w:id="225603042">
                  <w:marLeft w:val="0"/>
                  <w:marRight w:val="0"/>
                  <w:marTop w:val="0"/>
                  <w:marBottom w:val="0"/>
                  <w:divBdr>
                    <w:top w:val="none" w:sz="0" w:space="0" w:color="auto"/>
                    <w:left w:val="none" w:sz="0" w:space="0" w:color="auto"/>
                    <w:bottom w:val="none" w:sz="0" w:space="0" w:color="auto"/>
                    <w:right w:val="none" w:sz="0" w:space="0" w:color="auto"/>
                  </w:divBdr>
                  <w:divsChild>
                    <w:div w:id="159152183">
                      <w:marLeft w:val="0"/>
                      <w:marRight w:val="0"/>
                      <w:marTop w:val="0"/>
                      <w:marBottom w:val="0"/>
                      <w:divBdr>
                        <w:top w:val="none" w:sz="0" w:space="0" w:color="auto"/>
                        <w:left w:val="none" w:sz="0" w:space="0" w:color="auto"/>
                        <w:bottom w:val="none" w:sz="0" w:space="0" w:color="auto"/>
                        <w:right w:val="none" w:sz="0" w:space="0" w:color="auto"/>
                      </w:divBdr>
                    </w:div>
                  </w:divsChild>
                </w:div>
                <w:div w:id="231888662">
                  <w:marLeft w:val="0"/>
                  <w:marRight w:val="0"/>
                  <w:marTop w:val="0"/>
                  <w:marBottom w:val="0"/>
                  <w:divBdr>
                    <w:top w:val="none" w:sz="0" w:space="0" w:color="auto"/>
                    <w:left w:val="none" w:sz="0" w:space="0" w:color="auto"/>
                    <w:bottom w:val="none" w:sz="0" w:space="0" w:color="auto"/>
                    <w:right w:val="none" w:sz="0" w:space="0" w:color="auto"/>
                  </w:divBdr>
                  <w:divsChild>
                    <w:div w:id="894119359">
                      <w:marLeft w:val="0"/>
                      <w:marRight w:val="0"/>
                      <w:marTop w:val="0"/>
                      <w:marBottom w:val="0"/>
                      <w:divBdr>
                        <w:top w:val="none" w:sz="0" w:space="0" w:color="auto"/>
                        <w:left w:val="none" w:sz="0" w:space="0" w:color="auto"/>
                        <w:bottom w:val="none" w:sz="0" w:space="0" w:color="auto"/>
                        <w:right w:val="none" w:sz="0" w:space="0" w:color="auto"/>
                      </w:divBdr>
                    </w:div>
                  </w:divsChild>
                </w:div>
                <w:div w:id="234169122">
                  <w:marLeft w:val="0"/>
                  <w:marRight w:val="0"/>
                  <w:marTop w:val="0"/>
                  <w:marBottom w:val="0"/>
                  <w:divBdr>
                    <w:top w:val="none" w:sz="0" w:space="0" w:color="auto"/>
                    <w:left w:val="none" w:sz="0" w:space="0" w:color="auto"/>
                    <w:bottom w:val="none" w:sz="0" w:space="0" w:color="auto"/>
                    <w:right w:val="none" w:sz="0" w:space="0" w:color="auto"/>
                  </w:divBdr>
                  <w:divsChild>
                    <w:div w:id="1060404083">
                      <w:marLeft w:val="0"/>
                      <w:marRight w:val="0"/>
                      <w:marTop w:val="0"/>
                      <w:marBottom w:val="0"/>
                      <w:divBdr>
                        <w:top w:val="none" w:sz="0" w:space="0" w:color="auto"/>
                        <w:left w:val="none" w:sz="0" w:space="0" w:color="auto"/>
                        <w:bottom w:val="none" w:sz="0" w:space="0" w:color="auto"/>
                        <w:right w:val="none" w:sz="0" w:space="0" w:color="auto"/>
                      </w:divBdr>
                    </w:div>
                  </w:divsChild>
                </w:div>
                <w:div w:id="268440173">
                  <w:marLeft w:val="0"/>
                  <w:marRight w:val="0"/>
                  <w:marTop w:val="0"/>
                  <w:marBottom w:val="0"/>
                  <w:divBdr>
                    <w:top w:val="none" w:sz="0" w:space="0" w:color="auto"/>
                    <w:left w:val="none" w:sz="0" w:space="0" w:color="auto"/>
                    <w:bottom w:val="none" w:sz="0" w:space="0" w:color="auto"/>
                    <w:right w:val="none" w:sz="0" w:space="0" w:color="auto"/>
                  </w:divBdr>
                  <w:divsChild>
                    <w:div w:id="110327830">
                      <w:marLeft w:val="0"/>
                      <w:marRight w:val="0"/>
                      <w:marTop w:val="0"/>
                      <w:marBottom w:val="0"/>
                      <w:divBdr>
                        <w:top w:val="none" w:sz="0" w:space="0" w:color="auto"/>
                        <w:left w:val="none" w:sz="0" w:space="0" w:color="auto"/>
                        <w:bottom w:val="none" w:sz="0" w:space="0" w:color="auto"/>
                        <w:right w:val="none" w:sz="0" w:space="0" w:color="auto"/>
                      </w:divBdr>
                    </w:div>
                  </w:divsChild>
                </w:div>
                <w:div w:id="349181606">
                  <w:marLeft w:val="0"/>
                  <w:marRight w:val="0"/>
                  <w:marTop w:val="0"/>
                  <w:marBottom w:val="0"/>
                  <w:divBdr>
                    <w:top w:val="none" w:sz="0" w:space="0" w:color="auto"/>
                    <w:left w:val="none" w:sz="0" w:space="0" w:color="auto"/>
                    <w:bottom w:val="none" w:sz="0" w:space="0" w:color="auto"/>
                    <w:right w:val="none" w:sz="0" w:space="0" w:color="auto"/>
                  </w:divBdr>
                  <w:divsChild>
                    <w:div w:id="1397782854">
                      <w:marLeft w:val="0"/>
                      <w:marRight w:val="0"/>
                      <w:marTop w:val="0"/>
                      <w:marBottom w:val="0"/>
                      <w:divBdr>
                        <w:top w:val="none" w:sz="0" w:space="0" w:color="auto"/>
                        <w:left w:val="none" w:sz="0" w:space="0" w:color="auto"/>
                        <w:bottom w:val="none" w:sz="0" w:space="0" w:color="auto"/>
                        <w:right w:val="none" w:sz="0" w:space="0" w:color="auto"/>
                      </w:divBdr>
                    </w:div>
                  </w:divsChild>
                </w:div>
                <w:div w:id="356782666">
                  <w:marLeft w:val="0"/>
                  <w:marRight w:val="0"/>
                  <w:marTop w:val="0"/>
                  <w:marBottom w:val="0"/>
                  <w:divBdr>
                    <w:top w:val="none" w:sz="0" w:space="0" w:color="auto"/>
                    <w:left w:val="none" w:sz="0" w:space="0" w:color="auto"/>
                    <w:bottom w:val="none" w:sz="0" w:space="0" w:color="auto"/>
                    <w:right w:val="none" w:sz="0" w:space="0" w:color="auto"/>
                  </w:divBdr>
                  <w:divsChild>
                    <w:div w:id="220599011">
                      <w:marLeft w:val="0"/>
                      <w:marRight w:val="0"/>
                      <w:marTop w:val="0"/>
                      <w:marBottom w:val="0"/>
                      <w:divBdr>
                        <w:top w:val="none" w:sz="0" w:space="0" w:color="auto"/>
                        <w:left w:val="none" w:sz="0" w:space="0" w:color="auto"/>
                        <w:bottom w:val="none" w:sz="0" w:space="0" w:color="auto"/>
                        <w:right w:val="none" w:sz="0" w:space="0" w:color="auto"/>
                      </w:divBdr>
                    </w:div>
                  </w:divsChild>
                </w:div>
                <w:div w:id="420416977">
                  <w:marLeft w:val="0"/>
                  <w:marRight w:val="0"/>
                  <w:marTop w:val="0"/>
                  <w:marBottom w:val="0"/>
                  <w:divBdr>
                    <w:top w:val="none" w:sz="0" w:space="0" w:color="auto"/>
                    <w:left w:val="none" w:sz="0" w:space="0" w:color="auto"/>
                    <w:bottom w:val="none" w:sz="0" w:space="0" w:color="auto"/>
                    <w:right w:val="none" w:sz="0" w:space="0" w:color="auto"/>
                  </w:divBdr>
                  <w:divsChild>
                    <w:div w:id="903680902">
                      <w:marLeft w:val="0"/>
                      <w:marRight w:val="0"/>
                      <w:marTop w:val="0"/>
                      <w:marBottom w:val="0"/>
                      <w:divBdr>
                        <w:top w:val="none" w:sz="0" w:space="0" w:color="auto"/>
                        <w:left w:val="none" w:sz="0" w:space="0" w:color="auto"/>
                        <w:bottom w:val="none" w:sz="0" w:space="0" w:color="auto"/>
                        <w:right w:val="none" w:sz="0" w:space="0" w:color="auto"/>
                      </w:divBdr>
                    </w:div>
                  </w:divsChild>
                </w:div>
                <w:div w:id="440227469">
                  <w:marLeft w:val="0"/>
                  <w:marRight w:val="0"/>
                  <w:marTop w:val="0"/>
                  <w:marBottom w:val="0"/>
                  <w:divBdr>
                    <w:top w:val="none" w:sz="0" w:space="0" w:color="auto"/>
                    <w:left w:val="none" w:sz="0" w:space="0" w:color="auto"/>
                    <w:bottom w:val="none" w:sz="0" w:space="0" w:color="auto"/>
                    <w:right w:val="none" w:sz="0" w:space="0" w:color="auto"/>
                  </w:divBdr>
                  <w:divsChild>
                    <w:div w:id="1502771763">
                      <w:marLeft w:val="0"/>
                      <w:marRight w:val="0"/>
                      <w:marTop w:val="0"/>
                      <w:marBottom w:val="0"/>
                      <w:divBdr>
                        <w:top w:val="none" w:sz="0" w:space="0" w:color="auto"/>
                        <w:left w:val="none" w:sz="0" w:space="0" w:color="auto"/>
                        <w:bottom w:val="none" w:sz="0" w:space="0" w:color="auto"/>
                        <w:right w:val="none" w:sz="0" w:space="0" w:color="auto"/>
                      </w:divBdr>
                    </w:div>
                  </w:divsChild>
                </w:div>
                <w:div w:id="541598192">
                  <w:marLeft w:val="0"/>
                  <w:marRight w:val="0"/>
                  <w:marTop w:val="0"/>
                  <w:marBottom w:val="0"/>
                  <w:divBdr>
                    <w:top w:val="none" w:sz="0" w:space="0" w:color="auto"/>
                    <w:left w:val="none" w:sz="0" w:space="0" w:color="auto"/>
                    <w:bottom w:val="none" w:sz="0" w:space="0" w:color="auto"/>
                    <w:right w:val="none" w:sz="0" w:space="0" w:color="auto"/>
                  </w:divBdr>
                  <w:divsChild>
                    <w:div w:id="42483720">
                      <w:marLeft w:val="0"/>
                      <w:marRight w:val="0"/>
                      <w:marTop w:val="0"/>
                      <w:marBottom w:val="0"/>
                      <w:divBdr>
                        <w:top w:val="none" w:sz="0" w:space="0" w:color="auto"/>
                        <w:left w:val="none" w:sz="0" w:space="0" w:color="auto"/>
                        <w:bottom w:val="none" w:sz="0" w:space="0" w:color="auto"/>
                        <w:right w:val="none" w:sz="0" w:space="0" w:color="auto"/>
                      </w:divBdr>
                    </w:div>
                  </w:divsChild>
                </w:div>
                <w:div w:id="577591524">
                  <w:marLeft w:val="0"/>
                  <w:marRight w:val="0"/>
                  <w:marTop w:val="0"/>
                  <w:marBottom w:val="0"/>
                  <w:divBdr>
                    <w:top w:val="none" w:sz="0" w:space="0" w:color="auto"/>
                    <w:left w:val="none" w:sz="0" w:space="0" w:color="auto"/>
                    <w:bottom w:val="none" w:sz="0" w:space="0" w:color="auto"/>
                    <w:right w:val="none" w:sz="0" w:space="0" w:color="auto"/>
                  </w:divBdr>
                  <w:divsChild>
                    <w:div w:id="1682197246">
                      <w:marLeft w:val="0"/>
                      <w:marRight w:val="0"/>
                      <w:marTop w:val="0"/>
                      <w:marBottom w:val="0"/>
                      <w:divBdr>
                        <w:top w:val="none" w:sz="0" w:space="0" w:color="auto"/>
                        <w:left w:val="none" w:sz="0" w:space="0" w:color="auto"/>
                        <w:bottom w:val="none" w:sz="0" w:space="0" w:color="auto"/>
                        <w:right w:val="none" w:sz="0" w:space="0" w:color="auto"/>
                      </w:divBdr>
                    </w:div>
                  </w:divsChild>
                </w:div>
                <w:div w:id="613907188">
                  <w:marLeft w:val="0"/>
                  <w:marRight w:val="0"/>
                  <w:marTop w:val="0"/>
                  <w:marBottom w:val="0"/>
                  <w:divBdr>
                    <w:top w:val="none" w:sz="0" w:space="0" w:color="auto"/>
                    <w:left w:val="none" w:sz="0" w:space="0" w:color="auto"/>
                    <w:bottom w:val="none" w:sz="0" w:space="0" w:color="auto"/>
                    <w:right w:val="none" w:sz="0" w:space="0" w:color="auto"/>
                  </w:divBdr>
                  <w:divsChild>
                    <w:div w:id="1782988612">
                      <w:marLeft w:val="0"/>
                      <w:marRight w:val="0"/>
                      <w:marTop w:val="0"/>
                      <w:marBottom w:val="0"/>
                      <w:divBdr>
                        <w:top w:val="none" w:sz="0" w:space="0" w:color="auto"/>
                        <w:left w:val="none" w:sz="0" w:space="0" w:color="auto"/>
                        <w:bottom w:val="none" w:sz="0" w:space="0" w:color="auto"/>
                        <w:right w:val="none" w:sz="0" w:space="0" w:color="auto"/>
                      </w:divBdr>
                    </w:div>
                  </w:divsChild>
                </w:div>
                <w:div w:id="676465671">
                  <w:marLeft w:val="0"/>
                  <w:marRight w:val="0"/>
                  <w:marTop w:val="0"/>
                  <w:marBottom w:val="0"/>
                  <w:divBdr>
                    <w:top w:val="none" w:sz="0" w:space="0" w:color="auto"/>
                    <w:left w:val="none" w:sz="0" w:space="0" w:color="auto"/>
                    <w:bottom w:val="none" w:sz="0" w:space="0" w:color="auto"/>
                    <w:right w:val="none" w:sz="0" w:space="0" w:color="auto"/>
                  </w:divBdr>
                  <w:divsChild>
                    <w:div w:id="1010134415">
                      <w:marLeft w:val="0"/>
                      <w:marRight w:val="0"/>
                      <w:marTop w:val="0"/>
                      <w:marBottom w:val="0"/>
                      <w:divBdr>
                        <w:top w:val="none" w:sz="0" w:space="0" w:color="auto"/>
                        <w:left w:val="none" w:sz="0" w:space="0" w:color="auto"/>
                        <w:bottom w:val="none" w:sz="0" w:space="0" w:color="auto"/>
                        <w:right w:val="none" w:sz="0" w:space="0" w:color="auto"/>
                      </w:divBdr>
                    </w:div>
                  </w:divsChild>
                </w:div>
                <w:div w:id="740175931">
                  <w:marLeft w:val="0"/>
                  <w:marRight w:val="0"/>
                  <w:marTop w:val="0"/>
                  <w:marBottom w:val="0"/>
                  <w:divBdr>
                    <w:top w:val="none" w:sz="0" w:space="0" w:color="auto"/>
                    <w:left w:val="none" w:sz="0" w:space="0" w:color="auto"/>
                    <w:bottom w:val="none" w:sz="0" w:space="0" w:color="auto"/>
                    <w:right w:val="none" w:sz="0" w:space="0" w:color="auto"/>
                  </w:divBdr>
                  <w:divsChild>
                    <w:div w:id="1963340988">
                      <w:marLeft w:val="0"/>
                      <w:marRight w:val="0"/>
                      <w:marTop w:val="0"/>
                      <w:marBottom w:val="0"/>
                      <w:divBdr>
                        <w:top w:val="none" w:sz="0" w:space="0" w:color="auto"/>
                        <w:left w:val="none" w:sz="0" w:space="0" w:color="auto"/>
                        <w:bottom w:val="none" w:sz="0" w:space="0" w:color="auto"/>
                        <w:right w:val="none" w:sz="0" w:space="0" w:color="auto"/>
                      </w:divBdr>
                    </w:div>
                  </w:divsChild>
                </w:div>
                <w:div w:id="814571511">
                  <w:marLeft w:val="0"/>
                  <w:marRight w:val="0"/>
                  <w:marTop w:val="0"/>
                  <w:marBottom w:val="0"/>
                  <w:divBdr>
                    <w:top w:val="none" w:sz="0" w:space="0" w:color="auto"/>
                    <w:left w:val="none" w:sz="0" w:space="0" w:color="auto"/>
                    <w:bottom w:val="none" w:sz="0" w:space="0" w:color="auto"/>
                    <w:right w:val="none" w:sz="0" w:space="0" w:color="auto"/>
                  </w:divBdr>
                  <w:divsChild>
                    <w:div w:id="1513570229">
                      <w:marLeft w:val="0"/>
                      <w:marRight w:val="0"/>
                      <w:marTop w:val="0"/>
                      <w:marBottom w:val="0"/>
                      <w:divBdr>
                        <w:top w:val="none" w:sz="0" w:space="0" w:color="auto"/>
                        <w:left w:val="none" w:sz="0" w:space="0" w:color="auto"/>
                        <w:bottom w:val="none" w:sz="0" w:space="0" w:color="auto"/>
                        <w:right w:val="none" w:sz="0" w:space="0" w:color="auto"/>
                      </w:divBdr>
                    </w:div>
                  </w:divsChild>
                </w:div>
                <w:div w:id="890533016">
                  <w:marLeft w:val="0"/>
                  <w:marRight w:val="0"/>
                  <w:marTop w:val="0"/>
                  <w:marBottom w:val="0"/>
                  <w:divBdr>
                    <w:top w:val="none" w:sz="0" w:space="0" w:color="auto"/>
                    <w:left w:val="none" w:sz="0" w:space="0" w:color="auto"/>
                    <w:bottom w:val="none" w:sz="0" w:space="0" w:color="auto"/>
                    <w:right w:val="none" w:sz="0" w:space="0" w:color="auto"/>
                  </w:divBdr>
                  <w:divsChild>
                    <w:div w:id="1042679776">
                      <w:marLeft w:val="0"/>
                      <w:marRight w:val="0"/>
                      <w:marTop w:val="0"/>
                      <w:marBottom w:val="0"/>
                      <w:divBdr>
                        <w:top w:val="none" w:sz="0" w:space="0" w:color="auto"/>
                        <w:left w:val="none" w:sz="0" w:space="0" w:color="auto"/>
                        <w:bottom w:val="none" w:sz="0" w:space="0" w:color="auto"/>
                        <w:right w:val="none" w:sz="0" w:space="0" w:color="auto"/>
                      </w:divBdr>
                    </w:div>
                  </w:divsChild>
                </w:div>
                <w:div w:id="898056128">
                  <w:marLeft w:val="0"/>
                  <w:marRight w:val="0"/>
                  <w:marTop w:val="0"/>
                  <w:marBottom w:val="0"/>
                  <w:divBdr>
                    <w:top w:val="none" w:sz="0" w:space="0" w:color="auto"/>
                    <w:left w:val="none" w:sz="0" w:space="0" w:color="auto"/>
                    <w:bottom w:val="none" w:sz="0" w:space="0" w:color="auto"/>
                    <w:right w:val="none" w:sz="0" w:space="0" w:color="auto"/>
                  </w:divBdr>
                  <w:divsChild>
                    <w:div w:id="4789164">
                      <w:marLeft w:val="0"/>
                      <w:marRight w:val="0"/>
                      <w:marTop w:val="0"/>
                      <w:marBottom w:val="0"/>
                      <w:divBdr>
                        <w:top w:val="none" w:sz="0" w:space="0" w:color="auto"/>
                        <w:left w:val="none" w:sz="0" w:space="0" w:color="auto"/>
                        <w:bottom w:val="none" w:sz="0" w:space="0" w:color="auto"/>
                        <w:right w:val="none" w:sz="0" w:space="0" w:color="auto"/>
                      </w:divBdr>
                    </w:div>
                  </w:divsChild>
                </w:div>
                <w:div w:id="907426617">
                  <w:marLeft w:val="0"/>
                  <w:marRight w:val="0"/>
                  <w:marTop w:val="0"/>
                  <w:marBottom w:val="0"/>
                  <w:divBdr>
                    <w:top w:val="none" w:sz="0" w:space="0" w:color="auto"/>
                    <w:left w:val="none" w:sz="0" w:space="0" w:color="auto"/>
                    <w:bottom w:val="none" w:sz="0" w:space="0" w:color="auto"/>
                    <w:right w:val="none" w:sz="0" w:space="0" w:color="auto"/>
                  </w:divBdr>
                  <w:divsChild>
                    <w:div w:id="1726878516">
                      <w:marLeft w:val="0"/>
                      <w:marRight w:val="0"/>
                      <w:marTop w:val="0"/>
                      <w:marBottom w:val="0"/>
                      <w:divBdr>
                        <w:top w:val="none" w:sz="0" w:space="0" w:color="auto"/>
                        <w:left w:val="none" w:sz="0" w:space="0" w:color="auto"/>
                        <w:bottom w:val="none" w:sz="0" w:space="0" w:color="auto"/>
                        <w:right w:val="none" w:sz="0" w:space="0" w:color="auto"/>
                      </w:divBdr>
                    </w:div>
                  </w:divsChild>
                </w:div>
                <w:div w:id="920529205">
                  <w:marLeft w:val="0"/>
                  <w:marRight w:val="0"/>
                  <w:marTop w:val="0"/>
                  <w:marBottom w:val="0"/>
                  <w:divBdr>
                    <w:top w:val="none" w:sz="0" w:space="0" w:color="auto"/>
                    <w:left w:val="none" w:sz="0" w:space="0" w:color="auto"/>
                    <w:bottom w:val="none" w:sz="0" w:space="0" w:color="auto"/>
                    <w:right w:val="none" w:sz="0" w:space="0" w:color="auto"/>
                  </w:divBdr>
                  <w:divsChild>
                    <w:div w:id="205194">
                      <w:marLeft w:val="0"/>
                      <w:marRight w:val="0"/>
                      <w:marTop w:val="0"/>
                      <w:marBottom w:val="0"/>
                      <w:divBdr>
                        <w:top w:val="none" w:sz="0" w:space="0" w:color="auto"/>
                        <w:left w:val="none" w:sz="0" w:space="0" w:color="auto"/>
                        <w:bottom w:val="none" w:sz="0" w:space="0" w:color="auto"/>
                        <w:right w:val="none" w:sz="0" w:space="0" w:color="auto"/>
                      </w:divBdr>
                    </w:div>
                  </w:divsChild>
                </w:div>
                <w:div w:id="943611192">
                  <w:marLeft w:val="0"/>
                  <w:marRight w:val="0"/>
                  <w:marTop w:val="0"/>
                  <w:marBottom w:val="0"/>
                  <w:divBdr>
                    <w:top w:val="none" w:sz="0" w:space="0" w:color="auto"/>
                    <w:left w:val="none" w:sz="0" w:space="0" w:color="auto"/>
                    <w:bottom w:val="none" w:sz="0" w:space="0" w:color="auto"/>
                    <w:right w:val="none" w:sz="0" w:space="0" w:color="auto"/>
                  </w:divBdr>
                  <w:divsChild>
                    <w:div w:id="1085420586">
                      <w:marLeft w:val="0"/>
                      <w:marRight w:val="0"/>
                      <w:marTop w:val="0"/>
                      <w:marBottom w:val="0"/>
                      <w:divBdr>
                        <w:top w:val="none" w:sz="0" w:space="0" w:color="auto"/>
                        <w:left w:val="none" w:sz="0" w:space="0" w:color="auto"/>
                        <w:bottom w:val="none" w:sz="0" w:space="0" w:color="auto"/>
                        <w:right w:val="none" w:sz="0" w:space="0" w:color="auto"/>
                      </w:divBdr>
                    </w:div>
                  </w:divsChild>
                </w:div>
                <w:div w:id="944965829">
                  <w:marLeft w:val="0"/>
                  <w:marRight w:val="0"/>
                  <w:marTop w:val="0"/>
                  <w:marBottom w:val="0"/>
                  <w:divBdr>
                    <w:top w:val="none" w:sz="0" w:space="0" w:color="auto"/>
                    <w:left w:val="none" w:sz="0" w:space="0" w:color="auto"/>
                    <w:bottom w:val="none" w:sz="0" w:space="0" w:color="auto"/>
                    <w:right w:val="none" w:sz="0" w:space="0" w:color="auto"/>
                  </w:divBdr>
                  <w:divsChild>
                    <w:div w:id="841552965">
                      <w:marLeft w:val="0"/>
                      <w:marRight w:val="0"/>
                      <w:marTop w:val="0"/>
                      <w:marBottom w:val="0"/>
                      <w:divBdr>
                        <w:top w:val="none" w:sz="0" w:space="0" w:color="auto"/>
                        <w:left w:val="none" w:sz="0" w:space="0" w:color="auto"/>
                        <w:bottom w:val="none" w:sz="0" w:space="0" w:color="auto"/>
                        <w:right w:val="none" w:sz="0" w:space="0" w:color="auto"/>
                      </w:divBdr>
                    </w:div>
                  </w:divsChild>
                </w:div>
                <w:div w:id="983119659">
                  <w:marLeft w:val="0"/>
                  <w:marRight w:val="0"/>
                  <w:marTop w:val="0"/>
                  <w:marBottom w:val="0"/>
                  <w:divBdr>
                    <w:top w:val="none" w:sz="0" w:space="0" w:color="auto"/>
                    <w:left w:val="none" w:sz="0" w:space="0" w:color="auto"/>
                    <w:bottom w:val="none" w:sz="0" w:space="0" w:color="auto"/>
                    <w:right w:val="none" w:sz="0" w:space="0" w:color="auto"/>
                  </w:divBdr>
                  <w:divsChild>
                    <w:div w:id="390154133">
                      <w:marLeft w:val="0"/>
                      <w:marRight w:val="0"/>
                      <w:marTop w:val="0"/>
                      <w:marBottom w:val="0"/>
                      <w:divBdr>
                        <w:top w:val="none" w:sz="0" w:space="0" w:color="auto"/>
                        <w:left w:val="none" w:sz="0" w:space="0" w:color="auto"/>
                        <w:bottom w:val="none" w:sz="0" w:space="0" w:color="auto"/>
                        <w:right w:val="none" w:sz="0" w:space="0" w:color="auto"/>
                      </w:divBdr>
                    </w:div>
                    <w:div w:id="643202037">
                      <w:marLeft w:val="0"/>
                      <w:marRight w:val="0"/>
                      <w:marTop w:val="0"/>
                      <w:marBottom w:val="0"/>
                      <w:divBdr>
                        <w:top w:val="none" w:sz="0" w:space="0" w:color="auto"/>
                        <w:left w:val="none" w:sz="0" w:space="0" w:color="auto"/>
                        <w:bottom w:val="none" w:sz="0" w:space="0" w:color="auto"/>
                        <w:right w:val="none" w:sz="0" w:space="0" w:color="auto"/>
                      </w:divBdr>
                    </w:div>
                  </w:divsChild>
                </w:div>
                <w:div w:id="1045057841">
                  <w:marLeft w:val="0"/>
                  <w:marRight w:val="0"/>
                  <w:marTop w:val="0"/>
                  <w:marBottom w:val="0"/>
                  <w:divBdr>
                    <w:top w:val="none" w:sz="0" w:space="0" w:color="auto"/>
                    <w:left w:val="none" w:sz="0" w:space="0" w:color="auto"/>
                    <w:bottom w:val="none" w:sz="0" w:space="0" w:color="auto"/>
                    <w:right w:val="none" w:sz="0" w:space="0" w:color="auto"/>
                  </w:divBdr>
                  <w:divsChild>
                    <w:div w:id="1930842589">
                      <w:marLeft w:val="0"/>
                      <w:marRight w:val="0"/>
                      <w:marTop w:val="0"/>
                      <w:marBottom w:val="0"/>
                      <w:divBdr>
                        <w:top w:val="none" w:sz="0" w:space="0" w:color="auto"/>
                        <w:left w:val="none" w:sz="0" w:space="0" w:color="auto"/>
                        <w:bottom w:val="none" w:sz="0" w:space="0" w:color="auto"/>
                        <w:right w:val="none" w:sz="0" w:space="0" w:color="auto"/>
                      </w:divBdr>
                    </w:div>
                  </w:divsChild>
                </w:div>
                <w:div w:id="1056853229">
                  <w:marLeft w:val="0"/>
                  <w:marRight w:val="0"/>
                  <w:marTop w:val="0"/>
                  <w:marBottom w:val="0"/>
                  <w:divBdr>
                    <w:top w:val="none" w:sz="0" w:space="0" w:color="auto"/>
                    <w:left w:val="none" w:sz="0" w:space="0" w:color="auto"/>
                    <w:bottom w:val="none" w:sz="0" w:space="0" w:color="auto"/>
                    <w:right w:val="none" w:sz="0" w:space="0" w:color="auto"/>
                  </w:divBdr>
                  <w:divsChild>
                    <w:div w:id="1350839571">
                      <w:marLeft w:val="0"/>
                      <w:marRight w:val="0"/>
                      <w:marTop w:val="0"/>
                      <w:marBottom w:val="0"/>
                      <w:divBdr>
                        <w:top w:val="none" w:sz="0" w:space="0" w:color="auto"/>
                        <w:left w:val="none" w:sz="0" w:space="0" w:color="auto"/>
                        <w:bottom w:val="none" w:sz="0" w:space="0" w:color="auto"/>
                        <w:right w:val="none" w:sz="0" w:space="0" w:color="auto"/>
                      </w:divBdr>
                    </w:div>
                  </w:divsChild>
                </w:div>
                <w:div w:id="1078865816">
                  <w:marLeft w:val="0"/>
                  <w:marRight w:val="0"/>
                  <w:marTop w:val="0"/>
                  <w:marBottom w:val="0"/>
                  <w:divBdr>
                    <w:top w:val="none" w:sz="0" w:space="0" w:color="auto"/>
                    <w:left w:val="none" w:sz="0" w:space="0" w:color="auto"/>
                    <w:bottom w:val="none" w:sz="0" w:space="0" w:color="auto"/>
                    <w:right w:val="none" w:sz="0" w:space="0" w:color="auto"/>
                  </w:divBdr>
                  <w:divsChild>
                    <w:div w:id="1686638148">
                      <w:marLeft w:val="0"/>
                      <w:marRight w:val="0"/>
                      <w:marTop w:val="0"/>
                      <w:marBottom w:val="0"/>
                      <w:divBdr>
                        <w:top w:val="none" w:sz="0" w:space="0" w:color="auto"/>
                        <w:left w:val="none" w:sz="0" w:space="0" w:color="auto"/>
                        <w:bottom w:val="none" w:sz="0" w:space="0" w:color="auto"/>
                        <w:right w:val="none" w:sz="0" w:space="0" w:color="auto"/>
                      </w:divBdr>
                    </w:div>
                  </w:divsChild>
                </w:div>
                <w:div w:id="1088773063">
                  <w:marLeft w:val="0"/>
                  <w:marRight w:val="0"/>
                  <w:marTop w:val="0"/>
                  <w:marBottom w:val="0"/>
                  <w:divBdr>
                    <w:top w:val="none" w:sz="0" w:space="0" w:color="auto"/>
                    <w:left w:val="none" w:sz="0" w:space="0" w:color="auto"/>
                    <w:bottom w:val="none" w:sz="0" w:space="0" w:color="auto"/>
                    <w:right w:val="none" w:sz="0" w:space="0" w:color="auto"/>
                  </w:divBdr>
                  <w:divsChild>
                    <w:div w:id="323240956">
                      <w:marLeft w:val="0"/>
                      <w:marRight w:val="0"/>
                      <w:marTop w:val="0"/>
                      <w:marBottom w:val="0"/>
                      <w:divBdr>
                        <w:top w:val="none" w:sz="0" w:space="0" w:color="auto"/>
                        <w:left w:val="none" w:sz="0" w:space="0" w:color="auto"/>
                        <w:bottom w:val="none" w:sz="0" w:space="0" w:color="auto"/>
                        <w:right w:val="none" w:sz="0" w:space="0" w:color="auto"/>
                      </w:divBdr>
                    </w:div>
                  </w:divsChild>
                </w:div>
                <w:div w:id="1118792037">
                  <w:marLeft w:val="0"/>
                  <w:marRight w:val="0"/>
                  <w:marTop w:val="0"/>
                  <w:marBottom w:val="0"/>
                  <w:divBdr>
                    <w:top w:val="none" w:sz="0" w:space="0" w:color="auto"/>
                    <w:left w:val="none" w:sz="0" w:space="0" w:color="auto"/>
                    <w:bottom w:val="none" w:sz="0" w:space="0" w:color="auto"/>
                    <w:right w:val="none" w:sz="0" w:space="0" w:color="auto"/>
                  </w:divBdr>
                  <w:divsChild>
                    <w:div w:id="1457797926">
                      <w:marLeft w:val="0"/>
                      <w:marRight w:val="0"/>
                      <w:marTop w:val="0"/>
                      <w:marBottom w:val="0"/>
                      <w:divBdr>
                        <w:top w:val="none" w:sz="0" w:space="0" w:color="auto"/>
                        <w:left w:val="none" w:sz="0" w:space="0" w:color="auto"/>
                        <w:bottom w:val="none" w:sz="0" w:space="0" w:color="auto"/>
                        <w:right w:val="none" w:sz="0" w:space="0" w:color="auto"/>
                      </w:divBdr>
                    </w:div>
                  </w:divsChild>
                </w:div>
                <w:div w:id="1126200937">
                  <w:marLeft w:val="0"/>
                  <w:marRight w:val="0"/>
                  <w:marTop w:val="0"/>
                  <w:marBottom w:val="0"/>
                  <w:divBdr>
                    <w:top w:val="none" w:sz="0" w:space="0" w:color="auto"/>
                    <w:left w:val="none" w:sz="0" w:space="0" w:color="auto"/>
                    <w:bottom w:val="none" w:sz="0" w:space="0" w:color="auto"/>
                    <w:right w:val="none" w:sz="0" w:space="0" w:color="auto"/>
                  </w:divBdr>
                  <w:divsChild>
                    <w:div w:id="513347717">
                      <w:marLeft w:val="0"/>
                      <w:marRight w:val="0"/>
                      <w:marTop w:val="0"/>
                      <w:marBottom w:val="0"/>
                      <w:divBdr>
                        <w:top w:val="none" w:sz="0" w:space="0" w:color="auto"/>
                        <w:left w:val="none" w:sz="0" w:space="0" w:color="auto"/>
                        <w:bottom w:val="none" w:sz="0" w:space="0" w:color="auto"/>
                        <w:right w:val="none" w:sz="0" w:space="0" w:color="auto"/>
                      </w:divBdr>
                    </w:div>
                    <w:div w:id="1635409360">
                      <w:marLeft w:val="0"/>
                      <w:marRight w:val="0"/>
                      <w:marTop w:val="0"/>
                      <w:marBottom w:val="0"/>
                      <w:divBdr>
                        <w:top w:val="none" w:sz="0" w:space="0" w:color="auto"/>
                        <w:left w:val="none" w:sz="0" w:space="0" w:color="auto"/>
                        <w:bottom w:val="none" w:sz="0" w:space="0" w:color="auto"/>
                        <w:right w:val="none" w:sz="0" w:space="0" w:color="auto"/>
                      </w:divBdr>
                    </w:div>
                    <w:div w:id="2036540805">
                      <w:marLeft w:val="0"/>
                      <w:marRight w:val="0"/>
                      <w:marTop w:val="0"/>
                      <w:marBottom w:val="0"/>
                      <w:divBdr>
                        <w:top w:val="none" w:sz="0" w:space="0" w:color="auto"/>
                        <w:left w:val="none" w:sz="0" w:space="0" w:color="auto"/>
                        <w:bottom w:val="none" w:sz="0" w:space="0" w:color="auto"/>
                        <w:right w:val="none" w:sz="0" w:space="0" w:color="auto"/>
                      </w:divBdr>
                    </w:div>
                  </w:divsChild>
                </w:div>
                <w:div w:id="1150098639">
                  <w:marLeft w:val="0"/>
                  <w:marRight w:val="0"/>
                  <w:marTop w:val="0"/>
                  <w:marBottom w:val="0"/>
                  <w:divBdr>
                    <w:top w:val="none" w:sz="0" w:space="0" w:color="auto"/>
                    <w:left w:val="none" w:sz="0" w:space="0" w:color="auto"/>
                    <w:bottom w:val="none" w:sz="0" w:space="0" w:color="auto"/>
                    <w:right w:val="none" w:sz="0" w:space="0" w:color="auto"/>
                  </w:divBdr>
                  <w:divsChild>
                    <w:div w:id="1754279714">
                      <w:marLeft w:val="0"/>
                      <w:marRight w:val="0"/>
                      <w:marTop w:val="0"/>
                      <w:marBottom w:val="0"/>
                      <w:divBdr>
                        <w:top w:val="none" w:sz="0" w:space="0" w:color="auto"/>
                        <w:left w:val="none" w:sz="0" w:space="0" w:color="auto"/>
                        <w:bottom w:val="none" w:sz="0" w:space="0" w:color="auto"/>
                        <w:right w:val="none" w:sz="0" w:space="0" w:color="auto"/>
                      </w:divBdr>
                    </w:div>
                  </w:divsChild>
                </w:div>
                <w:div w:id="1175459859">
                  <w:marLeft w:val="0"/>
                  <w:marRight w:val="0"/>
                  <w:marTop w:val="0"/>
                  <w:marBottom w:val="0"/>
                  <w:divBdr>
                    <w:top w:val="none" w:sz="0" w:space="0" w:color="auto"/>
                    <w:left w:val="none" w:sz="0" w:space="0" w:color="auto"/>
                    <w:bottom w:val="none" w:sz="0" w:space="0" w:color="auto"/>
                    <w:right w:val="none" w:sz="0" w:space="0" w:color="auto"/>
                  </w:divBdr>
                  <w:divsChild>
                    <w:div w:id="304087996">
                      <w:marLeft w:val="0"/>
                      <w:marRight w:val="0"/>
                      <w:marTop w:val="0"/>
                      <w:marBottom w:val="0"/>
                      <w:divBdr>
                        <w:top w:val="none" w:sz="0" w:space="0" w:color="auto"/>
                        <w:left w:val="none" w:sz="0" w:space="0" w:color="auto"/>
                        <w:bottom w:val="none" w:sz="0" w:space="0" w:color="auto"/>
                        <w:right w:val="none" w:sz="0" w:space="0" w:color="auto"/>
                      </w:divBdr>
                    </w:div>
                  </w:divsChild>
                </w:div>
                <w:div w:id="1230075993">
                  <w:marLeft w:val="0"/>
                  <w:marRight w:val="0"/>
                  <w:marTop w:val="0"/>
                  <w:marBottom w:val="0"/>
                  <w:divBdr>
                    <w:top w:val="none" w:sz="0" w:space="0" w:color="auto"/>
                    <w:left w:val="none" w:sz="0" w:space="0" w:color="auto"/>
                    <w:bottom w:val="none" w:sz="0" w:space="0" w:color="auto"/>
                    <w:right w:val="none" w:sz="0" w:space="0" w:color="auto"/>
                  </w:divBdr>
                  <w:divsChild>
                    <w:div w:id="349142353">
                      <w:marLeft w:val="0"/>
                      <w:marRight w:val="0"/>
                      <w:marTop w:val="0"/>
                      <w:marBottom w:val="0"/>
                      <w:divBdr>
                        <w:top w:val="none" w:sz="0" w:space="0" w:color="auto"/>
                        <w:left w:val="none" w:sz="0" w:space="0" w:color="auto"/>
                        <w:bottom w:val="none" w:sz="0" w:space="0" w:color="auto"/>
                        <w:right w:val="none" w:sz="0" w:space="0" w:color="auto"/>
                      </w:divBdr>
                    </w:div>
                  </w:divsChild>
                </w:div>
                <w:div w:id="1236091161">
                  <w:marLeft w:val="0"/>
                  <w:marRight w:val="0"/>
                  <w:marTop w:val="0"/>
                  <w:marBottom w:val="0"/>
                  <w:divBdr>
                    <w:top w:val="none" w:sz="0" w:space="0" w:color="auto"/>
                    <w:left w:val="none" w:sz="0" w:space="0" w:color="auto"/>
                    <w:bottom w:val="none" w:sz="0" w:space="0" w:color="auto"/>
                    <w:right w:val="none" w:sz="0" w:space="0" w:color="auto"/>
                  </w:divBdr>
                  <w:divsChild>
                    <w:div w:id="2011564855">
                      <w:marLeft w:val="0"/>
                      <w:marRight w:val="0"/>
                      <w:marTop w:val="0"/>
                      <w:marBottom w:val="0"/>
                      <w:divBdr>
                        <w:top w:val="none" w:sz="0" w:space="0" w:color="auto"/>
                        <w:left w:val="none" w:sz="0" w:space="0" w:color="auto"/>
                        <w:bottom w:val="none" w:sz="0" w:space="0" w:color="auto"/>
                        <w:right w:val="none" w:sz="0" w:space="0" w:color="auto"/>
                      </w:divBdr>
                    </w:div>
                  </w:divsChild>
                </w:div>
                <w:div w:id="1265963065">
                  <w:marLeft w:val="0"/>
                  <w:marRight w:val="0"/>
                  <w:marTop w:val="0"/>
                  <w:marBottom w:val="0"/>
                  <w:divBdr>
                    <w:top w:val="none" w:sz="0" w:space="0" w:color="auto"/>
                    <w:left w:val="none" w:sz="0" w:space="0" w:color="auto"/>
                    <w:bottom w:val="none" w:sz="0" w:space="0" w:color="auto"/>
                    <w:right w:val="none" w:sz="0" w:space="0" w:color="auto"/>
                  </w:divBdr>
                  <w:divsChild>
                    <w:div w:id="427428346">
                      <w:marLeft w:val="0"/>
                      <w:marRight w:val="0"/>
                      <w:marTop w:val="0"/>
                      <w:marBottom w:val="0"/>
                      <w:divBdr>
                        <w:top w:val="none" w:sz="0" w:space="0" w:color="auto"/>
                        <w:left w:val="none" w:sz="0" w:space="0" w:color="auto"/>
                        <w:bottom w:val="none" w:sz="0" w:space="0" w:color="auto"/>
                        <w:right w:val="none" w:sz="0" w:space="0" w:color="auto"/>
                      </w:divBdr>
                    </w:div>
                  </w:divsChild>
                </w:div>
                <w:div w:id="1271737609">
                  <w:marLeft w:val="0"/>
                  <w:marRight w:val="0"/>
                  <w:marTop w:val="0"/>
                  <w:marBottom w:val="0"/>
                  <w:divBdr>
                    <w:top w:val="none" w:sz="0" w:space="0" w:color="auto"/>
                    <w:left w:val="none" w:sz="0" w:space="0" w:color="auto"/>
                    <w:bottom w:val="none" w:sz="0" w:space="0" w:color="auto"/>
                    <w:right w:val="none" w:sz="0" w:space="0" w:color="auto"/>
                  </w:divBdr>
                  <w:divsChild>
                    <w:div w:id="184292028">
                      <w:marLeft w:val="0"/>
                      <w:marRight w:val="0"/>
                      <w:marTop w:val="0"/>
                      <w:marBottom w:val="0"/>
                      <w:divBdr>
                        <w:top w:val="none" w:sz="0" w:space="0" w:color="auto"/>
                        <w:left w:val="none" w:sz="0" w:space="0" w:color="auto"/>
                        <w:bottom w:val="none" w:sz="0" w:space="0" w:color="auto"/>
                        <w:right w:val="none" w:sz="0" w:space="0" w:color="auto"/>
                      </w:divBdr>
                    </w:div>
                  </w:divsChild>
                </w:div>
                <w:div w:id="1295720742">
                  <w:marLeft w:val="0"/>
                  <w:marRight w:val="0"/>
                  <w:marTop w:val="0"/>
                  <w:marBottom w:val="0"/>
                  <w:divBdr>
                    <w:top w:val="none" w:sz="0" w:space="0" w:color="auto"/>
                    <w:left w:val="none" w:sz="0" w:space="0" w:color="auto"/>
                    <w:bottom w:val="none" w:sz="0" w:space="0" w:color="auto"/>
                    <w:right w:val="none" w:sz="0" w:space="0" w:color="auto"/>
                  </w:divBdr>
                  <w:divsChild>
                    <w:div w:id="1439255940">
                      <w:marLeft w:val="0"/>
                      <w:marRight w:val="0"/>
                      <w:marTop w:val="0"/>
                      <w:marBottom w:val="0"/>
                      <w:divBdr>
                        <w:top w:val="none" w:sz="0" w:space="0" w:color="auto"/>
                        <w:left w:val="none" w:sz="0" w:space="0" w:color="auto"/>
                        <w:bottom w:val="none" w:sz="0" w:space="0" w:color="auto"/>
                        <w:right w:val="none" w:sz="0" w:space="0" w:color="auto"/>
                      </w:divBdr>
                    </w:div>
                  </w:divsChild>
                </w:div>
                <w:div w:id="1313295637">
                  <w:marLeft w:val="0"/>
                  <w:marRight w:val="0"/>
                  <w:marTop w:val="0"/>
                  <w:marBottom w:val="0"/>
                  <w:divBdr>
                    <w:top w:val="none" w:sz="0" w:space="0" w:color="auto"/>
                    <w:left w:val="none" w:sz="0" w:space="0" w:color="auto"/>
                    <w:bottom w:val="none" w:sz="0" w:space="0" w:color="auto"/>
                    <w:right w:val="none" w:sz="0" w:space="0" w:color="auto"/>
                  </w:divBdr>
                  <w:divsChild>
                    <w:div w:id="492333308">
                      <w:marLeft w:val="0"/>
                      <w:marRight w:val="0"/>
                      <w:marTop w:val="0"/>
                      <w:marBottom w:val="0"/>
                      <w:divBdr>
                        <w:top w:val="none" w:sz="0" w:space="0" w:color="auto"/>
                        <w:left w:val="none" w:sz="0" w:space="0" w:color="auto"/>
                        <w:bottom w:val="none" w:sz="0" w:space="0" w:color="auto"/>
                        <w:right w:val="none" w:sz="0" w:space="0" w:color="auto"/>
                      </w:divBdr>
                    </w:div>
                    <w:div w:id="603732377">
                      <w:marLeft w:val="0"/>
                      <w:marRight w:val="0"/>
                      <w:marTop w:val="0"/>
                      <w:marBottom w:val="0"/>
                      <w:divBdr>
                        <w:top w:val="none" w:sz="0" w:space="0" w:color="auto"/>
                        <w:left w:val="none" w:sz="0" w:space="0" w:color="auto"/>
                        <w:bottom w:val="none" w:sz="0" w:space="0" w:color="auto"/>
                        <w:right w:val="none" w:sz="0" w:space="0" w:color="auto"/>
                      </w:divBdr>
                    </w:div>
                  </w:divsChild>
                </w:div>
                <w:div w:id="1315139365">
                  <w:marLeft w:val="0"/>
                  <w:marRight w:val="0"/>
                  <w:marTop w:val="0"/>
                  <w:marBottom w:val="0"/>
                  <w:divBdr>
                    <w:top w:val="none" w:sz="0" w:space="0" w:color="auto"/>
                    <w:left w:val="none" w:sz="0" w:space="0" w:color="auto"/>
                    <w:bottom w:val="none" w:sz="0" w:space="0" w:color="auto"/>
                    <w:right w:val="none" w:sz="0" w:space="0" w:color="auto"/>
                  </w:divBdr>
                  <w:divsChild>
                    <w:div w:id="1186556444">
                      <w:marLeft w:val="0"/>
                      <w:marRight w:val="0"/>
                      <w:marTop w:val="0"/>
                      <w:marBottom w:val="0"/>
                      <w:divBdr>
                        <w:top w:val="none" w:sz="0" w:space="0" w:color="auto"/>
                        <w:left w:val="none" w:sz="0" w:space="0" w:color="auto"/>
                        <w:bottom w:val="none" w:sz="0" w:space="0" w:color="auto"/>
                        <w:right w:val="none" w:sz="0" w:space="0" w:color="auto"/>
                      </w:divBdr>
                    </w:div>
                  </w:divsChild>
                </w:div>
                <w:div w:id="1315723713">
                  <w:marLeft w:val="0"/>
                  <w:marRight w:val="0"/>
                  <w:marTop w:val="0"/>
                  <w:marBottom w:val="0"/>
                  <w:divBdr>
                    <w:top w:val="none" w:sz="0" w:space="0" w:color="auto"/>
                    <w:left w:val="none" w:sz="0" w:space="0" w:color="auto"/>
                    <w:bottom w:val="none" w:sz="0" w:space="0" w:color="auto"/>
                    <w:right w:val="none" w:sz="0" w:space="0" w:color="auto"/>
                  </w:divBdr>
                  <w:divsChild>
                    <w:div w:id="282735292">
                      <w:marLeft w:val="0"/>
                      <w:marRight w:val="0"/>
                      <w:marTop w:val="0"/>
                      <w:marBottom w:val="0"/>
                      <w:divBdr>
                        <w:top w:val="none" w:sz="0" w:space="0" w:color="auto"/>
                        <w:left w:val="none" w:sz="0" w:space="0" w:color="auto"/>
                        <w:bottom w:val="none" w:sz="0" w:space="0" w:color="auto"/>
                        <w:right w:val="none" w:sz="0" w:space="0" w:color="auto"/>
                      </w:divBdr>
                    </w:div>
                    <w:div w:id="1903906129">
                      <w:marLeft w:val="0"/>
                      <w:marRight w:val="0"/>
                      <w:marTop w:val="0"/>
                      <w:marBottom w:val="0"/>
                      <w:divBdr>
                        <w:top w:val="none" w:sz="0" w:space="0" w:color="auto"/>
                        <w:left w:val="none" w:sz="0" w:space="0" w:color="auto"/>
                        <w:bottom w:val="none" w:sz="0" w:space="0" w:color="auto"/>
                        <w:right w:val="none" w:sz="0" w:space="0" w:color="auto"/>
                      </w:divBdr>
                    </w:div>
                  </w:divsChild>
                </w:div>
                <w:div w:id="1319189765">
                  <w:marLeft w:val="0"/>
                  <w:marRight w:val="0"/>
                  <w:marTop w:val="0"/>
                  <w:marBottom w:val="0"/>
                  <w:divBdr>
                    <w:top w:val="none" w:sz="0" w:space="0" w:color="auto"/>
                    <w:left w:val="none" w:sz="0" w:space="0" w:color="auto"/>
                    <w:bottom w:val="none" w:sz="0" w:space="0" w:color="auto"/>
                    <w:right w:val="none" w:sz="0" w:space="0" w:color="auto"/>
                  </w:divBdr>
                  <w:divsChild>
                    <w:div w:id="2031030886">
                      <w:marLeft w:val="0"/>
                      <w:marRight w:val="0"/>
                      <w:marTop w:val="0"/>
                      <w:marBottom w:val="0"/>
                      <w:divBdr>
                        <w:top w:val="none" w:sz="0" w:space="0" w:color="auto"/>
                        <w:left w:val="none" w:sz="0" w:space="0" w:color="auto"/>
                        <w:bottom w:val="none" w:sz="0" w:space="0" w:color="auto"/>
                        <w:right w:val="none" w:sz="0" w:space="0" w:color="auto"/>
                      </w:divBdr>
                    </w:div>
                  </w:divsChild>
                </w:div>
                <w:div w:id="1330985207">
                  <w:marLeft w:val="0"/>
                  <w:marRight w:val="0"/>
                  <w:marTop w:val="0"/>
                  <w:marBottom w:val="0"/>
                  <w:divBdr>
                    <w:top w:val="none" w:sz="0" w:space="0" w:color="auto"/>
                    <w:left w:val="none" w:sz="0" w:space="0" w:color="auto"/>
                    <w:bottom w:val="none" w:sz="0" w:space="0" w:color="auto"/>
                    <w:right w:val="none" w:sz="0" w:space="0" w:color="auto"/>
                  </w:divBdr>
                  <w:divsChild>
                    <w:div w:id="1963536032">
                      <w:marLeft w:val="0"/>
                      <w:marRight w:val="0"/>
                      <w:marTop w:val="0"/>
                      <w:marBottom w:val="0"/>
                      <w:divBdr>
                        <w:top w:val="none" w:sz="0" w:space="0" w:color="auto"/>
                        <w:left w:val="none" w:sz="0" w:space="0" w:color="auto"/>
                        <w:bottom w:val="none" w:sz="0" w:space="0" w:color="auto"/>
                        <w:right w:val="none" w:sz="0" w:space="0" w:color="auto"/>
                      </w:divBdr>
                    </w:div>
                  </w:divsChild>
                </w:div>
                <w:div w:id="1346319823">
                  <w:marLeft w:val="0"/>
                  <w:marRight w:val="0"/>
                  <w:marTop w:val="0"/>
                  <w:marBottom w:val="0"/>
                  <w:divBdr>
                    <w:top w:val="none" w:sz="0" w:space="0" w:color="auto"/>
                    <w:left w:val="none" w:sz="0" w:space="0" w:color="auto"/>
                    <w:bottom w:val="none" w:sz="0" w:space="0" w:color="auto"/>
                    <w:right w:val="none" w:sz="0" w:space="0" w:color="auto"/>
                  </w:divBdr>
                  <w:divsChild>
                    <w:div w:id="2074622779">
                      <w:marLeft w:val="0"/>
                      <w:marRight w:val="0"/>
                      <w:marTop w:val="0"/>
                      <w:marBottom w:val="0"/>
                      <w:divBdr>
                        <w:top w:val="none" w:sz="0" w:space="0" w:color="auto"/>
                        <w:left w:val="none" w:sz="0" w:space="0" w:color="auto"/>
                        <w:bottom w:val="none" w:sz="0" w:space="0" w:color="auto"/>
                        <w:right w:val="none" w:sz="0" w:space="0" w:color="auto"/>
                      </w:divBdr>
                    </w:div>
                  </w:divsChild>
                </w:div>
                <w:div w:id="1348599851">
                  <w:marLeft w:val="0"/>
                  <w:marRight w:val="0"/>
                  <w:marTop w:val="0"/>
                  <w:marBottom w:val="0"/>
                  <w:divBdr>
                    <w:top w:val="none" w:sz="0" w:space="0" w:color="auto"/>
                    <w:left w:val="none" w:sz="0" w:space="0" w:color="auto"/>
                    <w:bottom w:val="none" w:sz="0" w:space="0" w:color="auto"/>
                    <w:right w:val="none" w:sz="0" w:space="0" w:color="auto"/>
                  </w:divBdr>
                  <w:divsChild>
                    <w:div w:id="1960867323">
                      <w:marLeft w:val="0"/>
                      <w:marRight w:val="0"/>
                      <w:marTop w:val="0"/>
                      <w:marBottom w:val="0"/>
                      <w:divBdr>
                        <w:top w:val="none" w:sz="0" w:space="0" w:color="auto"/>
                        <w:left w:val="none" w:sz="0" w:space="0" w:color="auto"/>
                        <w:bottom w:val="none" w:sz="0" w:space="0" w:color="auto"/>
                        <w:right w:val="none" w:sz="0" w:space="0" w:color="auto"/>
                      </w:divBdr>
                    </w:div>
                  </w:divsChild>
                </w:div>
                <w:div w:id="1361319848">
                  <w:marLeft w:val="0"/>
                  <w:marRight w:val="0"/>
                  <w:marTop w:val="0"/>
                  <w:marBottom w:val="0"/>
                  <w:divBdr>
                    <w:top w:val="none" w:sz="0" w:space="0" w:color="auto"/>
                    <w:left w:val="none" w:sz="0" w:space="0" w:color="auto"/>
                    <w:bottom w:val="none" w:sz="0" w:space="0" w:color="auto"/>
                    <w:right w:val="none" w:sz="0" w:space="0" w:color="auto"/>
                  </w:divBdr>
                  <w:divsChild>
                    <w:div w:id="1272200255">
                      <w:marLeft w:val="0"/>
                      <w:marRight w:val="0"/>
                      <w:marTop w:val="0"/>
                      <w:marBottom w:val="0"/>
                      <w:divBdr>
                        <w:top w:val="none" w:sz="0" w:space="0" w:color="auto"/>
                        <w:left w:val="none" w:sz="0" w:space="0" w:color="auto"/>
                        <w:bottom w:val="none" w:sz="0" w:space="0" w:color="auto"/>
                        <w:right w:val="none" w:sz="0" w:space="0" w:color="auto"/>
                      </w:divBdr>
                    </w:div>
                  </w:divsChild>
                </w:div>
                <w:div w:id="1382053862">
                  <w:marLeft w:val="0"/>
                  <w:marRight w:val="0"/>
                  <w:marTop w:val="0"/>
                  <w:marBottom w:val="0"/>
                  <w:divBdr>
                    <w:top w:val="none" w:sz="0" w:space="0" w:color="auto"/>
                    <w:left w:val="none" w:sz="0" w:space="0" w:color="auto"/>
                    <w:bottom w:val="none" w:sz="0" w:space="0" w:color="auto"/>
                    <w:right w:val="none" w:sz="0" w:space="0" w:color="auto"/>
                  </w:divBdr>
                  <w:divsChild>
                    <w:div w:id="83772026">
                      <w:marLeft w:val="0"/>
                      <w:marRight w:val="0"/>
                      <w:marTop w:val="0"/>
                      <w:marBottom w:val="0"/>
                      <w:divBdr>
                        <w:top w:val="none" w:sz="0" w:space="0" w:color="auto"/>
                        <w:left w:val="none" w:sz="0" w:space="0" w:color="auto"/>
                        <w:bottom w:val="none" w:sz="0" w:space="0" w:color="auto"/>
                        <w:right w:val="none" w:sz="0" w:space="0" w:color="auto"/>
                      </w:divBdr>
                    </w:div>
                  </w:divsChild>
                </w:div>
                <w:div w:id="1444568443">
                  <w:marLeft w:val="0"/>
                  <w:marRight w:val="0"/>
                  <w:marTop w:val="0"/>
                  <w:marBottom w:val="0"/>
                  <w:divBdr>
                    <w:top w:val="none" w:sz="0" w:space="0" w:color="auto"/>
                    <w:left w:val="none" w:sz="0" w:space="0" w:color="auto"/>
                    <w:bottom w:val="none" w:sz="0" w:space="0" w:color="auto"/>
                    <w:right w:val="none" w:sz="0" w:space="0" w:color="auto"/>
                  </w:divBdr>
                  <w:divsChild>
                    <w:div w:id="2099474539">
                      <w:marLeft w:val="0"/>
                      <w:marRight w:val="0"/>
                      <w:marTop w:val="0"/>
                      <w:marBottom w:val="0"/>
                      <w:divBdr>
                        <w:top w:val="none" w:sz="0" w:space="0" w:color="auto"/>
                        <w:left w:val="none" w:sz="0" w:space="0" w:color="auto"/>
                        <w:bottom w:val="none" w:sz="0" w:space="0" w:color="auto"/>
                        <w:right w:val="none" w:sz="0" w:space="0" w:color="auto"/>
                      </w:divBdr>
                    </w:div>
                  </w:divsChild>
                </w:div>
                <w:div w:id="1468860063">
                  <w:marLeft w:val="0"/>
                  <w:marRight w:val="0"/>
                  <w:marTop w:val="0"/>
                  <w:marBottom w:val="0"/>
                  <w:divBdr>
                    <w:top w:val="none" w:sz="0" w:space="0" w:color="auto"/>
                    <w:left w:val="none" w:sz="0" w:space="0" w:color="auto"/>
                    <w:bottom w:val="none" w:sz="0" w:space="0" w:color="auto"/>
                    <w:right w:val="none" w:sz="0" w:space="0" w:color="auto"/>
                  </w:divBdr>
                  <w:divsChild>
                    <w:div w:id="1708220208">
                      <w:marLeft w:val="0"/>
                      <w:marRight w:val="0"/>
                      <w:marTop w:val="0"/>
                      <w:marBottom w:val="0"/>
                      <w:divBdr>
                        <w:top w:val="none" w:sz="0" w:space="0" w:color="auto"/>
                        <w:left w:val="none" w:sz="0" w:space="0" w:color="auto"/>
                        <w:bottom w:val="none" w:sz="0" w:space="0" w:color="auto"/>
                        <w:right w:val="none" w:sz="0" w:space="0" w:color="auto"/>
                      </w:divBdr>
                    </w:div>
                  </w:divsChild>
                </w:div>
                <w:div w:id="1526942832">
                  <w:marLeft w:val="0"/>
                  <w:marRight w:val="0"/>
                  <w:marTop w:val="0"/>
                  <w:marBottom w:val="0"/>
                  <w:divBdr>
                    <w:top w:val="none" w:sz="0" w:space="0" w:color="auto"/>
                    <w:left w:val="none" w:sz="0" w:space="0" w:color="auto"/>
                    <w:bottom w:val="none" w:sz="0" w:space="0" w:color="auto"/>
                    <w:right w:val="none" w:sz="0" w:space="0" w:color="auto"/>
                  </w:divBdr>
                  <w:divsChild>
                    <w:div w:id="557519525">
                      <w:marLeft w:val="0"/>
                      <w:marRight w:val="0"/>
                      <w:marTop w:val="0"/>
                      <w:marBottom w:val="0"/>
                      <w:divBdr>
                        <w:top w:val="none" w:sz="0" w:space="0" w:color="auto"/>
                        <w:left w:val="none" w:sz="0" w:space="0" w:color="auto"/>
                        <w:bottom w:val="none" w:sz="0" w:space="0" w:color="auto"/>
                        <w:right w:val="none" w:sz="0" w:space="0" w:color="auto"/>
                      </w:divBdr>
                    </w:div>
                  </w:divsChild>
                </w:div>
                <w:div w:id="1554542303">
                  <w:marLeft w:val="0"/>
                  <w:marRight w:val="0"/>
                  <w:marTop w:val="0"/>
                  <w:marBottom w:val="0"/>
                  <w:divBdr>
                    <w:top w:val="none" w:sz="0" w:space="0" w:color="auto"/>
                    <w:left w:val="none" w:sz="0" w:space="0" w:color="auto"/>
                    <w:bottom w:val="none" w:sz="0" w:space="0" w:color="auto"/>
                    <w:right w:val="none" w:sz="0" w:space="0" w:color="auto"/>
                  </w:divBdr>
                  <w:divsChild>
                    <w:div w:id="332949867">
                      <w:marLeft w:val="0"/>
                      <w:marRight w:val="0"/>
                      <w:marTop w:val="0"/>
                      <w:marBottom w:val="0"/>
                      <w:divBdr>
                        <w:top w:val="none" w:sz="0" w:space="0" w:color="auto"/>
                        <w:left w:val="none" w:sz="0" w:space="0" w:color="auto"/>
                        <w:bottom w:val="none" w:sz="0" w:space="0" w:color="auto"/>
                        <w:right w:val="none" w:sz="0" w:space="0" w:color="auto"/>
                      </w:divBdr>
                    </w:div>
                  </w:divsChild>
                </w:div>
                <w:div w:id="1569028123">
                  <w:marLeft w:val="0"/>
                  <w:marRight w:val="0"/>
                  <w:marTop w:val="0"/>
                  <w:marBottom w:val="0"/>
                  <w:divBdr>
                    <w:top w:val="none" w:sz="0" w:space="0" w:color="auto"/>
                    <w:left w:val="none" w:sz="0" w:space="0" w:color="auto"/>
                    <w:bottom w:val="none" w:sz="0" w:space="0" w:color="auto"/>
                    <w:right w:val="none" w:sz="0" w:space="0" w:color="auto"/>
                  </w:divBdr>
                  <w:divsChild>
                    <w:div w:id="519244253">
                      <w:marLeft w:val="0"/>
                      <w:marRight w:val="0"/>
                      <w:marTop w:val="0"/>
                      <w:marBottom w:val="0"/>
                      <w:divBdr>
                        <w:top w:val="none" w:sz="0" w:space="0" w:color="auto"/>
                        <w:left w:val="none" w:sz="0" w:space="0" w:color="auto"/>
                        <w:bottom w:val="none" w:sz="0" w:space="0" w:color="auto"/>
                        <w:right w:val="none" w:sz="0" w:space="0" w:color="auto"/>
                      </w:divBdr>
                    </w:div>
                  </w:divsChild>
                </w:div>
                <w:div w:id="1639411728">
                  <w:marLeft w:val="0"/>
                  <w:marRight w:val="0"/>
                  <w:marTop w:val="0"/>
                  <w:marBottom w:val="0"/>
                  <w:divBdr>
                    <w:top w:val="none" w:sz="0" w:space="0" w:color="auto"/>
                    <w:left w:val="none" w:sz="0" w:space="0" w:color="auto"/>
                    <w:bottom w:val="none" w:sz="0" w:space="0" w:color="auto"/>
                    <w:right w:val="none" w:sz="0" w:space="0" w:color="auto"/>
                  </w:divBdr>
                  <w:divsChild>
                    <w:div w:id="421729818">
                      <w:marLeft w:val="0"/>
                      <w:marRight w:val="0"/>
                      <w:marTop w:val="0"/>
                      <w:marBottom w:val="0"/>
                      <w:divBdr>
                        <w:top w:val="none" w:sz="0" w:space="0" w:color="auto"/>
                        <w:left w:val="none" w:sz="0" w:space="0" w:color="auto"/>
                        <w:bottom w:val="none" w:sz="0" w:space="0" w:color="auto"/>
                        <w:right w:val="none" w:sz="0" w:space="0" w:color="auto"/>
                      </w:divBdr>
                    </w:div>
                  </w:divsChild>
                </w:div>
                <w:div w:id="1666207927">
                  <w:marLeft w:val="0"/>
                  <w:marRight w:val="0"/>
                  <w:marTop w:val="0"/>
                  <w:marBottom w:val="0"/>
                  <w:divBdr>
                    <w:top w:val="none" w:sz="0" w:space="0" w:color="auto"/>
                    <w:left w:val="none" w:sz="0" w:space="0" w:color="auto"/>
                    <w:bottom w:val="none" w:sz="0" w:space="0" w:color="auto"/>
                    <w:right w:val="none" w:sz="0" w:space="0" w:color="auto"/>
                  </w:divBdr>
                  <w:divsChild>
                    <w:div w:id="1756243323">
                      <w:marLeft w:val="0"/>
                      <w:marRight w:val="0"/>
                      <w:marTop w:val="0"/>
                      <w:marBottom w:val="0"/>
                      <w:divBdr>
                        <w:top w:val="none" w:sz="0" w:space="0" w:color="auto"/>
                        <w:left w:val="none" w:sz="0" w:space="0" w:color="auto"/>
                        <w:bottom w:val="none" w:sz="0" w:space="0" w:color="auto"/>
                        <w:right w:val="none" w:sz="0" w:space="0" w:color="auto"/>
                      </w:divBdr>
                    </w:div>
                  </w:divsChild>
                </w:div>
                <w:div w:id="1681397360">
                  <w:marLeft w:val="0"/>
                  <w:marRight w:val="0"/>
                  <w:marTop w:val="0"/>
                  <w:marBottom w:val="0"/>
                  <w:divBdr>
                    <w:top w:val="none" w:sz="0" w:space="0" w:color="auto"/>
                    <w:left w:val="none" w:sz="0" w:space="0" w:color="auto"/>
                    <w:bottom w:val="none" w:sz="0" w:space="0" w:color="auto"/>
                    <w:right w:val="none" w:sz="0" w:space="0" w:color="auto"/>
                  </w:divBdr>
                  <w:divsChild>
                    <w:div w:id="1974216255">
                      <w:marLeft w:val="0"/>
                      <w:marRight w:val="0"/>
                      <w:marTop w:val="0"/>
                      <w:marBottom w:val="0"/>
                      <w:divBdr>
                        <w:top w:val="none" w:sz="0" w:space="0" w:color="auto"/>
                        <w:left w:val="none" w:sz="0" w:space="0" w:color="auto"/>
                        <w:bottom w:val="none" w:sz="0" w:space="0" w:color="auto"/>
                        <w:right w:val="none" w:sz="0" w:space="0" w:color="auto"/>
                      </w:divBdr>
                    </w:div>
                  </w:divsChild>
                </w:div>
                <w:div w:id="1698577976">
                  <w:marLeft w:val="0"/>
                  <w:marRight w:val="0"/>
                  <w:marTop w:val="0"/>
                  <w:marBottom w:val="0"/>
                  <w:divBdr>
                    <w:top w:val="none" w:sz="0" w:space="0" w:color="auto"/>
                    <w:left w:val="none" w:sz="0" w:space="0" w:color="auto"/>
                    <w:bottom w:val="none" w:sz="0" w:space="0" w:color="auto"/>
                    <w:right w:val="none" w:sz="0" w:space="0" w:color="auto"/>
                  </w:divBdr>
                  <w:divsChild>
                    <w:div w:id="600333214">
                      <w:marLeft w:val="0"/>
                      <w:marRight w:val="0"/>
                      <w:marTop w:val="0"/>
                      <w:marBottom w:val="0"/>
                      <w:divBdr>
                        <w:top w:val="none" w:sz="0" w:space="0" w:color="auto"/>
                        <w:left w:val="none" w:sz="0" w:space="0" w:color="auto"/>
                        <w:bottom w:val="none" w:sz="0" w:space="0" w:color="auto"/>
                        <w:right w:val="none" w:sz="0" w:space="0" w:color="auto"/>
                      </w:divBdr>
                    </w:div>
                  </w:divsChild>
                </w:div>
                <w:div w:id="1716154949">
                  <w:marLeft w:val="0"/>
                  <w:marRight w:val="0"/>
                  <w:marTop w:val="0"/>
                  <w:marBottom w:val="0"/>
                  <w:divBdr>
                    <w:top w:val="none" w:sz="0" w:space="0" w:color="auto"/>
                    <w:left w:val="none" w:sz="0" w:space="0" w:color="auto"/>
                    <w:bottom w:val="none" w:sz="0" w:space="0" w:color="auto"/>
                    <w:right w:val="none" w:sz="0" w:space="0" w:color="auto"/>
                  </w:divBdr>
                  <w:divsChild>
                    <w:div w:id="402682697">
                      <w:marLeft w:val="0"/>
                      <w:marRight w:val="0"/>
                      <w:marTop w:val="0"/>
                      <w:marBottom w:val="0"/>
                      <w:divBdr>
                        <w:top w:val="none" w:sz="0" w:space="0" w:color="auto"/>
                        <w:left w:val="none" w:sz="0" w:space="0" w:color="auto"/>
                        <w:bottom w:val="none" w:sz="0" w:space="0" w:color="auto"/>
                        <w:right w:val="none" w:sz="0" w:space="0" w:color="auto"/>
                      </w:divBdr>
                    </w:div>
                  </w:divsChild>
                </w:div>
                <w:div w:id="1789156509">
                  <w:marLeft w:val="0"/>
                  <w:marRight w:val="0"/>
                  <w:marTop w:val="0"/>
                  <w:marBottom w:val="0"/>
                  <w:divBdr>
                    <w:top w:val="none" w:sz="0" w:space="0" w:color="auto"/>
                    <w:left w:val="none" w:sz="0" w:space="0" w:color="auto"/>
                    <w:bottom w:val="none" w:sz="0" w:space="0" w:color="auto"/>
                    <w:right w:val="none" w:sz="0" w:space="0" w:color="auto"/>
                  </w:divBdr>
                  <w:divsChild>
                    <w:div w:id="1765491252">
                      <w:marLeft w:val="0"/>
                      <w:marRight w:val="0"/>
                      <w:marTop w:val="0"/>
                      <w:marBottom w:val="0"/>
                      <w:divBdr>
                        <w:top w:val="none" w:sz="0" w:space="0" w:color="auto"/>
                        <w:left w:val="none" w:sz="0" w:space="0" w:color="auto"/>
                        <w:bottom w:val="none" w:sz="0" w:space="0" w:color="auto"/>
                        <w:right w:val="none" w:sz="0" w:space="0" w:color="auto"/>
                      </w:divBdr>
                    </w:div>
                  </w:divsChild>
                </w:div>
                <w:div w:id="1839072799">
                  <w:marLeft w:val="0"/>
                  <w:marRight w:val="0"/>
                  <w:marTop w:val="0"/>
                  <w:marBottom w:val="0"/>
                  <w:divBdr>
                    <w:top w:val="none" w:sz="0" w:space="0" w:color="auto"/>
                    <w:left w:val="none" w:sz="0" w:space="0" w:color="auto"/>
                    <w:bottom w:val="none" w:sz="0" w:space="0" w:color="auto"/>
                    <w:right w:val="none" w:sz="0" w:space="0" w:color="auto"/>
                  </w:divBdr>
                  <w:divsChild>
                    <w:div w:id="1613780227">
                      <w:marLeft w:val="0"/>
                      <w:marRight w:val="0"/>
                      <w:marTop w:val="0"/>
                      <w:marBottom w:val="0"/>
                      <w:divBdr>
                        <w:top w:val="none" w:sz="0" w:space="0" w:color="auto"/>
                        <w:left w:val="none" w:sz="0" w:space="0" w:color="auto"/>
                        <w:bottom w:val="none" w:sz="0" w:space="0" w:color="auto"/>
                        <w:right w:val="none" w:sz="0" w:space="0" w:color="auto"/>
                      </w:divBdr>
                    </w:div>
                  </w:divsChild>
                </w:div>
                <w:div w:id="1857496724">
                  <w:marLeft w:val="0"/>
                  <w:marRight w:val="0"/>
                  <w:marTop w:val="0"/>
                  <w:marBottom w:val="0"/>
                  <w:divBdr>
                    <w:top w:val="none" w:sz="0" w:space="0" w:color="auto"/>
                    <w:left w:val="none" w:sz="0" w:space="0" w:color="auto"/>
                    <w:bottom w:val="none" w:sz="0" w:space="0" w:color="auto"/>
                    <w:right w:val="none" w:sz="0" w:space="0" w:color="auto"/>
                  </w:divBdr>
                  <w:divsChild>
                    <w:div w:id="1174414588">
                      <w:marLeft w:val="0"/>
                      <w:marRight w:val="0"/>
                      <w:marTop w:val="0"/>
                      <w:marBottom w:val="0"/>
                      <w:divBdr>
                        <w:top w:val="none" w:sz="0" w:space="0" w:color="auto"/>
                        <w:left w:val="none" w:sz="0" w:space="0" w:color="auto"/>
                        <w:bottom w:val="none" w:sz="0" w:space="0" w:color="auto"/>
                        <w:right w:val="none" w:sz="0" w:space="0" w:color="auto"/>
                      </w:divBdr>
                    </w:div>
                  </w:divsChild>
                </w:div>
                <w:div w:id="1865248430">
                  <w:marLeft w:val="0"/>
                  <w:marRight w:val="0"/>
                  <w:marTop w:val="0"/>
                  <w:marBottom w:val="0"/>
                  <w:divBdr>
                    <w:top w:val="none" w:sz="0" w:space="0" w:color="auto"/>
                    <w:left w:val="none" w:sz="0" w:space="0" w:color="auto"/>
                    <w:bottom w:val="none" w:sz="0" w:space="0" w:color="auto"/>
                    <w:right w:val="none" w:sz="0" w:space="0" w:color="auto"/>
                  </w:divBdr>
                  <w:divsChild>
                    <w:div w:id="883446676">
                      <w:marLeft w:val="0"/>
                      <w:marRight w:val="0"/>
                      <w:marTop w:val="0"/>
                      <w:marBottom w:val="0"/>
                      <w:divBdr>
                        <w:top w:val="none" w:sz="0" w:space="0" w:color="auto"/>
                        <w:left w:val="none" w:sz="0" w:space="0" w:color="auto"/>
                        <w:bottom w:val="none" w:sz="0" w:space="0" w:color="auto"/>
                        <w:right w:val="none" w:sz="0" w:space="0" w:color="auto"/>
                      </w:divBdr>
                    </w:div>
                  </w:divsChild>
                </w:div>
                <w:div w:id="1867675074">
                  <w:marLeft w:val="0"/>
                  <w:marRight w:val="0"/>
                  <w:marTop w:val="0"/>
                  <w:marBottom w:val="0"/>
                  <w:divBdr>
                    <w:top w:val="none" w:sz="0" w:space="0" w:color="auto"/>
                    <w:left w:val="none" w:sz="0" w:space="0" w:color="auto"/>
                    <w:bottom w:val="none" w:sz="0" w:space="0" w:color="auto"/>
                    <w:right w:val="none" w:sz="0" w:space="0" w:color="auto"/>
                  </w:divBdr>
                  <w:divsChild>
                    <w:div w:id="1232035633">
                      <w:marLeft w:val="0"/>
                      <w:marRight w:val="0"/>
                      <w:marTop w:val="0"/>
                      <w:marBottom w:val="0"/>
                      <w:divBdr>
                        <w:top w:val="none" w:sz="0" w:space="0" w:color="auto"/>
                        <w:left w:val="none" w:sz="0" w:space="0" w:color="auto"/>
                        <w:bottom w:val="none" w:sz="0" w:space="0" w:color="auto"/>
                        <w:right w:val="none" w:sz="0" w:space="0" w:color="auto"/>
                      </w:divBdr>
                    </w:div>
                  </w:divsChild>
                </w:div>
                <w:div w:id="1871382719">
                  <w:marLeft w:val="0"/>
                  <w:marRight w:val="0"/>
                  <w:marTop w:val="0"/>
                  <w:marBottom w:val="0"/>
                  <w:divBdr>
                    <w:top w:val="none" w:sz="0" w:space="0" w:color="auto"/>
                    <w:left w:val="none" w:sz="0" w:space="0" w:color="auto"/>
                    <w:bottom w:val="none" w:sz="0" w:space="0" w:color="auto"/>
                    <w:right w:val="none" w:sz="0" w:space="0" w:color="auto"/>
                  </w:divBdr>
                  <w:divsChild>
                    <w:div w:id="838085484">
                      <w:marLeft w:val="0"/>
                      <w:marRight w:val="0"/>
                      <w:marTop w:val="0"/>
                      <w:marBottom w:val="0"/>
                      <w:divBdr>
                        <w:top w:val="none" w:sz="0" w:space="0" w:color="auto"/>
                        <w:left w:val="none" w:sz="0" w:space="0" w:color="auto"/>
                        <w:bottom w:val="none" w:sz="0" w:space="0" w:color="auto"/>
                        <w:right w:val="none" w:sz="0" w:space="0" w:color="auto"/>
                      </w:divBdr>
                    </w:div>
                  </w:divsChild>
                </w:div>
                <w:div w:id="1881163809">
                  <w:marLeft w:val="0"/>
                  <w:marRight w:val="0"/>
                  <w:marTop w:val="0"/>
                  <w:marBottom w:val="0"/>
                  <w:divBdr>
                    <w:top w:val="none" w:sz="0" w:space="0" w:color="auto"/>
                    <w:left w:val="none" w:sz="0" w:space="0" w:color="auto"/>
                    <w:bottom w:val="none" w:sz="0" w:space="0" w:color="auto"/>
                    <w:right w:val="none" w:sz="0" w:space="0" w:color="auto"/>
                  </w:divBdr>
                  <w:divsChild>
                    <w:div w:id="1241871991">
                      <w:marLeft w:val="0"/>
                      <w:marRight w:val="0"/>
                      <w:marTop w:val="0"/>
                      <w:marBottom w:val="0"/>
                      <w:divBdr>
                        <w:top w:val="none" w:sz="0" w:space="0" w:color="auto"/>
                        <w:left w:val="none" w:sz="0" w:space="0" w:color="auto"/>
                        <w:bottom w:val="none" w:sz="0" w:space="0" w:color="auto"/>
                        <w:right w:val="none" w:sz="0" w:space="0" w:color="auto"/>
                      </w:divBdr>
                    </w:div>
                  </w:divsChild>
                </w:div>
                <w:div w:id="1886747911">
                  <w:marLeft w:val="0"/>
                  <w:marRight w:val="0"/>
                  <w:marTop w:val="0"/>
                  <w:marBottom w:val="0"/>
                  <w:divBdr>
                    <w:top w:val="none" w:sz="0" w:space="0" w:color="auto"/>
                    <w:left w:val="none" w:sz="0" w:space="0" w:color="auto"/>
                    <w:bottom w:val="none" w:sz="0" w:space="0" w:color="auto"/>
                    <w:right w:val="none" w:sz="0" w:space="0" w:color="auto"/>
                  </w:divBdr>
                  <w:divsChild>
                    <w:div w:id="1430618020">
                      <w:marLeft w:val="0"/>
                      <w:marRight w:val="0"/>
                      <w:marTop w:val="0"/>
                      <w:marBottom w:val="0"/>
                      <w:divBdr>
                        <w:top w:val="none" w:sz="0" w:space="0" w:color="auto"/>
                        <w:left w:val="none" w:sz="0" w:space="0" w:color="auto"/>
                        <w:bottom w:val="none" w:sz="0" w:space="0" w:color="auto"/>
                        <w:right w:val="none" w:sz="0" w:space="0" w:color="auto"/>
                      </w:divBdr>
                    </w:div>
                    <w:div w:id="1756978798">
                      <w:marLeft w:val="0"/>
                      <w:marRight w:val="0"/>
                      <w:marTop w:val="0"/>
                      <w:marBottom w:val="0"/>
                      <w:divBdr>
                        <w:top w:val="none" w:sz="0" w:space="0" w:color="auto"/>
                        <w:left w:val="none" w:sz="0" w:space="0" w:color="auto"/>
                        <w:bottom w:val="none" w:sz="0" w:space="0" w:color="auto"/>
                        <w:right w:val="none" w:sz="0" w:space="0" w:color="auto"/>
                      </w:divBdr>
                    </w:div>
                  </w:divsChild>
                </w:div>
                <w:div w:id="1933734114">
                  <w:marLeft w:val="0"/>
                  <w:marRight w:val="0"/>
                  <w:marTop w:val="0"/>
                  <w:marBottom w:val="0"/>
                  <w:divBdr>
                    <w:top w:val="none" w:sz="0" w:space="0" w:color="auto"/>
                    <w:left w:val="none" w:sz="0" w:space="0" w:color="auto"/>
                    <w:bottom w:val="none" w:sz="0" w:space="0" w:color="auto"/>
                    <w:right w:val="none" w:sz="0" w:space="0" w:color="auto"/>
                  </w:divBdr>
                  <w:divsChild>
                    <w:div w:id="99450291">
                      <w:marLeft w:val="0"/>
                      <w:marRight w:val="0"/>
                      <w:marTop w:val="0"/>
                      <w:marBottom w:val="0"/>
                      <w:divBdr>
                        <w:top w:val="none" w:sz="0" w:space="0" w:color="auto"/>
                        <w:left w:val="none" w:sz="0" w:space="0" w:color="auto"/>
                        <w:bottom w:val="none" w:sz="0" w:space="0" w:color="auto"/>
                        <w:right w:val="none" w:sz="0" w:space="0" w:color="auto"/>
                      </w:divBdr>
                    </w:div>
                  </w:divsChild>
                </w:div>
                <w:div w:id="1938057501">
                  <w:marLeft w:val="0"/>
                  <w:marRight w:val="0"/>
                  <w:marTop w:val="0"/>
                  <w:marBottom w:val="0"/>
                  <w:divBdr>
                    <w:top w:val="none" w:sz="0" w:space="0" w:color="auto"/>
                    <w:left w:val="none" w:sz="0" w:space="0" w:color="auto"/>
                    <w:bottom w:val="none" w:sz="0" w:space="0" w:color="auto"/>
                    <w:right w:val="none" w:sz="0" w:space="0" w:color="auto"/>
                  </w:divBdr>
                  <w:divsChild>
                    <w:div w:id="1203593356">
                      <w:marLeft w:val="0"/>
                      <w:marRight w:val="0"/>
                      <w:marTop w:val="0"/>
                      <w:marBottom w:val="0"/>
                      <w:divBdr>
                        <w:top w:val="none" w:sz="0" w:space="0" w:color="auto"/>
                        <w:left w:val="none" w:sz="0" w:space="0" w:color="auto"/>
                        <w:bottom w:val="none" w:sz="0" w:space="0" w:color="auto"/>
                        <w:right w:val="none" w:sz="0" w:space="0" w:color="auto"/>
                      </w:divBdr>
                    </w:div>
                  </w:divsChild>
                </w:div>
                <w:div w:id="1944537350">
                  <w:marLeft w:val="0"/>
                  <w:marRight w:val="0"/>
                  <w:marTop w:val="0"/>
                  <w:marBottom w:val="0"/>
                  <w:divBdr>
                    <w:top w:val="none" w:sz="0" w:space="0" w:color="auto"/>
                    <w:left w:val="none" w:sz="0" w:space="0" w:color="auto"/>
                    <w:bottom w:val="none" w:sz="0" w:space="0" w:color="auto"/>
                    <w:right w:val="none" w:sz="0" w:space="0" w:color="auto"/>
                  </w:divBdr>
                  <w:divsChild>
                    <w:div w:id="1635139725">
                      <w:marLeft w:val="0"/>
                      <w:marRight w:val="0"/>
                      <w:marTop w:val="0"/>
                      <w:marBottom w:val="0"/>
                      <w:divBdr>
                        <w:top w:val="none" w:sz="0" w:space="0" w:color="auto"/>
                        <w:left w:val="none" w:sz="0" w:space="0" w:color="auto"/>
                        <w:bottom w:val="none" w:sz="0" w:space="0" w:color="auto"/>
                        <w:right w:val="none" w:sz="0" w:space="0" w:color="auto"/>
                      </w:divBdr>
                    </w:div>
                  </w:divsChild>
                </w:div>
                <w:div w:id="1951351993">
                  <w:marLeft w:val="0"/>
                  <w:marRight w:val="0"/>
                  <w:marTop w:val="0"/>
                  <w:marBottom w:val="0"/>
                  <w:divBdr>
                    <w:top w:val="none" w:sz="0" w:space="0" w:color="auto"/>
                    <w:left w:val="none" w:sz="0" w:space="0" w:color="auto"/>
                    <w:bottom w:val="none" w:sz="0" w:space="0" w:color="auto"/>
                    <w:right w:val="none" w:sz="0" w:space="0" w:color="auto"/>
                  </w:divBdr>
                  <w:divsChild>
                    <w:div w:id="802890527">
                      <w:marLeft w:val="0"/>
                      <w:marRight w:val="0"/>
                      <w:marTop w:val="0"/>
                      <w:marBottom w:val="0"/>
                      <w:divBdr>
                        <w:top w:val="none" w:sz="0" w:space="0" w:color="auto"/>
                        <w:left w:val="none" w:sz="0" w:space="0" w:color="auto"/>
                        <w:bottom w:val="none" w:sz="0" w:space="0" w:color="auto"/>
                        <w:right w:val="none" w:sz="0" w:space="0" w:color="auto"/>
                      </w:divBdr>
                    </w:div>
                  </w:divsChild>
                </w:div>
                <w:div w:id="1951937205">
                  <w:marLeft w:val="0"/>
                  <w:marRight w:val="0"/>
                  <w:marTop w:val="0"/>
                  <w:marBottom w:val="0"/>
                  <w:divBdr>
                    <w:top w:val="none" w:sz="0" w:space="0" w:color="auto"/>
                    <w:left w:val="none" w:sz="0" w:space="0" w:color="auto"/>
                    <w:bottom w:val="none" w:sz="0" w:space="0" w:color="auto"/>
                    <w:right w:val="none" w:sz="0" w:space="0" w:color="auto"/>
                  </w:divBdr>
                  <w:divsChild>
                    <w:div w:id="619190153">
                      <w:marLeft w:val="0"/>
                      <w:marRight w:val="0"/>
                      <w:marTop w:val="0"/>
                      <w:marBottom w:val="0"/>
                      <w:divBdr>
                        <w:top w:val="none" w:sz="0" w:space="0" w:color="auto"/>
                        <w:left w:val="none" w:sz="0" w:space="0" w:color="auto"/>
                        <w:bottom w:val="none" w:sz="0" w:space="0" w:color="auto"/>
                        <w:right w:val="none" w:sz="0" w:space="0" w:color="auto"/>
                      </w:divBdr>
                    </w:div>
                  </w:divsChild>
                </w:div>
                <w:div w:id="1956669460">
                  <w:marLeft w:val="0"/>
                  <w:marRight w:val="0"/>
                  <w:marTop w:val="0"/>
                  <w:marBottom w:val="0"/>
                  <w:divBdr>
                    <w:top w:val="none" w:sz="0" w:space="0" w:color="auto"/>
                    <w:left w:val="none" w:sz="0" w:space="0" w:color="auto"/>
                    <w:bottom w:val="none" w:sz="0" w:space="0" w:color="auto"/>
                    <w:right w:val="none" w:sz="0" w:space="0" w:color="auto"/>
                  </w:divBdr>
                  <w:divsChild>
                    <w:div w:id="431633565">
                      <w:marLeft w:val="0"/>
                      <w:marRight w:val="0"/>
                      <w:marTop w:val="0"/>
                      <w:marBottom w:val="0"/>
                      <w:divBdr>
                        <w:top w:val="none" w:sz="0" w:space="0" w:color="auto"/>
                        <w:left w:val="none" w:sz="0" w:space="0" w:color="auto"/>
                        <w:bottom w:val="none" w:sz="0" w:space="0" w:color="auto"/>
                        <w:right w:val="none" w:sz="0" w:space="0" w:color="auto"/>
                      </w:divBdr>
                    </w:div>
                  </w:divsChild>
                </w:div>
                <w:div w:id="1977445447">
                  <w:marLeft w:val="0"/>
                  <w:marRight w:val="0"/>
                  <w:marTop w:val="0"/>
                  <w:marBottom w:val="0"/>
                  <w:divBdr>
                    <w:top w:val="none" w:sz="0" w:space="0" w:color="auto"/>
                    <w:left w:val="none" w:sz="0" w:space="0" w:color="auto"/>
                    <w:bottom w:val="none" w:sz="0" w:space="0" w:color="auto"/>
                    <w:right w:val="none" w:sz="0" w:space="0" w:color="auto"/>
                  </w:divBdr>
                  <w:divsChild>
                    <w:div w:id="995107091">
                      <w:marLeft w:val="0"/>
                      <w:marRight w:val="0"/>
                      <w:marTop w:val="0"/>
                      <w:marBottom w:val="0"/>
                      <w:divBdr>
                        <w:top w:val="none" w:sz="0" w:space="0" w:color="auto"/>
                        <w:left w:val="none" w:sz="0" w:space="0" w:color="auto"/>
                        <w:bottom w:val="none" w:sz="0" w:space="0" w:color="auto"/>
                        <w:right w:val="none" w:sz="0" w:space="0" w:color="auto"/>
                      </w:divBdr>
                    </w:div>
                  </w:divsChild>
                </w:div>
                <w:div w:id="2063092268">
                  <w:marLeft w:val="0"/>
                  <w:marRight w:val="0"/>
                  <w:marTop w:val="0"/>
                  <w:marBottom w:val="0"/>
                  <w:divBdr>
                    <w:top w:val="none" w:sz="0" w:space="0" w:color="auto"/>
                    <w:left w:val="none" w:sz="0" w:space="0" w:color="auto"/>
                    <w:bottom w:val="none" w:sz="0" w:space="0" w:color="auto"/>
                    <w:right w:val="none" w:sz="0" w:space="0" w:color="auto"/>
                  </w:divBdr>
                  <w:divsChild>
                    <w:div w:id="1899315962">
                      <w:marLeft w:val="0"/>
                      <w:marRight w:val="0"/>
                      <w:marTop w:val="0"/>
                      <w:marBottom w:val="0"/>
                      <w:divBdr>
                        <w:top w:val="none" w:sz="0" w:space="0" w:color="auto"/>
                        <w:left w:val="none" w:sz="0" w:space="0" w:color="auto"/>
                        <w:bottom w:val="none" w:sz="0" w:space="0" w:color="auto"/>
                        <w:right w:val="none" w:sz="0" w:space="0" w:color="auto"/>
                      </w:divBdr>
                    </w:div>
                  </w:divsChild>
                </w:div>
                <w:div w:id="2064254419">
                  <w:marLeft w:val="0"/>
                  <w:marRight w:val="0"/>
                  <w:marTop w:val="0"/>
                  <w:marBottom w:val="0"/>
                  <w:divBdr>
                    <w:top w:val="none" w:sz="0" w:space="0" w:color="auto"/>
                    <w:left w:val="none" w:sz="0" w:space="0" w:color="auto"/>
                    <w:bottom w:val="none" w:sz="0" w:space="0" w:color="auto"/>
                    <w:right w:val="none" w:sz="0" w:space="0" w:color="auto"/>
                  </w:divBdr>
                  <w:divsChild>
                    <w:div w:id="402219462">
                      <w:marLeft w:val="0"/>
                      <w:marRight w:val="0"/>
                      <w:marTop w:val="0"/>
                      <w:marBottom w:val="0"/>
                      <w:divBdr>
                        <w:top w:val="none" w:sz="0" w:space="0" w:color="auto"/>
                        <w:left w:val="none" w:sz="0" w:space="0" w:color="auto"/>
                        <w:bottom w:val="none" w:sz="0" w:space="0" w:color="auto"/>
                        <w:right w:val="none" w:sz="0" w:space="0" w:color="auto"/>
                      </w:divBdr>
                    </w:div>
                  </w:divsChild>
                </w:div>
                <w:div w:id="2073044602">
                  <w:marLeft w:val="0"/>
                  <w:marRight w:val="0"/>
                  <w:marTop w:val="0"/>
                  <w:marBottom w:val="0"/>
                  <w:divBdr>
                    <w:top w:val="none" w:sz="0" w:space="0" w:color="auto"/>
                    <w:left w:val="none" w:sz="0" w:space="0" w:color="auto"/>
                    <w:bottom w:val="none" w:sz="0" w:space="0" w:color="auto"/>
                    <w:right w:val="none" w:sz="0" w:space="0" w:color="auto"/>
                  </w:divBdr>
                  <w:divsChild>
                    <w:div w:id="2045979114">
                      <w:marLeft w:val="0"/>
                      <w:marRight w:val="0"/>
                      <w:marTop w:val="0"/>
                      <w:marBottom w:val="0"/>
                      <w:divBdr>
                        <w:top w:val="none" w:sz="0" w:space="0" w:color="auto"/>
                        <w:left w:val="none" w:sz="0" w:space="0" w:color="auto"/>
                        <w:bottom w:val="none" w:sz="0" w:space="0" w:color="auto"/>
                        <w:right w:val="none" w:sz="0" w:space="0" w:color="auto"/>
                      </w:divBdr>
                    </w:div>
                  </w:divsChild>
                </w:div>
                <w:div w:id="2112508566">
                  <w:marLeft w:val="0"/>
                  <w:marRight w:val="0"/>
                  <w:marTop w:val="0"/>
                  <w:marBottom w:val="0"/>
                  <w:divBdr>
                    <w:top w:val="none" w:sz="0" w:space="0" w:color="auto"/>
                    <w:left w:val="none" w:sz="0" w:space="0" w:color="auto"/>
                    <w:bottom w:val="none" w:sz="0" w:space="0" w:color="auto"/>
                    <w:right w:val="none" w:sz="0" w:space="0" w:color="auto"/>
                  </w:divBdr>
                  <w:divsChild>
                    <w:div w:id="1372997940">
                      <w:marLeft w:val="0"/>
                      <w:marRight w:val="0"/>
                      <w:marTop w:val="0"/>
                      <w:marBottom w:val="0"/>
                      <w:divBdr>
                        <w:top w:val="none" w:sz="0" w:space="0" w:color="auto"/>
                        <w:left w:val="none" w:sz="0" w:space="0" w:color="auto"/>
                        <w:bottom w:val="none" w:sz="0" w:space="0" w:color="auto"/>
                        <w:right w:val="none" w:sz="0" w:space="0" w:color="auto"/>
                      </w:divBdr>
                    </w:div>
                  </w:divsChild>
                </w:div>
                <w:div w:id="2116443113">
                  <w:marLeft w:val="0"/>
                  <w:marRight w:val="0"/>
                  <w:marTop w:val="0"/>
                  <w:marBottom w:val="0"/>
                  <w:divBdr>
                    <w:top w:val="none" w:sz="0" w:space="0" w:color="auto"/>
                    <w:left w:val="none" w:sz="0" w:space="0" w:color="auto"/>
                    <w:bottom w:val="none" w:sz="0" w:space="0" w:color="auto"/>
                    <w:right w:val="none" w:sz="0" w:space="0" w:color="auto"/>
                  </w:divBdr>
                  <w:divsChild>
                    <w:div w:id="18596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78925">
          <w:marLeft w:val="0"/>
          <w:marRight w:val="0"/>
          <w:marTop w:val="0"/>
          <w:marBottom w:val="0"/>
          <w:divBdr>
            <w:top w:val="none" w:sz="0" w:space="0" w:color="auto"/>
            <w:left w:val="none" w:sz="0" w:space="0" w:color="auto"/>
            <w:bottom w:val="none" w:sz="0" w:space="0" w:color="auto"/>
            <w:right w:val="none" w:sz="0" w:space="0" w:color="auto"/>
          </w:divBdr>
          <w:divsChild>
            <w:div w:id="99765187">
              <w:marLeft w:val="0"/>
              <w:marRight w:val="0"/>
              <w:marTop w:val="0"/>
              <w:marBottom w:val="0"/>
              <w:divBdr>
                <w:top w:val="none" w:sz="0" w:space="0" w:color="auto"/>
                <w:left w:val="none" w:sz="0" w:space="0" w:color="auto"/>
                <w:bottom w:val="none" w:sz="0" w:space="0" w:color="auto"/>
                <w:right w:val="none" w:sz="0" w:space="0" w:color="auto"/>
              </w:divBdr>
            </w:div>
            <w:div w:id="124543724">
              <w:marLeft w:val="0"/>
              <w:marRight w:val="0"/>
              <w:marTop w:val="0"/>
              <w:marBottom w:val="0"/>
              <w:divBdr>
                <w:top w:val="none" w:sz="0" w:space="0" w:color="auto"/>
                <w:left w:val="none" w:sz="0" w:space="0" w:color="auto"/>
                <w:bottom w:val="none" w:sz="0" w:space="0" w:color="auto"/>
                <w:right w:val="none" w:sz="0" w:space="0" w:color="auto"/>
              </w:divBdr>
            </w:div>
            <w:div w:id="137038371">
              <w:marLeft w:val="0"/>
              <w:marRight w:val="0"/>
              <w:marTop w:val="0"/>
              <w:marBottom w:val="0"/>
              <w:divBdr>
                <w:top w:val="none" w:sz="0" w:space="0" w:color="auto"/>
                <w:left w:val="none" w:sz="0" w:space="0" w:color="auto"/>
                <w:bottom w:val="none" w:sz="0" w:space="0" w:color="auto"/>
                <w:right w:val="none" w:sz="0" w:space="0" w:color="auto"/>
              </w:divBdr>
            </w:div>
            <w:div w:id="469789029">
              <w:marLeft w:val="0"/>
              <w:marRight w:val="0"/>
              <w:marTop w:val="0"/>
              <w:marBottom w:val="0"/>
              <w:divBdr>
                <w:top w:val="none" w:sz="0" w:space="0" w:color="auto"/>
                <w:left w:val="none" w:sz="0" w:space="0" w:color="auto"/>
                <w:bottom w:val="none" w:sz="0" w:space="0" w:color="auto"/>
                <w:right w:val="none" w:sz="0" w:space="0" w:color="auto"/>
              </w:divBdr>
            </w:div>
            <w:div w:id="796723293">
              <w:marLeft w:val="0"/>
              <w:marRight w:val="0"/>
              <w:marTop w:val="0"/>
              <w:marBottom w:val="0"/>
              <w:divBdr>
                <w:top w:val="none" w:sz="0" w:space="0" w:color="auto"/>
                <w:left w:val="none" w:sz="0" w:space="0" w:color="auto"/>
                <w:bottom w:val="none" w:sz="0" w:space="0" w:color="auto"/>
                <w:right w:val="none" w:sz="0" w:space="0" w:color="auto"/>
              </w:divBdr>
            </w:div>
            <w:div w:id="1546913324">
              <w:marLeft w:val="0"/>
              <w:marRight w:val="0"/>
              <w:marTop w:val="0"/>
              <w:marBottom w:val="0"/>
              <w:divBdr>
                <w:top w:val="none" w:sz="0" w:space="0" w:color="auto"/>
                <w:left w:val="none" w:sz="0" w:space="0" w:color="auto"/>
                <w:bottom w:val="none" w:sz="0" w:space="0" w:color="auto"/>
                <w:right w:val="none" w:sz="0" w:space="0" w:color="auto"/>
              </w:divBdr>
            </w:div>
            <w:div w:id="1576206667">
              <w:marLeft w:val="0"/>
              <w:marRight w:val="0"/>
              <w:marTop w:val="0"/>
              <w:marBottom w:val="0"/>
              <w:divBdr>
                <w:top w:val="none" w:sz="0" w:space="0" w:color="auto"/>
                <w:left w:val="none" w:sz="0" w:space="0" w:color="auto"/>
                <w:bottom w:val="none" w:sz="0" w:space="0" w:color="auto"/>
                <w:right w:val="none" w:sz="0" w:space="0" w:color="auto"/>
              </w:divBdr>
            </w:div>
            <w:div w:id="1686591585">
              <w:marLeft w:val="0"/>
              <w:marRight w:val="0"/>
              <w:marTop w:val="0"/>
              <w:marBottom w:val="0"/>
              <w:divBdr>
                <w:top w:val="none" w:sz="0" w:space="0" w:color="auto"/>
                <w:left w:val="none" w:sz="0" w:space="0" w:color="auto"/>
                <w:bottom w:val="none" w:sz="0" w:space="0" w:color="auto"/>
                <w:right w:val="none" w:sz="0" w:space="0" w:color="auto"/>
              </w:divBdr>
            </w:div>
            <w:div w:id="1755735311">
              <w:marLeft w:val="0"/>
              <w:marRight w:val="0"/>
              <w:marTop w:val="0"/>
              <w:marBottom w:val="0"/>
              <w:divBdr>
                <w:top w:val="none" w:sz="0" w:space="0" w:color="auto"/>
                <w:left w:val="none" w:sz="0" w:space="0" w:color="auto"/>
                <w:bottom w:val="none" w:sz="0" w:space="0" w:color="auto"/>
                <w:right w:val="none" w:sz="0" w:space="0" w:color="auto"/>
              </w:divBdr>
            </w:div>
          </w:divsChild>
        </w:div>
        <w:div w:id="644357723">
          <w:marLeft w:val="0"/>
          <w:marRight w:val="0"/>
          <w:marTop w:val="0"/>
          <w:marBottom w:val="0"/>
          <w:divBdr>
            <w:top w:val="none" w:sz="0" w:space="0" w:color="auto"/>
            <w:left w:val="none" w:sz="0" w:space="0" w:color="auto"/>
            <w:bottom w:val="none" w:sz="0" w:space="0" w:color="auto"/>
            <w:right w:val="none" w:sz="0" w:space="0" w:color="auto"/>
          </w:divBdr>
        </w:div>
        <w:div w:id="703823708">
          <w:marLeft w:val="0"/>
          <w:marRight w:val="0"/>
          <w:marTop w:val="0"/>
          <w:marBottom w:val="0"/>
          <w:divBdr>
            <w:top w:val="none" w:sz="0" w:space="0" w:color="auto"/>
            <w:left w:val="none" w:sz="0" w:space="0" w:color="auto"/>
            <w:bottom w:val="none" w:sz="0" w:space="0" w:color="auto"/>
            <w:right w:val="none" w:sz="0" w:space="0" w:color="auto"/>
          </w:divBdr>
        </w:div>
        <w:div w:id="708602952">
          <w:marLeft w:val="0"/>
          <w:marRight w:val="0"/>
          <w:marTop w:val="0"/>
          <w:marBottom w:val="0"/>
          <w:divBdr>
            <w:top w:val="none" w:sz="0" w:space="0" w:color="auto"/>
            <w:left w:val="none" w:sz="0" w:space="0" w:color="auto"/>
            <w:bottom w:val="none" w:sz="0" w:space="0" w:color="auto"/>
            <w:right w:val="none" w:sz="0" w:space="0" w:color="auto"/>
          </w:divBdr>
        </w:div>
        <w:div w:id="717124431">
          <w:marLeft w:val="0"/>
          <w:marRight w:val="0"/>
          <w:marTop w:val="0"/>
          <w:marBottom w:val="0"/>
          <w:divBdr>
            <w:top w:val="none" w:sz="0" w:space="0" w:color="auto"/>
            <w:left w:val="none" w:sz="0" w:space="0" w:color="auto"/>
            <w:bottom w:val="none" w:sz="0" w:space="0" w:color="auto"/>
            <w:right w:val="none" w:sz="0" w:space="0" w:color="auto"/>
          </w:divBdr>
        </w:div>
        <w:div w:id="750472600">
          <w:marLeft w:val="0"/>
          <w:marRight w:val="0"/>
          <w:marTop w:val="0"/>
          <w:marBottom w:val="0"/>
          <w:divBdr>
            <w:top w:val="none" w:sz="0" w:space="0" w:color="auto"/>
            <w:left w:val="none" w:sz="0" w:space="0" w:color="auto"/>
            <w:bottom w:val="none" w:sz="0" w:space="0" w:color="auto"/>
            <w:right w:val="none" w:sz="0" w:space="0" w:color="auto"/>
          </w:divBdr>
        </w:div>
        <w:div w:id="758448759">
          <w:marLeft w:val="0"/>
          <w:marRight w:val="0"/>
          <w:marTop w:val="0"/>
          <w:marBottom w:val="0"/>
          <w:divBdr>
            <w:top w:val="none" w:sz="0" w:space="0" w:color="auto"/>
            <w:left w:val="none" w:sz="0" w:space="0" w:color="auto"/>
            <w:bottom w:val="none" w:sz="0" w:space="0" w:color="auto"/>
            <w:right w:val="none" w:sz="0" w:space="0" w:color="auto"/>
          </w:divBdr>
        </w:div>
        <w:div w:id="770080413">
          <w:marLeft w:val="0"/>
          <w:marRight w:val="0"/>
          <w:marTop w:val="0"/>
          <w:marBottom w:val="0"/>
          <w:divBdr>
            <w:top w:val="none" w:sz="0" w:space="0" w:color="auto"/>
            <w:left w:val="none" w:sz="0" w:space="0" w:color="auto"/>
            <w:bottom w:val="none" w:sz="0" w:space="0" w:color="auto"/>
            <w:right w:val="none" w:sz="0" w:space="0" w:color="auto"/>
          </w:divBdr>
        </w:div>
        <w:div w:id="774207105">
          <w:marLeft w:val="0"/>
          <w:marRight w:val="0"/>
          <w:marTop w:val="0"/>
          <w:marBottom w:val="0"/>
          <w:divBdr>
            <w:top w:val="none" w:sz="0" w:space="0" w:color="auto"/>
            <w:left w:val="none" w:sz="0" w:space="0" w:color="auto"/>
            <w:bottom w:val="none" w:sz="0" w:space="0" w:color="auto"/>
            <w:right w:val="none" w:sz="0" w:space="0" w:color="auto"/>
          </w:divBdr>
        </w:div>
        <w:div w:id="775713306">
          <w:marLeft w:val="0"/>
          <w:marRight w:val="0"/>
          <w:marTop w:val="0"/>
          <w:marBottom w:val="0"/>
          <w:divBdr>
            <w:top w:val="none" w:sz="0" w:space="0" w:color="auto"/>
            <w:left w:val="none" w:sz="0" w:space="0" w:color="auto"/>
            <w:bottom w:val="none" w:sz="0" w:space="0" w:color="auto"/>
            <w:right w:val="none" w:sz="0" w:space="0" w:color="auto"/>
          </w:divBdr>
        </w:div>
        <w:div w:id="776950800">
          <w:marLeft w:val="0"/>
          <w:marRight w:val="0"/>
          <w:marTop w:val="0"/>
          <w:marBottom w:val="0"/>
          <w:divBdr>
            <w:top w:val="none" w:sz="0" w:space="0" w:color="auto"/>
            <w:left w:val="none" w:sz="0" w:space="0" w:color="auto"/>
            <w:bottom w:val="none" w:sz="0" w:space="0" w:color="auto"/>
            <w:right w:val="none" w:sz="0" w:space="0" w:color="auto"/>
          </w:divBdr>
        </w:div>
        <w:div w:id="779952116">
          <w:marLeft w:val="0"/>
          <w:marRight w:val="0"/>
          <w:marTop w:val="0"/>
          <w:marBottom w:val="0"/>
          <w:divBdr>
            <w:top w:val="none" w:sz="0" w:space="0" w:color="auto"/>
            <w:left w:val="none" w:sz="0" w:space="0" w:color="auto"/>
            <w:bottom w:val="none" w:sz="0" w:space="0" w:color="auto"/>
            <w:right w:val="none" w:sz="0" w:space="0" w:color="auto"/>
          </w:divBdr>
        </w:div>
        <w:div w:id="797605009">
          <w:marLeft w:val="0"/>
          <w:marRight w:val="0"/>
          <w:marTop w:val="0"/>
          <w:marBottom w:val="0"/>
          <w:divBdr>
            <w:top w:val="none" w:sz="0" w:space="0" w:color="auto"/>
            <w:left w:val="none" w:sz="0" w:space="0" w:color="auto"/>
            <w:bottom w:val="none" w:sz="0" w:space="0" w:color="auto"/>
            <w:right w:val="none" w:sz="0" w:space="0" w:color="auto"/>
          </w:divBdr>
          <w:divsChild>
            <w:div w:id="281153241">
              <w:marLeft w:val="0"/>
              <w:marRight w:val="0"/>
              <w:marTop w:val="0"/>
              <w:marBottom w:val="0"/>
              <w:divBdr>
                <w:top w:val="none" w:sz="0" w:space="0" w:color="auto"/>
                <w:left w:val="none" w:sz="0" w:space="0" w:color="auto"/>
                <w:bottom w:val="none" w:sz="0" w:space="0" w:color="auto"/>
                <w:right w:val="none" w:sz="0" w:space="0" w:color="auto"/>
              </w:divBdr>
            </w:div>
            <w:div w:id="407731571">
              <w:marLeft w:val="0"/>
              <w:marRight w:val="0"/>
              <w:marTop w:val="0"/>
              <w:marBottom w:val="0"/>
              <w:divBdr>
                <w:top w:val="none" w:sz="0" w:space="0" w:color="auto"/>
                <w:left w:val="none" w:sz="0" w:space="0" w:color="auto"/>
                <w:bottom w:val="none" w:sz="0" w:space="0" w:color="auto"/>
                <w:right w:val="none" w:sz="0" w:space="0" w:color="auto"/>
              </w:divBdr>
            </w:div>
            <w:div w:id="416831218">
              <w:marLeft w:val="0"/>
              <w:marRight w:val="0"/>
              <w:marTop w:val="0"/>
              <w:marBottom w:val="0"/>
              <w:divBdr>
                <w:top w:val="none" w:sz="0" w:space="0" w:color="auto"/>
                <w:left w:val="none" w:sz="0" w:space="0" w:color="auto"/>
                <w:bottom w:val="none" w:sz="0" w:space="0" w:color="auto"/>
                <w:right w:val="none" w:sz="0" w:space="0" w:color="auto"/>
              </w:divBdr>
            </w:div>
            <w:div w:id="491526107">
              <w:marLeft w:val="0"/>
              <w:marRight w:val="0"/>
              <w:marTop w:val="0"/>
              <w:marBottom w:val="0"/>
              <w:divBdr>
                <w:top w:val="none" w:sz="0" w:space="0" w:color="auto"/>
                <w:left w:val="none" w:sz="0" w:space="0" w:color="auto"/>
                <w:bottom w:val="none" w:sz="0" w:space="0" w:color="auto"/>
                <w:right w:val="none" w:sz="0" w:space="0" w:color="auto"/>
              </w:divBdr>
            </w:div>
            <w:div w:id="506405147">
              <w:marLeft w:val="0"/>
              <w:marRight w:val="0"/>
              <w:marTop w:val="0"/>
              <w:marBottom w:val="0"/>
              <w:divBdr>
                <w:top w:val="none" w:sz="0" w:space="0" w:color="auto"/>
                <w:left w:val="none" w:sz="0" w:space="0" w:color="auto"/>
                <w:bottom w:val="none" w:sz="0" w:space="0" w:color="auto"/>
                <w:right w:val="none" w:sz="0" w:space="0" w:color="auto"/>
              </w:divBdr>
            </w:div>
            <w:div w:id="1501264276">
              <w:marLeft w:val="0"/>
              <w:marRight w:val="0"/>
              <w:marTop w:val="0"/>
              <w:marBottom w:val="0"/>
              <w:divBdr>
                <w:top w:val="none" w:sz="0" w:space="0" w:color="auto"/>
                <w:left w:val="none" w:sz="0" w:space="0" w:color="auto"/>
                <w:bottom w:val="none" w:sz="0" w:space="0" w:color="auto"/>
                <w:right w:val="none" w:sz="0" w:space="0" w:color="auto"/>
              </w:divBdr>
            </w:div>
            <w:div w:id="1564364227">
              <w:marLeft w:val="0"/>
              <w:marRight w:val="0"/>
              <w:marTop w:val="0"/>
              <w:marBottom w:val="0"/>
              <w:divBdr>
                <w:top w:val="none" w:sz="0" w:space="0" w:color="auto"/>
                <w:left w:val="none" w:sz="0" w:space="0" w:color="auto"/>
                <w:bottom w:val="none" w:sz="0" w:space="0" w:color="auto"/>
                <w:right w:val="none" w:sz="0" w:space="0" w:color="auto"/>
              </w:divBdr>
            </w:div>
            <w:div w:id="1931115808">
              <w:marLeft w:val="0"/>
              <w:marRight w:val="0"/>
              <w:marTop w:val="0"/>
              <w:marBottom w:val="0"/>
              <w:divBdr>
                <w:top w:val="none" w:sz="0" w:space="0" w:color="auto"/>
                <w:left w:val="none" w:sz="0" w:space="0" w:color="auto"/>
                <w:bottom w:val="none" w:sz="0" w:space="0" w:color="auto"/>
                <w:right w:val="none" w:sz="0" w:space="0" w:color="auto"/>
              </w:divBdr>
            </w:div>
            <w:div w:id="2093773241">
              <w:marLeft w:val="0"/>
              <w:marRight w:val="0"/>
              <w:marTop w:val="0"/>
              <w:marBottom w:val="0"/>
              <w:divBdr>
                <w:top w:val="none" w:sz="0" w:space="0" w:color="auto"/>
                <w:left w:val="none" w:sz="0" w:space="0" w:color="auto"/>
                <w:bottom w:val="none" w:sz="0" w:space="0" w:color="auto"/>
                <w:right w:val="none" w:sz="0" w:space="0" w:color="auto"/>
              </w:divBdr>
            </w:div>
          </w:divsChild>
        </w:div>
        <w:div w:id="803162674">
          <w:marLeft w:val="0"/>
          <w:marRight w:val="0"/>
          <w:marTop w:val="0"/>
          <w:marBottom w:val="0"/>
          <w:divBdr>
            <w:top w:val="none" w:sz="0" w:space="0" w:color="auto"/>
            <w:left w:val="none" w:sz="0" w:space="0" w:color="auto"/>
            <w:bottom w:val="none" w:sz="0" w:space="0" w:color="auto"/>
            <w:right w:val="none" w:sz="0" w:space="0" w:color="auto"/>
          </w:divBdr>
        </w:div>
        <w:div w:id="824510763">
          <w:marLeft w:val="0"/>
          <w:marRight w:val="0"/>
          <w:marTop w:val="0"/>
          <w:marBottom w:val="0"/>
          <w:divBdr>
            <w:top w:val="none" w:sz="0" w:space="0" w:color="auto"/>
            <w:left w:val="none" w:sz="0" w:space="0" w:color="auto"/>
            <w:bottom w:val="none" w:sz="0" w:space="0" w:color="auto"/>
            <w:right w:val="none" w:sz="0" w:space="0" w:color="auto"/>
          </w:divBdr>
        </w:div>
        <w:div w:id="825241110">
          <w:marLeft w:val="0"/>
          <w:marRight w:val="0"/>
          <w:marTop w:val="0"/>
          <w:marBottom w:val="0"/>
          <w:divBdr>
            <w:top w:val="none" w:sz="0" w:space="0" w:color="auto"/>
            <w:left w:val="none" w:sz="0" w:space="0" w:color="auto"/>
            <w:bottom w:val="none" w:sz="0" w:space="0" w:color="auto"/>
            <w:right w:val="none" w:sz="0" w:space="0" w:color="auto"/>
          </w:divBdr>
        </w:div>
        <w:div w:id="829054555">
          <w:marLeft w:val="0"/>
          <w:marRight w:val="0"/>
          <w:marTop w:val="0"/>
          <w:marBottom w:val="0"/>
          <w:divBdr>
            <w:top w:val="none" w:sz="0" w:space="0" w:color="auto"/>
            <w:left w:val="none" w:sz="0" w:space="0" w:color="auto"/>
            <w:bottom w:val="none" w:sz="0" w:space="0" w:color="auto"/>
            <w:right w:val="none" w:sz="0" w:space="0" w:color="auto"/>
          </w:divBdr>
        </w:div>
        <w:div w:id="829364912">
          <w:marLeft w:val="0"/>
          <w:marRight w:val="0"/>
          <w:marTop w:val="0"/>
          <w:marBottom w:val="0"/>
          <w:divBdr>
            <w:top w:val="none" w:sz="0" w:space="0" w:color="auto"/>
            <w:left w:val="none" w:sz="0" w:space="0" w:color="auto"/>
            <w:bottom w:val="none" w:sz="0" w:space="0" w:color="auto"/>
            <w:right w:val="none" w:sz="0" w:space="0" w:color="auto"/>
          </w:divBdr>
          <w:divsChild>
            <w:div w:id="267588282">
              <w:marLeft w:val="0"/>
              <w:marRight w:val="0"/>
              <w:marTop w:val="0"/>
              <w:marBottom w:val="0"/>
              <w:divBdr>
                <w:top w:val="none" w:sz="0" w:space="0" w:color="auto"/>
                <w:left w:val="none" w:sz="0" w:space="0" w:color="auto"/>
                <w:bottom w:val="none" w:sz="0" w:space="0" w:color="auto"/>
                <w:right w:val="none" w:sz="0" w:space="0" w:color="auto"/>
              </w:divBdr>
            </w:div>
            <w:div w:id="373358654">
              <w:marLeft w:val="0"/>
              <w:marRight w:val="0"/>
              <w:marTop w:val="0"/>
              <w:marBottom w:val="0"/>
              <w:divBdr>
                <w:top w:val="none" w:sz="0" w:space="0" w:color="auto"/>
                <w:left w:val="none" w:sz="0" w:space="0" w:color="auto"/>
                <w:bottom w:val="none" w:sz="0" w:space="0" w:color="auto"/>
                <w:right w:val="none" w:sz="0" w:space="0" w:color="auto"/>
              </w:divBdr>
            </w:div>
            <w:div w:id="379668119">
              <w:marLeft w:val="0"/>
              <w:marRight w:val="0"/>
              <w:marTop w:val="0"/>
              <w:marBottom w:val="0"/>
              <w:divBdr>
                <w:top w:val="none" w:sz="0" w:space="0" w:color="auto"/>
                <w:left w:val="none" w:sz="0" w:space="0" w:color="auto"/>
                <w:bottom w:val="none" w:sz="0" w:space="0" w:color="auto"/>
                <w:right w:val="none" w:sz="0" w:space="0" w:color="auto"/>
              </w:divBdr>
            </w:div>
            <w:div w:id="503666585">
              <w:marLeft w:val="0"/>
              <w:marRight w:val="0"/>
              <w:marTop w:val="0"/>
              <w:marBottom w:val="0"/>
              <w:divBdr>
                <w:top w:val="none" w:sz="0" w:space="0" w:color="auto"/>
                <w:left w:val="none" w:sz="0" w:space="0" w:color="auto"/>
                <w:bottom w:val="none" w:sz="0" w:space="0" w:color="auto"/>
                <w:right w:val="none" w:sz="0" w:space="0" w:color="auto"/>
              </w:divBdr>
            </w:div>
            <w:div w:id="504130104">
              <w:marLeft w:val="0"/>
              <w:marRight w:val="0"/>
              <w:marTop w:val="0"/>
              <w:marBottom w:val="0"/>
              <w:divBdr>
                <w:top w:val="none" w:sz="0" w:space="0" w:color="auto"/>
                <w:left w:val="none" w:sz="0" w:space="0" w:color="auto"/>
                <w:bottom w:val="none" w:sz="0" w:space="0" w:color="auto"/>
                <w:right w:val="none" w:sz="0" w:space="0" w:color="auto"/>
              </w:divBdr>
            </w:div>
            <w:div w:id="512839518">
              <w:marLeft w:val="0"/>
              <w:marRight w:val="0"/>
              <w:marTop w:val="0"/>
              <w:marBottom w:val="0"/>
              <w:divBdr>
                <w:top w:val="none" w:sz="0" w:space="0" w:color="auto"/>
                <w:left w:val="none" w:sz="0" w:space="0" w:color="auto"/>
                <w:bottom w:val="none" w:sz="0" w:space="0" w:color="auto"/>
                <w:right w:val="none" w:sz="0" w:space="0" w:color="auto"/>
              </w:divBdr>
            </w:div>
            <w:div w:id="700714252">
              <w:marLeft w:val="0"/>
              <w:marRight w:val="0"/>
              <w:marTop w:val="0"/>
              <w:marBottom w:val="0"/>
              <w:divBdr>
                <w:top w:val="none" w:sz="0" w:space="0" w:color="auto"/>
                <w:left w:val="none" w:sz="0" w:space="0" w:color="auto"/>
                <w:bottom w:val="none" w:sz="0" w:space="0" w:color="auto"/>
                <w:right w:val="none" w:sz="0" w:space="0" w:color="auto"/>
              </w:divBdr>
            </w:div>
            <w:div w:id="900797902">
              <w:marLeft w:val="0"/>
              <w:marRight w:val="0"/>
              <w:marTop w:val="0"/>
              <w:marBottom w:val="0"/>
              <w:divBdr>
                <w:top w:val="none" w:sz="0" w:space="0" w:color="auto"/>
                <w:left w:val="none" w:sz="0" w:space="0" w:color="auto"/>
                <w:bottom w:val="none" w:sz="0" w:space="0" w:color="auto"/>
                <w:right w:val="none" w:sz="0" w:space="0" w:color="auto"/>
              </w:divBdr>
            </w:div>
            <w:div w:id="1263688521">
              <w:marLeft w:val="0"/>
              <w:marRight w:val="0"/>
              <w:marTop w:val="0"/>
              <w:marBottom w:val="0"/>
              <w:divBdr>
                <w:top w:val="none" w:sz="0" w:space="0" w:color="auto"/>
                <w:left w:val="none" w:sz="0" w:space="0" w:color="auto"/>
                <w:bottom w:val="none" w:sz="0" w:space="0" w:color="auto"/>
                <w:right w:val="none" w:sz="0" w:space="0" w:color="auto"/>
              </w:divBdr>
            </w:div>
            <w:div w:id="1496412200">
              <w:marLeft w:val="0"/>
              <w:marRight w:val="0"/>
              <w:marTop w:val="0"/>
              <w:marBottom w:val="0"/>
              <w:divBdr>
                <w:top w:val="none" w:sz="0" w:space="0" w:color="auto"/>
                <w:left w:val="none" w:sz="0" w:space="0" w:color="auto"/>
                <w:bottom w:val="none" w:sz="0" w:space="0" w:color="auto"/>
                <w:right w:val="none" w:sz="0" w:space="0" w:color="auto"/>
              </w:divBdr>
            </w:div>
            <w:div w:id="1579095195">
              <w:marLeft w:val="0"/>
              <w:marRight w:val="0"/>
              <w:marTop w:val="0"/>
              <w:marBottom w:val="0"/>
              <w:divBdr>
                <w:top w:val="none" w:sz="0" w:space="0" w:color="auto"/>
                <w:left w:val="none" w:sz="0" w:space="0" w:color="auto"/>
                <w:bottom w:val="none" w:sz="0" w:space="0" w:color="auto"/>
                <w:right w:val="none" w:sz="0" w:space="0" w:color="auto"/>
              </w:divBdr>
            </w:div>
          </w:divsChild>
        </w:div>
        <w:div w:id="847019540">
          <w:marLeft w:val="0"/>
          <w:marRight w:val="0"/>
          <w:marTop w:val="0"/>
          <w:marBottom w:val="0"/>
          <w:divBdr>
            <w:top w:val="none" w:sz="0" w:space="0" w:color="auto"/>
            <w:left w:val="none" w:sz="0" w:space="0" w:color="auto"/>
            <w:bottom w:val="none" w:sz="0" w:space="0" w:color="auto"/>
            <w:right w:val="none" w:sz="0" w:space="0" w:color="auto"/>
          </w:divBdr>
        </w:div>
        <w:div w:id="857036969">
          <w:marLeft w:val="0"/>
          <w:marRight w:val="0"/>
          <w:marTop w:val="0"/>
          <w:marBottom w:val="0"/>
          <w:divBdr>
            <w:top w:val="none" w:sz="0" w:space="0" w:color="auto"/>
            <w:left w:val="none" w:sz="0" w:space="0" w:color="auto"/>
            <w:bottom w:val="none" w:sz="0" w:space="0" w:color="auto"/>
            <w:right w:val="none" w:sz="0" w:space="0" w:color="auto"/>
          </w:divBdr>
        </w:div>
        <w:div w:id="860893399">
          <w:marLeft w:val="0"/>
          <w:marRight w:val="0"/>
          <w:marTop w:val="0"/>
          <w:marBottom w:val="0"/>
          <w:divBdr>
            <w:top w:val="none" w:sz="0" w:space="0" w:color="auto"/>
            <w:left w:val="none" w:sz="0" w:space="0" w:color="auto"/>
            <w:bottom w:val="none" w:sz="0" w:space="0" w:color="auto"/>
            <w:right w:val="none" w:sz="0" w:space="0" w:color="auto"/>
          </w:divBdr>
        </w:div>
        <w:div w:id="884177345">
          <w:marLeft w:val="0"/>
          <w:marRight w:val="0"/>
          <w:marTop w:val="0"/>
          <w:marBottom w:val="0"/>
          <w:divBdr>
            <w:top w:val="none" w:sz="0" w:space="0" w:color="auto"/>
            <w:left w:val="none" w:sz="0" w:space="0" w:color="auto"/>
            <w:bottom w:val="none" w:sz="0" w:space="0" w:color="auto"/>
            <w:right w:val="none" w:sz="0" w:space="0" w:color="auto"/>
          </w:divBdr>
        </w:div>
        <w:div w:id="910431436">
          <w:marLeft w:val="0"/>
          <w:marRight w:val="0"/>
          <w:marTop w:val="0"/>
          <w:marBottom w:val="0"/>
          <w:divBdr>
            <w:top w:val="none" w:sz="0" w:space="0" w:color="auto"/>
            <w:left w:val="none" w:sz="0" w:space="0" w:color="auto"/>
            <w:bottom w:val="none" w:sz="0" w:space="0" w:color="auto"/>
            <w:right w:val="none" w:sz="0" w:space="0" w:color="auto"/>
          </w:divBdr>
        </w:div>
        <w:div w:id="916787455">
          <w:marLeft w:val="0"/>
          <w:marRight w:val="0"/>
          <w:marTop w:val="0"/>
          <w:marBottom w:val="0"/>
          <w:divBdr>
            <w:top w:val="none" w:sz="0" w:space="0" w:color="auto"/>
            <w:left w:val="none" w:sz="0" w:space="0" w:color="auto"/>
            <w:bottom w:val="none" w:sz="0" w:space="0" w:color="auto"/>
            <w:right w:val="none" w:sz="0" w:space="0" w:color="auto"/>
          </w:divBdr>
          <w:divsChild>
            <w:div w:id="39400282">
              <w:marLeft w:val="0"/>
              <w:marRight w:val="0"/>
              <w:marTop w:val="0"/>
              <w:marBottom w:val="0"/>
              <w:divBdr>
                <w:top w:val="none" w:sz="0" w:space="0" w:color="auto"/>
                <w:left w:val="none" w:sz="0" w:space="0" w:color="auto"/>
                <w:bottom w:val="none" w:sz="0" w:space="0" w:color="auto"/>
                <w:right w:val="none" w:sz="0" w:space="0" w:color="auto"/>
              </w:divBdr>
            </w:div>
            <w:div w:id="348526020">
              <w:marLeft w:val="0"/>
              <w:marRight w:val="0"/>
              <w:marTop w:val="0"/>
              <w:marBottom w:val="0"/>
              <w:divBdr>
                <w:top w:val="none" w:sz="0" w:space="0" w:color="auto"/>
                <w:left w:val="none" w:sz="0" w:space="0" w:color="auto"/>
                <w:bottom w:val="none" w:sz="0" w:space="0" w:color="auto"/>
                <w:right w:val="none" w:sz="0" w:space="0" w:color="auto"/>
              </w:divBdr>
            </w:div>
            <w:div w:id="915556296">
              <w:marLeft w:val="0"/>
              <w:marRight w:val="0"/>
              <w:marTop w:val="0"/>
              <w:marBottom w:val="0"/>
              <w:divBdr>
                <w:top w:val="none" w:sz="0" w:space="0" w:color="auto"/>
                <w:left w:val="none" w:sz="0" w:space="0" w:color="auto"/>
                <w:bottom w:val="none" w:sz="0" w:space="0" w:color="auto"/>
                <w:right w:val="none" w:sz="0" w:space="0" w:color="auto"/>
              </w:divBdr>
            </w:div>
            <w:div w:id="1408452017">
              <w:marLeft w:val="0"/>
              <w:marRight w:val="0"/>
              <w:marTop w:val="0"/>
              <w:marBottom w:val="0"/>
              <w:divBdr>
                <w:top w:val="none" w:sz="0" w:space="0" w:color="auto"/>
                <w:left w:val="none" w:sz="0" w:space="0" w:color="auto"/>
                <w:bottom w:val="none" w:sz="0" w:space="0" w:color="auto"/>
                <w:right w:val="none" w:sz="0" w:space="0" w:color="auto"/>
              </w:divBdr>
            </w:div>
            <w:div w:id="1497379603">
              <w:marLeft w:val="0"/>
              <w:marRight w:val="0"/>
              <w:marTop w:val="0"/>
              <w:marBottom w:val="0"/>
              <w:divBdr>
                <w:top w:val="none" w:sz="0" w:space="0" w:color="auto"/>
                <w:left w:val="none" w:sz="0" w:space="0" w:color="auto"/>
                <w:bottom w:val="none" w:sz="0" w:space="0" w:color="auto"/>
                <w:right w:val="none" w:sz="0" w:space="0" w:color="auto"/>
              </w:divBdr>
            </w:div>
          </w:divsChild>
        </w:div>
        <w:div w:id="924732158">
          <w:marLeft w:val="0"/>
          <w:marRight w:val="0"/>
          <w:marTop w:val="0"/>
          <w:marBottom w:val="0"/>
          <w:divBdr>
            <w:top w:val="none" w:sz="0" w:space="0" w:color="auto"/>
            <w:left w:val="none" w:sz="0" w:space="0" w:color="auto"/>
            <w:bottom w:val="none" w:sz="0" w:space="0" w:color="auto"/>
            <w:right w:val="none" w:sz="0" w:space="0" w:color="auto"/>
          </w:divBdr>
        </w:div>
        <w:div w:id="940800218">
          <w:marLeft w:val="0"/>
          <w:marRight w:val="0"/>
          <w:marTop w:val="0"/>
          <w:marBottom w:val="0"/>
          <w:divBdr>
            <w:top w:val="none" w:sz="0" w:space="0" w:color="auto"/>
            <w:left w:val="none" w:sz="0" w:space="0" w:color="auto"/>
            <w:bottom w:val="none" w:sz="0" w:space="0" w:color="auto"/>
            <w:right w:val="none" w:sz="0" w:space="0" w:color="auto"/>
          </w:divBdr>
        </w:div>
        <w:div w:id="949094308">
          <w:marLeft w:val="0"/>
          <w:marRight w:val="0"/>
          <w:marTop w:val="0"/>
          <w:marBottom w:val="0"/>
          <w:divBdr>
            <w:top w:val="none" w:sz="0" w:space="0" w:color="auto"/>
            <w:left w:val="none" w:sz="0" w:space="0" w:color="auto"/>
            <w:bottom w:val="none" w:sz="0" w:space="0" w:color="auto"/>
            <w:right w:val="none" w:sz="0" w:space="0" w:color="auto"/>
          </w:divBdr>
          <w:divsChild>
            <w:div w:id="667244598">
              <w:marLeft w:val="0"/>
              <w:marRight w:val="0"/>
              <w:marTop w:val="0"/>
              <w:marBottom w:val="0"/>
              <w:divBdr>
                <w:top w:val="none" w:sz="0" w:space="0" w:color="auto"/>
                <w:left w:val="none" w:sz="0" w:space="0" w:color="auto"/>
                <w:bottom w:val="none" w:sz="0" w:space="0" w:color="auto"/>
                <w:right w:val="none" w:sz="0" w:space="0" w:color="auto"/>
              </w:divBdr>
            </w:div>
            <w:div w:id="816847298">
              <w:marLeft w:val="0"/>
              <w:marRight w:val="0"/>
              <w:marTop w:val="0"/>
              <w:marBottom w:val="0"/>
              <w:divBdr>
                <w:top w:val="none" w:sz="0" w:space="0" w:color="auto"/>
                <w:left w:val="none" w:sz="0" w:space="0" w:color="auto"/>
                <w:bottom w:val="none" w:sz="0" w:space="0" w:color="auto"/>
                <w:right w:val="none" w:sz="0" w:space="0" w:color="auto"/>
              </w:divBdr>
            </w:div>
            <w:div w:id="1196698167">
              <w:marLeft w:val="0"/>
              <w:marRight w:val="0"/>
              <w:marTop w:val="0"/>
              <w:marBottom w:val="0"/>
              <w:divBdr>
                <w:top w:val="none" w:sz="0" w:space="0" w:color="auto"/>
                <w:left w:val="none" w:sz="0" w:space="0" w:color="auto"/>
                <w:bottom w:val="none" w:sz="0" w:space="0" w:color="auto"/>
                <w:right w:val="none" w:sz="0" w:space="0" w:color="auto"/>
              </w:divBdr>
            </w:div>
            <w:div w:id="1243880322">
              <w:marLeft w:val="0"/>
              <w:marRight w:val="0"/>
              <w:marTop w:val="0"/>
              <w:marBottom w:val="0"/>
              <w:divBdr>
                <w:top w:val="none" w:sz="0" w:space="0" w:color="auto"/>
                <w:left w:val="none" w:sz="0" w:space="0" w:color="auto"/>
                <w:bottom w:val="none" w:sz="0" w:space="0" w:color="auto"/>
                <w:right w:val="none" w:sz="0" w:space="0" w:color="auto"/>
              </w:divBdr>
            </w:div>
            <w:div w:id="1305088016">
              <w:marLeft w:val="0"/>
              <w:marRight w:val="0"/>
              <w:marTop w:val="0"/>
              <w:marBottom w:val="0"/>
              <w:divBdr>
                <w:top w:val="none" w:sz="0" w:space="0" w:color="auto"/>
                <w:left w:val="none" w:sz="0" w:space="0" w:color="auto"/>
                <w:bottom w:val="none" w:sz="0" w:space="0" w:color="auto"/>
                <w:right w:val="none" w:sz="0" w:space="0" w:color="auto"/>
              </w:divBdr>
            </w:div>
            <w:div w:id="1812168374">
              <w:marLeft w:val="0"/>
              <w:marRight w:val="0"/>
              <w:marTop w:val="0"/>
              <w:marBottom w:val="0"/>
              <w:divBdr>
                <w:top w:val="none" w:sz="0" w:space="0" w:color="auto"/>
                <w:left w:val="none" w:sz="0" w:space="0" w:color="auto"/>
                <w:bottom w:val="none" w:sz="0" w:space="0" w:color="auto"/>
                <w:right w:val="none" w:sz="0" w:space="0" w:color="auto"/>
              </w:divBdr>
            </w:div>
            <w:div w:id="2041737982">
              <w:marLeft w:val="0"/>
              <w:marRight w:val="0"/>
              <w:marTop w:val="0"/>
              <w:marBottom w:val="0"/>
              <w:divBdr>
                <w:top w:val="none" w:sz="0" w:space="0" w:color="auto"/>
                <w:left w:val="none" w:sz="0" w:space="0" w:color="auto"/>
                <w:bottom w:val="none" w:sz="0" w:space="0" w:color="auto"/>
                <w:right w:val="none" w:sz="0" w:space="0" w:color="auto"/>
              </w:divBdr>
            </w:div>
            <w:div w:id="2054226567">
              <w:marLeft w:val="0"/>
              <w:marRight w:val="0"/>
              <w:marTop w:val="0"/>
              <w:marBottom w:val="0"/>
              <w:divBdr>
                <w:top w:val="none" w:sz="0" w:space="0" w:color="auto"/>
                <w:left w:val="none" w:sz="0" w:space="0" w:color="auto"/>
                <w:bottom w:val="none" w:sz="0" w:space="0" w:color="auto"/>
                <w:right w:val="none" w:sz="0" w:space="0" w:color="auto"/>
              </w:divBdr>
            </w:div>
            <w:div w:id="2080860279">
              <w:marLeft w:val="0"/>
              <w:marRight w:val="0"/>
              <w:marTop w:val="0"/>
              <w:marBottom w:val="0"/>
              <w:divBdr>
                <w:top w:val="none" w:sz="0" w:space="0" w:color="auto"/>
                <w:left w:val="none" w:sz="0" w:space="0" w:color="auto"/>
                <w:bottom w:val="none" w:sz="0" w:space="0" w:color="auto"/>
                <w:right w:val="none" w:sz="0" w:space="0" w:color="auto"/>
              </w:divBdr>
            </w:div>
          </w:divsChild>
        </w:div>
        <w:div w:id="958996231">
          <w:marLeft w:val="0"/>
          <w:marRight w:val="0"/>
          <w:marTop w:val="0"/>
          <w:marBottom w:val="0"/>
          <w:divBdr>
            <w:top w:val="none" w:sz="0" w:space="0" w:color="auto"/>
            <w:left w:val="none" w:sz="0" w:space="0" w:color="auto"/>
            <w:bottom w:val="none" w:sz="0" w:space="0" w:color="auto"/>
            <w:right w:val="none" w:sz="0" w:space="0" w:color="auto"/>
          </w:divBdr>
        </w:div>
        <w:div w:id="962232097">
          <w:marLeft w:val="0"/>
          <w:marRight w:val="0"/>
          <w:marTop w:val="0"/>
          <w:marBottom w:val="0"/>
          <w:divBdr>
            <w:top w:val="none" w:sz="0" w:space="0" w:color="auto"/>
            <w:left w:val="none" w:sz="0" w:space="0" w:color="auto"/>
            <w:bottom w:val="none" w:sz="0" w:space="0" w:color="auto"/>
            <w:right w:val="none" w:sz="0" w:space="0" w:color="auto"/>
          </w:divBdr>
        </w:div>
        <w:div w:id="964043925">
          <w:marLeft w:val="0"/>
          <w:marRight w:val="0"/>
          <w:marTop w:val="0"/>
          <w:marBottom w:val="0"/>
          <w:divBdr>
            <w:top w:val="none" w:sz="0" w:space="0" w:color="auto"/>
            <w:left w:val="none" w:sz="0" w:space="0" w:color="auto"/>
            <w:bottom w:val="none" w:sz="0" w:space="0" w:color="auto"/>
            <w:right w:val="none" w:sz="0" w:space="0" w:color="auto"/>
          </w:divBdr>
        </w:div>
        <w:div w:id="983433574">
          <w:marLeft w:val="0"/>
          <w:marRight w:val="0"/>
          <w:marTop w:val="0"/>
          <w:marBottom w:val="0"/>
          <w:divBdr>
            <w:top w:val="none" w:sz="0" w:space="0" w:color="auto"/>
            <w:left w:val="none" w:sz="0" w:space="0" w:color="auto"/>
            <w:bottom w:val="none" w:sz="0" w:space="0" w:color="auto"/>
            <w:right w:val="none" w:sz="0" w:space="0" w:color="auto"/>
          </w:divBdr>
          <w:divsChild>
            <w:div w:id="10692776">
              <w:marLeft w:val="0"/>
              <w:marRight w:val="0"/>
              <w:marTop w:val="0"/>
              <w:marBottom w:val="0"/>
              <w:divBdr>
                <w:top w:val="none" w:sz="0" w:space="0" w:color="auto"/>
                <w:left w:val="none" w:sz="0" w:space="0" w:color="auto"/>
                <w:bottom w:val="none" w:sz="0" w:space="0" w:color="auto"/>
                <w:right w:val="none" w:sz="0" w:space="0" w:color="auto"/>
              </w:divBdr>
            </w:div>
            <w:div w:id="179704037">
              <w:marLeft w:val="0"/>
              <w:marRight w:val="0"/>
              <w:marTop w:val="0"/>
              <w:marBottom w:val="0"/>
              <w:divBdr>
                <w:top w:val="none" w:sz="0" w:space="0" w:color="auto"/>
                <w:left w:val="none" w:sz="0" w:space="0" w:color="auto"/>
                <w:bottom w:val="none" w:sz="0" w:space="0" w:color="auto"/>
                <w:right w:val="none" w:sz="0" w:space="0" w:color="auto"/>
              </w:divBdr>
            </w:div>
            <w:div w:id="184755901">
              <w:marLeft w:val="0"/>
              <w:marRight w:val="0"/>
              <w:marTop w:val="0"/>
              <w:marBottom w:val="0"/>
              <w:divBdr>
                <w:top w:val="none" w:sz="0" w:space="0" w:color="auto"/>
                <w:left w:val="none" w:sz="0" w:space="0" w:color="auto"/>
                <w:bottom w:val="none" w:sz="0" w:space="0" w:color="auto"/>
                <w:right w:val="none" w:sz="0" w:space="0" w:color="auto"/>
              </w:divBdr>
            </w:div>
            <w:div w:id="320471805">
              <w:marLeft w:val="0"/>
              <w:marRight w:val="0"/>
              <w:marTop w:val="0"/>
              <w:marBottom w:val="0"/>
              <w:divBdr>
                <w:top w:val="none" w:sz="0" w:space="0" w:color="auto"/>
                <w:left w:val="none" w:sz="0" w:space="0" w:color="auto"/>
                <w:bottom w:val="none" w:sz="0" w:space="0" w:color="auto"/>
                <w:right w:val="none" w:sz="0" w:space="0" w:color="auto"/>
              </w:divBdr>
            </w:div>
            <w:div w:id="439494084">
              <w:marLeft w:val="0"/>
              <w:marRight w:val="0"/>
              <w:marTop w:val="0"/>
              <w:marBottom w:val="0"/>
              <w:divBdr>
                <w:top w:val="none" w:sz="0" w:space="0" w:color="auto"/>
                <w:left w:val="none" w:sz="0" w:space="0" w:color="auto"/>
                <w:bottom w:val="none" w:sz="0" w:space="0" w:color="auto"/>
                <w:right w:val="none" w:sz="0" w:space="0" w:color="auto"/>
              </w:divBdr>
            </w:div>
            <w:div w:id="604536586">
              <w:marLeft w:val="0"/>
              <w:marRight w:val="0"/>
              <w:marTop w:val="0"/>
              <w:marBottom w:val="0"/>
              <w:divBdr>
                <w:top w:val="none" w:sz="0" w:space="0" w:color="auto"/>
                <w:left w:val="none" w:sz="0" w:space="0" w:color="auto"/>
                <w:bottom w:val="none" w:sz="0" w:space="0" w:color="auto"/>
                <w:right w:val="none" w:sz="0" w:space="0" w:color="auto"/>
              </w:divBdr>
            </w:div>
            <w:div w:id="787427485">
              <w:marLeft w:val="0"/>
              <w:marRight w:val="0"/>
              <w:marTop w:val="0"/>
              <w:marBottom w:val="0"/>
              <w:divBdr>
                <w:top w:val="none" w:sz="0" w:space="0" w:color="auto"/>
                <w:left w:val="none" w:sz="0" w:space="0" w:color="auto"/>
                <w:bottom w:val="none" w:sz="0" w:space="0" w:color="auto"/>
                <w:right w:val="none" w:sz="0" w:space="0" w:color="auto"/>
              </w:divBdr>
            </w:div>
            <w:div w:id="924534377">
              <w:marLeft w:val="0"/>
              <w:marRight w:val="0"/>
              <w:marTop w:val="0"/>
              <w:marBottom w:val="0"/>
              <w:divBdr>
                <w:top w:val="none" w:sz="0" w:space="0" w:color="auto"/>
                <w:left w:val="none" w:sz="0" w:space="0" w:color="auto"/>
                <w:bottom w:val="none" w:sz="0" w:space="0" w:color="auto"/>
                <w:right w:val="none" w:sz="0" w:space="0" w:color="auto"/>
              </w:divBdr>
            </w:div>
            <w:div w:id="989090419">
              <w:marLeft w:val="0"/>
              <w:marRight w:val="0"/>
              <w:marTop w:val="0"/>
              <w:marBottom w:val="0"/>
              <w:divBdr>
                <w:top w:val="none" w:sz="0" w:space="0" w:color="auto"/>
                <w:left w:val="none" w:sz="0" w:space="0" w:color="auto"/>
                <w:bottom w:val="none" w:sz="0" w:space="0" w:color="auto"/>
                <w:right w:val="none" w:sz="0" w:space="0" w:color="auto"/>
              </w:divBdr>
            </w:div>
            <w:div w:id="1149517037">
              <w:marLeft w:val="0"/>
              <w:marRight w:val="0"/>
              <w:marTop w:val="0"/>
              <w:marBottom w:val="0"/>
              <w:divBdr>
                <w:top w:val="none" w:sz="0" w:space="0" w:color="auto"/>
                <w:left w:val="none" w:sz="0" w:space="0" w:color="auto"/>
                <w:bottom w:val="none" w:sz="0" w:space="0" w:color="auto"/>
                <w:right w:val="none" w:sz="0" w:space="0" w:color="auto"/>
              </w:divBdr>
            </w:div>
            <w:div w:id="1259563914">
              <w:marLeft w:val="0"/>
              <w:marRight w:val="0"/>
              <w:marTop w:val="0"/>
              <w:marBottom w:val="0"/>
              <w:divBdr>
                <w:top w:val="none" w:sz="0" w:space="0" w:color="auto"/>
                <w:left w:val="none" w:sz="0" w:space="0" w:color="auto"/>
                <w:bottom w:val="none" w:sz="0" w:space="0" w:color="auto"/>
                <w:right w:val="none" w:sz="0" w:space="0" w:color="auto"/>
              </w:divBdr>
            </w:div>
            <w:div w:id="1501894329">
              <w:marLeft w:val="0"/>
              <w:marRight w:val="0"/>
              <w:marTop w:val="0"/>
              <w:marBottom w:val="0"/>
              <w:divBdr>
                <w:top w:val="none" w:sz="0" w:space="0" w:color="auto"/>
                <w:left w:val="none" w:sz="0" w:space="0" w:color="auto"/>
                <w:bottom w:val="none" w:sz="0" w:space="0" w:color="auto"/>
                <w:right w:val="none" w:sz="0" w:space="0" w:color="auto"/>
              </w:divBdr>
            </w:div>
            <w:div w:id="1621033170">
              <w:marLeft w:val="0"/>
              <w:marRight w:val="0"/>
              <w:marTop w:val="0"/>
              <w:marBottom w:val="0"/>
              <w:divBdr>
                <w:top w:val="none" w:sz="0" w:space="0" w:color="auto"/>
                <w:left w:val="none" w:sz="0" w:space="0" w:color="auto"/>
                <w:bottom w:val="none" w:sz="0" w:space="0" w:color="auto"/>
                <w:right w:val="none" w:sz="0" w:space="0" w:color="auto"/>
              </w:divBdr>
            </w:div>
            <w:div w:id="1635258132">
              <w:marLeft w:val="0"/>
              <w:marRight w:val="0"/>
              <w:marTop w:val="0"/>
              <w:marBottom w:val="0"/>
              <w:divBdr>
                <w:top w:val="none" w:sz="0" w:space="0" w:color="auto"/>
                <w:left w:val="none" w:sz="0" w:space="0" w:color="auto"/>
                <w:bottom w:val="none" w:sz="0" w:space="0" w:color="auto"/>
                <w:right w:val="none" w:sz="0" w:space="0" w:color="auto"/>
              </w:divBdr>
            </w:div>
            <w:div w:id="1723676977">
              <w:marLeft w:val="0"/>
              <w:marRight w:val="0"/>
              <w:marTop w:val="0"/>
              <w:marBottom w:val="0"/>
              <w:divBdr>
                <w:top w:val="none" w:sz="0" w:space="0" w:color="auto"/>
                <w:left w:val="none" w:sz="0" w:space="0" w:color="auto"/>
                <w:bottom w:val="none" w:sz="0" w:space="0" w:color="auto"/>
                <w:right w:val="none" w:sz="0" w:space="0" w:color="auto"/>
              </w:divBdr>
            </w:div>
            <w:div w:id="1806120809">
              <w:marLeft w:val="0"/>
              <w:marRight w:val="0"/>
              <w:marTop w:val="0"/>
              <w:marBottom w:val="0"/>
              <w:divBdr>
                <w:top w:val="none" w:sz="0" w:space="0" w:color="auto"/>
                <w:left w:val="none" w:sz="0" w:space="0" w:color="auto"/>
                <w:bottom w:val="none" w:sz="0" w:space="0" w:color="auto"/>
                <w:right w:val="none" w:sz="0" w:space="0" w:color="auto"/>
              </w:divBdr>
            </w:div>
            <w:div w:id="1875775266">
              <w:marLeft w:val="0"/>
              <w:marRight w:val="0"/>
              <w:marTop w:val="0"/>
              <w:marBottom w:val="0"/>
              <w:divBdr>
                <w:top w:val="none" w:sz="0" w:space="0" w:color="auto"/>
                <w:left w:val="none" w:sz="0" w:space="0" w:color="auto"/>
                <w:bottom w:val="none" w:sz="0" w:space="0" w:color="auto"/>
                <w:right w:val="none" w:sz="0" w:space="0" w:color="auto"/>
              </w:divBdr>
            </w:div>
            <w:div w:id="1977488802">
              <w:marLeft w:val="0"/>
              <w:marRight w:val="0"/>
              <w:marTop w:val="0"/>
              <w:marBottom w:val="0"/>
              <w:divBdr>
                <w:top w:val="none" w:sz="0" w:space="0" w:color="auto"/>
                <w:left w:val="none" w:sz="0" w:space="0" w:color="auto"/>
                <w:bottom w:val="none" w:sz="0" w:space="0" w:color="auto"/>
                <w:right w:val="none" w:sz="0" w:space="0" w:color="auto"/>
              </w:divBdr>
            </w:div>
            <w:div w:id="2052654218">
              <w:marLeft w:val="0"/>
              <w:marRight w:val="0"/>
              <w:marTop w:val="0"/>
              <w:marBottom w:val="0"/>
              <w:divBdr>
                <w:top w:val="none" w:sz="0" w:space="0" w:color="auto"/>
                <w:left w:val="none" w:sz="0" w:space="0" w:color="auto"/>
                <w:bottom w:val="none" w:sz="0" w:space="0" w:color="auto"/>
                <w:right w:val="none" w:sz="0" w:space="0" w:color="auto"/>
              </w:divBdr>
            </w:div>
            <w:div w:id="2107728453">
              <w:marLeft w:val="0"/>
              <w:marRight w:val="0"/>
              <w:marTop w:val="0"/>
              <w:marBottom w:val="0"/>
              <w:divBdr>
                <w:top w:val="none" w:sz="0" w:space="0" w:color="auto"/>
                <w:left w:val="none" w:sz="0" w:space="0" w:color="auto"/>
                <w:bottom w:val="none" w:sz="0" w:space="0" w:color="auto"/>
                <w:right w:val="none" w:sz="0" w:space="0" w:color="auto"/>
              </w:divBdr>
            </w:div>
          </w:divsChild>
        </w:div>
        <w:div w:id="984355619">
          <w:marLeft w:val="0"/>
          <w:marRight w:val="0"/>
          <w:marTop w:val="0"/>
          <w:marBottom w:val="0"/>
          <w:divBdr>
            <w:top w:val="none" w:sz="0" w:space="0" w:color="auto"/>
            <w:left w:val="none" w:sz="0" w:space="0" w:color="auto"/>
            <w:bottom w:val="none" w:sz="0" w:space="0" w:color="auto"/>
            <w:right w:val="none" w:sz="0" w:space="0" w:color="auto"/>
          </w:divBdr>
        </w:div>
        <w:div w:id="985814307">
          <w:marLeft w:val="0"/>
          <w:marRight w:val="0"/>
          <w:marTop w:val="0"/>
          <w:marBottom w:val="0"/>
          <w:divBdr>
            <w:top w:val="none" w:sz="0" w:space="0" w:color="auto"/>
            <w:left w:val="none" w:sz="0" w:space="0" w:color="auto"/>
            <w:bottom w:val="none" w:sz="0" w:space="0" w:color="auto"/>
            <w:right w:val="none" w:sz="0" w:space="0" w:color="auto"/>
          </w:divBdr>
        </w:div>
        <w:div w:id="999625890">
          <w:marLeft w:val="0"/>
          <w:marRight w:val="0"/>
          <w:marTop w:val="0"/>
          <w:marBottom w:val="0"/>
          <w:divBdr>
            <w:top w:val="none" w:sz="0" w:space="0" w:color="auto"/>
            <w:left w:val="none" w:sz="0" w:space="0" w:color="auto"/>
            <w:bottom w:val="none" w:sz="0" w:space="0" w:color="auto"/>
            <w:right w:val="none" w:sz="0" w:space="0" w:color="auto"/>
          </w:divBdr>
        </w:div>
        <w:div w:id="1001354517">
          <w:marLeft w:val="0"/>
          <w:marRight w:val="0"/>
          <w:marTop w:val="0"/>
          <w:marBottom w:val="0"/>
          <w:divBdr>
            <w:top w:val="none" w:sz="0" w:space="0" w:color="auto"/>
            <w:left w:val="none" w:sz="0" w:space="0" w:color="auto"/>
            <w:bottom w:val="none" w:sz="0" w:space="0" w:color="auto"/>
            <w:right w:val="none" w:sz="0" w:space="0" w:color="auto"/>
          </w:divBdr>
        </w:div>
        <w:div w:id="1002203704">
          <w:marLeft w:val="0"/>
          <w:marRight w:val="0"/>
          <w:marTop w:val="0"/>
          <w:marBottom w:val="0"/>
          <w:divBdr>
            <w:top w:val="none" w:sz="0" w:space="0" w:color="auto"/>
            <w:left w:val="none" w:sz="0" w:space="0" w:color="auto"/>
            <w:bottom w:val="none" w:sz="0" w:space="0" w:color="auto"/>
            <w:right w:val="none" w:sz="0" w:space="0" w:color="auto"/>
          </w:divBdr>
        </w:div>
        <w:div w:id="1016151147">
          <w:marLeft w:val="0"/>
          <w:marRight w:val="0"/>
          <w:marTop w:val="0"/>
          <w:marBottom w:val="0"/>
          <w:divBdr>
            <w:top w:val="none" w:sz="0" w:space="0" w:color="auto"/>
            <w:left w:val="none" w:sz="0" w:space="0" w:color="auto"/>
            <w:bottom w:val="none" w:sz="0" w:space="0" w:color="auto"/>
            <w:right w:val="none" w:sz="0" w:space="0" w:color="auto"/>
          </w:divBdr>
        </w:div>
        <w:div w:id="1019509641">
          <w:marLeft w:val="0"/>
          <w:marRight w:val="0"/>
          <w:marTop w:val="0"/>
          <w:marBottom w:val="0"/>
          <w:divBdr>
            <w:top w:val="none" w:sz="0" w:space="0" w:color="auto"/>
            <w:left w:val="none" w:sz="0" w:space="0" w:color="auto"/>
            <w:bottom w:val="none" w:sz="0" w:space="0" w:color="auto"/>
            <w:right w:val="none" w:sz="0" w:space="0" w:color="auto"/>
          </w:divBdr>
        </w:div>
        <w:div w:id="1019619787">
          <w:marLeft w:val="0"/>
          <w:marRight w:val="0"/>
          <w:marTop w:val="0"/>
          <w:marBottom w:val="0"/>
          <w:divBdr>
            <w:top w:val="none" w:sz="0" w:space="0" w:color="auto"/>
            <w:left w:val="none" w:sz="0" w:space="0" w:color="auto"/>
            <w:bottom w:val="none" w:sz="0" w:space="0" w:color="auto"/>
            <w:right w:val="none" w:sz="0" w:space="0" w:color="auto"/>
          </w:divBdr>
        </w:div>
        <w:div w:id="1022972909">
          <w:marLeft w:val="0"/>
          <w:marRight w:val="0"/>
          <w:marTop w:val="0"/>
          <w:marBottom w:val="0"/>
          <w:divBdr>
            <w:top w:val="none" w:sz="0" w:space="0" w:color="auto"/>
            <w:left w:val="none" w:sz="0" w:space="0" w:color="auto"/>
            <w:bottom w:val="none" w:sz="0" w:space="0" w:color="auto"/>
            <w:right w:val="none" w:sz="0" w:space="0" w:color="auto"/>
          </w:divBdr>
        </w:div>
        <w:div w:id="1026371829">
          <w:marLeft w:val="0"/>
          <w:marRight w:val="0"/>
          <w:marTop w:val="0"/>
          <w:marBottom w:val="0"/>
          <w:divBdr>
            <w:top w:val="none" w:sz="0" w:space="0" w:color="auto"/>
            <w:left w:val="none" w:sz="0" w:space="0" w:color="auto"/>
            <w:bottom w:val="none" w:sz="0" w:space="0" w:color="auto"/>
            <w:right w:val="none" w:sz="0" w:space="0" w:color="auto"/>
          </w:divBdr>
        </w:div>
        <w:div w:id="1030571084">
          <w:marLeft w:val="0"/>
          <w:marRight w:val="0"/>
          <w:marTop w:val="0"/>
          <w:marBottom w:val="0"/>
          <w:divBdr>
            <w:top w:val="none" w:sz="0" w:space="0" w:color="auto"/>
            <w:left w:val="none" w:sz="0" w:space="0" w:color="auto"/>
            <w:bottom w:val="none" w:sz="0" w:space="0" w:color="auto"/>
            <w:right w:val="none" w:sz="0" w:space="0" w:color="auto"/>
          </w:divBdr>
        </w:div>
        <w:div w:id="1042554004">
          <w:marLeft w:val="0"/>
          <w:marRight w:val="0"/>
          <w:marTop w:val="0"/>
          <w:marBottom w:val="0"/>
          <w:divBdr>
            <w:top w:val="none" w:sz="0" w:space="0" w:color="auto"/>
            <w:left w:val="none" w:sz="0" w:space="0" w:color="auto"/>
            <w:bottom w:val="none" w:sz="0" w:space="0" w:color="auto"/>
            <w:right w:val="none" w:sz="0" w:space="0" w:color="auto"/>
          </w:divBdr>
          <w:divsChild>
            <w:div w:id="964000648">
              <w:marLeft w:val="-75"/>
              <w:marRight w:val="0"/>
              <w:marTop w:val="30"/>
              <w:marBottom w:val="30"/>
              <w:divBdr>
                <w:top w:val="none" w:sz="0" w:space="0" w:color="auto"/>
                <w:left w:val="none" w:sz="0" w:space="0" w:color="auto"/>
                <w:bottom w:val="none" w:sz="0" w:space="0" w:color="auto"/>
                <w:right w:val="none" w:sz="0" w:space="0" w:color="auto"/>
              </w:divBdr>
              <w:divsChild>
                <w:div w:id="193467075">
                  <w:marLeft w:val="0"/>
                  <w:marRight w:val="0"/>
                  <w:marTop w:val="0"/>
                  <w:marBottom w:val="0"/>
                  <w:divBdr>
                    <w:top w:val="none" w:sz="0" w:space="0" w:color="auto"/>
                    <w:left w:val="none" w:sz="0" w:space="0" w:color="auto"/>
                    <w:bottom w:val="none" w:sz="0" w:space="0" w:color="auto"/>
                    <w:right w:val="none" w:sz="0" w:space="0" w:color="auto"/>
                  </w:divBdr>
                  <w:divsChild>
                    <w:div w:id="1124542043">
                      <w:marLeft w:val="0"/>
                      <w:marRight w:val="0"/>
                      <w:marTop w:val="0"/>
                      <w:marBottom w:val="0"/>
                      <w:divBdr>
                        <w:top w:val="none" w:sz="0" w:space="0" w:color="auto"/>
                        <w:left w:val="none" w:sz="0" w:space="0" w:color="auto"/>
                        <w:bottom w:val="none" w:sz="0" w:space="0" w:color="auto"/>
                        <w:right w:val="none" w:sz="0" w:space="0" w:color="auto"/>
                      </w:divBdr>
                    </w:div>
                  </w:divsChild>
                </w:div>
                <w:div w:id="365372640">
                  <w:marLeft w:val="0"/>
                  <w:marRight w:val="0"/>
                  <w:marTop w:val="0"/>
                  <w:marBottom w:val="0"/>
                  <w:divBdr>
                    <w:top w:val="none" w:sz="0" w:space="0" w:color="auto"/>
                    <w:left w:val="none" w:sz="0" w:space="0" w:color="auto"/>
                    <w:bottom w:val="none" w:sz="0" w:space="0" w:color="auto"/>
                    <w:right w:val="none" w:sz="0" w:space="0" w:color="auto"/>
                  </w:divBdr>
                  <w:divsChild>
                    <w:div w:id="1566839540">
                      <w:marLeft w:val="0"/>
                      <w:marRight w:val="0"/>
                      <w:marTop w:val="0"/>
                      <w:marBottom w:val="0"/>
                      <w:divBdr>
                        <w:top w:val="none" w:sz="0" w:space="0" w:color="auto"/>
                        <w:left w:val="none" w:sz="0" w:space="0" w:color="auto"/>
                        <w:bottom w:val="none" w:sz="0" w:space="0" w:color="auto"/>
                        <w:right w:val="none" w:sz="0" w:space="0" w:color="auto"/>
                      </w:divBdr>
                    </w:div>
                  </w:divsChild>
                </w:div>
                <w:div w:id="439758324">
                  <w:marLeft w:val="0"/>
                  <w:marRight w:val="0"/>
                  <w:marTop w:val="0"/>
                  <w:marBottom w:val="0"/>
                  <w:divBdr>
                    <w:top w:val="none" w:sz="0" w:space="0" w:color="auto"/>
                    <w:left w:val="none" w:sz="0" w:space="0" w:color="auto"/>
                    <w:bottom w:val="none" w:sz="0" w:space="0" w:color="auto"/>
                    <w:right w:val="none" w:sz="0" w:space="0" w:color="auto"/>
                  </w:divBdr>
                  <w:divsChild>
                    <w:div w:id="319502297">
                      <w:marLeft w:val="0"/>
                      <w:marRight w:val="0"/>
                      <w:marTop w:val="0"/>
                      <w:marBottom w:val="0"/>
                      <w:divBdr>
                        <w:top w:val="none" w:sz="0" w:space="0" w:color="auto"/>
                        <w:left w:val="none" w:sz="0" w:space="0" w:color="auto"/>
                        <w:bottom w:val="none" w:sz="0" w:space="0" w:color="auto"/>
                        <w:right w:val="none" w:sz="0" w:space="0" w:color="auto"/>
                      </w:divBdr>
                    </w:div>
                  </w:divsChild>
                </w:div>
                <w:div w:id="484127209">
                  <w:marLeft w:val="0"/>
                  <w:marRight w:val="0"/>
                  <w:marTop w:val="0"/>
                  <w:marBottom w:val="0"/>
                  <w:divBdr>
                    <w:top w:val="none" w:sz="0" w:space="0" w:color="auto"/>
                    <w:left w:val="none" w:sz="0" w:space="0" w:color="auto"/>
                    <w:bottom w:val="none" w:sz="0" w:space="0" w:color="auto"/>
                    <w:right w:val="none" w:sz="0" w:space="0" w:color="auto"/>
                  </w:divBdr>
                  <w:divsChild>
                    <w:div w:id="1582712821">
                      <w:marLeft w:val="0"/>
                      <w:marRight w:val="0"/>
                      <w:marTop w:val="0"/>
                      <w:marBottom w:val="0"/>
                      <w:divBdr>
                        <w:top w:val="none" w:sz="0" w:space="0" w:color="auto"/>
                        <w:left w:val="none" w:sz="0" w:space="0" w:color="auto"/>
                        <w:bottom w:val="none" w:sz="0" w:space="0" w:color="auto"/>
                        <w:right w:val="none" w:sz="0" w:space="0" w:color="auto"/>
                      </w:divBdr>
                    </w:div>
                  </w:divsChild>
                </w:div>
                <w:div w:id="498345986">
                  <w:marLeft w:val="0"/>
                  <w:marRight w:val="0"/>
                  <w:marTop w:val="0"/>
                  <w:marBottom w:val="0"/>
                  <w:divBdr>
                    <w:top w:val="none" w:sz="0" w:space="0" w:color="auto"/>
                    <w:left w:val="none" w:sz="0" w:space="0" w:color="auto"/>
                    <w:bottom w:val="none" w:sz="0" w:space="0" w:color="auto"/>
                    <w:right w:val="none" w:sz="0" w:space="0" w:color="auto"/>
                  </w:divBdr>
                  <w:divsChild>
                    <w:div w:id="369502819">
                      <w:marLeft w:val="0"/>
                      <w:marRight w:val="0"/>
                      <w:marTop w:val="0"/>
                      <w:marBottom w:val="0"/>
                      <w:divBdr>
                        <w:top w:val="none" w:sz="0" w:space="0" w:color="auto"/>
                        <w:left w:val="none" w:sz="0" w:space="0" w:color="auto"/>
                        <w:bottom w:val="none" w:sz="0" w:space="0" w:color="auto"/>
                        <w:right w:val="none" w:sz="0" w:space="0" w:color="auto"/>
                      </w:divBdr>
                    </w:div>
                  </w:divsChild>
                </w:div>
                <w:div w:id="657072624">
                  <w:marLeft w:val="0"/>
                  <w:marRight w:val="0"/>
                  <w:marTop w:val="0"/>
                  <w:marBottom w:val="0"/>
                  <w:divBdr>
                    <w:top w:val="none" w:sz="0" w:space="0" w:color="auto"/>
                    <w:left w:val="none" w:sz="0" w:space="0" w:color="auto"/>
                    <w:bottom w:val="none" w:sz="0" w:space="0" w:color="auto"/>
                    <w:right w:val="none" w:sz="0" w:space="0" w:color="auto"/>
                  </w:divBdr>
                  <w:divsChild>
                    <w:div w:id="827281922">
                      <w:marLeft w:val="0"/>
                      <w:marRight w:val="0"/>
                      <w:marTop w:val="0"/>
                      <w:marBottom w:val="0"/>
                      <w:divBdr>
                        <w:top w:val="none" w:sz="0" w:space="0" w:color="auto"/>
                        <w:left w:val="none" w:sz="0" w:space="0" w:color="auto"/>
                        <w:bottom w:val="none" w:sz="0" w:space="0" w:color="auto"/>
                        <w:right w:val="none" w:sz="0" w:space="0" w:color="auto"/>
                      </w:divBdr>
                    </w:div>
                  </w:divsChild>
                </w:div>
                <w:div w:id="798762479">
                  <w:marLeft w:val="0"/>
                  <w:marRight w:val="0"/>
                  <w:marTop w:val="0"/>
                  <w:marBottom w:val="0"/>
                  <w:divBdr>
                    <w:top w:val="none" w:sz="0" w:space="0" w:color="auto"/>
                    <w:left w:val="none" w:sz="0" w:space="0" w:color="auto"/>
                    <w:bottom w:val="none" w:sz="0" w:space="0" w:color="auto"/>
                    <w:right w:val="none" w:sz="0" w:space="0" w:color="auto"/>
                  </w:divBdr>
                  <w:divsChild>
                    <w:div w:id="1116871643">
                      <w:marLeft w:val="0"/>
                      <w:marRight w:val="0"/>
                      <w:marTop w:val="0"/>
                      <w:marBottom w:val="0"/>
                      <w:divBdr>
                        <w:top w:val="none" w:sz="0" w:space="0" w:color="auto"/>
                        <w:left w:val="none" w:sz="0" w:space="0" w:color="auto"/>
                        <w:bottom w:val="none" w:sz="0" w:space="0" w:color="auto"/>
                        <w:right w:val="none" w:sz="0" w:space="0" w:color="auto"/>
                      </w:divBdr>
                    </w:div>
                  </w:divsChild>
                </w:div>
                <w:div w:id="856314671">
                  <w:marLeft w:val="0"/>
                  <w:marRight w:val="0"/>
                  <w:marTop w:val="0"/>
                  <w:marBottom w:val="0"/>
                  <w:divBdr>
                    <w:top w:val="none" w:sz="0" w:space="0" w:color="auto"/>
                    <w:left w:val="none" w:sz="0" w:space="0" w:color="auto"/>
                    <w:bottom w:val="none" w:sz="0" w:space="0" w:color="auto"/>
                    <w:right w:val="none" w:sz="0" w:space="0" w:color="auto"/>
                  </w:divBdr>
                  <w:divsChild>
                    <w:div w:id="196087470">
                      <w:marLeft w:val="0"/>
                      <w:marRight w:val="0"/>
                      <w:marTop w:val="0"/>
                      <w:marBottom w:val="0"/>
                      <w:divBdr>
                        <w:top w:val="none" w:sz="0" w:space="0" w:color="auto"/>
                        <w:left w:val="none" w:sz="0" w:space="0" w:color="auto"/>
                        <w:bottom w:val="none" w:sz="0" w:space="0" w:color="auto"/>
                        <w:right w:val="none" w:sz="0" w:space="0" w:color="auto"/>
                      </w:divBdr>
                    </w:div>
                  </w:divsChild>
                </w:div>
                <w:div w:id="882712977">
                  <w:marLeft w:val="0"/>
                  <w:marRight w:val="0"/>
                  <w:marTop w:val="0"/>
                  <w:marBottom w:val="0"/>
                  <w:divBdr>
                    <w:top w:val="none" w:sz="0" w:space="0" w:color="auto"/>
                    <w:left w:val="none" w:sz="0" w:space="0" w:color="auto"/>
                    <w:bottom w:val="none" w:sz="0" w:space="0" w:color="auto"/>
                    <w:right w:val="none" w:sz="0" w:space="0" w:color="auto"/>
                  </w:divBdr>
                  <w:divsChild>
                    <w:div w:id="1387533995">
                      <w:marLeft w:val="0"/>
                      <w:marRight w:val="0"/>
                      <w:marTop w:val="0"/>
                      <w:marBottom w:val="0"/>
                      <w:divBdr>
                        <w:top w:val="none" w:sz="0" w:space="0" w:color="auto"/>
                        <w:left w:val="none" w:sz="0" w:space="0" w:color="auto"/>
                        <w:bottom w:val="none" w:sz="0" w:space="0" w:color="auto"/>
                        <w:right w:val="none" w:sz="0" w:space="0" w:color="auto"/>
                      </w:divBdr>
                    </w:div>
                  </w:divsChild>
                </w:div>
                <w:div w:id="990524830">
                  <w:marLeft w:val="0"/>
                  <w:marRight w:val="0"/>
                  <w:marTop w:val="0"/>
                  <w:marBottom w:val="0"/>
                  <w:divBdr>
                    <w:top w:val="none" w:sz="0" w:space="0" w:color="auto"/>
                    <w:left w:val="none" w:sz="0" w:space="0" w:color="auto"/>
                    <w:bottom w:val="none" w:sz="0" w:space="0" w:color="auto"/>
                    <w:right w:val="none" w:sz="0" w:space="0" w:color="auto"/>
                  </w:divBdr>
                  <w:divsChild>
                    <w:div w:id="1311669361">
                      <w:marLeft w:val="0"/>
                      <w:marRight w:val="0"/>
                      <w:marTop w:val="0"/>
                      <w:marBottom w:val="0"/>
                      <w:divBdr>
                        <w:top w:val="none" w:sz="0" w:space="0" w:color="auto"/>
                        <w:left w:val="none" w:sz="0" w:space="0" w:color="auto"/>
                        <w:bottom w:val="none" w:sz="0" w:space="0" w:color="auto"/>
                        <w:right w:val="none" w:sz="0" w:space="0" w:color="auto"/>
                      </w:divBdr>
                    </w:div>
                  </w:divsChild>
                </w:div>
                <w:div w:id="1134060229">
                  <w:marLeft w:val="0"/>
                  <w:marRight w:val="0"/>
                  <w:marTop w:val="0"/>
                  <w:marBottom w:val="0"/>
                  <w:divBdr>
                    <w:top w:val="none" w:sz="0" w:space="0" w:color="auto"/>
                    <w:left w:val="none" w:sz="0" w:space="0" w:color="auto"/>
                    <w:bottom w:val="none" w:sz="0" w:space="0" w:color="auto"/>
                    <w:right w:val="none" w:sz="0" w:space="0" w:color="auto"/>
                  </w:divBdr>
                  <w:divsChild>
                    <w:div w:id="1573008276">
                      <w:marLeft w:val="0"/>
                      <w:marRight w:val="0"/>
                      <w:marTop w:val="0"/>
                      <w:marBottom w:val="0"/>
                      <w:divBdr>
                        <w:top w:val="none" w:sz="0" w:space="0" w:color="auto"/>
                        <w:left w:val="none" w:sz="0" w:space="0" w:color="auto"/>
                        <w:bottom w:val="none" w:sz="0" w:space="0" w:color="auto"/>
                        <w:right w:val="none" w:sz="0" w:space="0" w:color="auto"/>
                      </w:divBdr>
                    </w:div>
                  </w:divsChild>
                </w:div>
                <w:div w:id="1838033280">
                  <w:marLeft w:val="0"/>
                  <w:marRight w:val="0"/>
                  <w:marTop w:val="0"/>
                  <w:marBottom w:val="0"/>
                  <w:divBdr>
                    <w:top w:val="none" w:sz="0" w:space="0" w:color="auto"/>
                    <w:left w:val="none" w:sz="0" w:space="0" w:color="auto"/>
                    <w:bottom w:val="none" w:sz="0" w:space="0" w:color="auto"/>
                    <w:right w:val="none" w:sz="0" w:space="0" w:color="auto"/>
                  </w:divBdr>
                  <w:divsChild>
                    <w:div w:id="40977662">
                      <w:marLeft w:val="0"/>
                      <w:marRight w:val="0"/>
                      <w:marTop w:val="0"/>
                      <w:marBottom w:val="0"/>
                      <w:divBdr>
                        <w:top w:val="none" w:sz="0" w:space="0" w:color="auto"/>
                        <w:left w:val="none" w:sz="0" w:space="0" w:color="auto"/>
                        <w:bottom w:val="none" w:sz="0" w:space="0" w:color="auto"/>
                        <w:right w:val="none" w:sz="0" w:space="0" w:color="auto"/>
                      </w:divBdr>
                    </w:div>
                  </w:divsChild>
                </w:div>
                <w:div w:id="1885174169">
                  <w:marLeft w:val="0"/>
                  <w:marRight w:val="0"/>
                  <w:marTop w:val="0"/>
                  <w:marBottom w:val="0"/>
                  <w:divBdr>
                    <w:top w:val="none" w:sz="0" w:space="0" w:color="auto"/>
                    <w:left w:val="none" w:sz="0" w:space="0" w:color="auto"/>
                    <w:bottom w:val="none" w:sz="0" w:space="0" w:color="auto"/>
                    <w:right w:val="none" w:sz="0" w:space="0" w:color="auto"/>
                  </w:divBdr>
                  <w:divsChild>
                    <w:div w:id="2063749595">
                      <w:marLeft w:val="0"/>
                      <w:marRight w:val="0"/>
                      <w:marTop w:val="0"/>
                      <w:marBottom w:val="0"/>
                      <w:divBdr>
                        <w:top w:val="none" w:sz="0" w:space="0" w:color="auto"/>
                        <w:left w:val="none" w:sz="0" w:space="0" w:color="auto"/>
                        <w:bottom w:val="none" w:sz="0" w:space="0" w:color="auto"/>
                        <w:right w:val="none" w:sz="0" w:space="0" w:color="auto"/>
                      </w:divBdr>
                    </w:div>
                  </w:divsChild>
                </w:div>
                <w:div w:id="1945140600">
                  <w:marLeft w:val="0"/>
                  <w:marRight w:val="0"/>
                  <w:marTop w:val="0"/>
                  <w:marBottom w:val="0"/>
                  <w:divBdr>
                    <w:top w:val="none" w:sz="0" w:space="0" w:color="auto"/>
                    <w:left w:val="none" w:sz="0" w:space="0" w:color="auto"/>
                    <w:bottom w:val="none" w:sz="0" w:space="0" w:color="auto"/>
                    <w:right w:val="none" w:sz="0" w:space="0" w:color="auto"/>
                  </w:divBdr>
                  <w:divsChild>
                    <w:div w:id="1138844782">
                      <w:marLeft w:val="0"/>
                      <w:marRight w:val="0"/>
                      <w:marTop w:val="0"/>
                      <w:marBottom w:val="0"/>
                      <w:divBdr>
                        <w:top w:val="none" w:sz="0" w:space="0" w:color="auto"/>
                        <w:left w:val="none" w:sz="0" w:space="0" w:color="auto"/>
                        <w:bottom w:val="none" w:sz="0" w:space="0" w:color="auto"/>
                        <w:right w:val="none" w:sz="0" w:space="0" w:color="auto"/>
                      </w:divBdr>
                    </w:div>
                  </w:divsChild>
                </w:div>
                <w:div w:id="2003386824">
                  <w:marLeft w:val="0"/>
                  <w:marRight w:val="0"/>
                  <w:marTop w:val="0"/>
                  <w:marBottom w:val="0"/>
                  <w:divBdr>
                    <w:top w:val="none" w:sz="0" w:space="0" w:color="auto"/>
                    <w:left w:val="none" w:sz="0" w:space="0" w:color="auto"/>
                    <w:bottom w:val="none" w:sz="0" w:space="0" w:color="auto"/>
                    <w:right w:val="none" w:sz="0" w:space="0" w:color="auto"/>
                  </w:divBdr>
                  <w:divsChild>
                    <w:div w:id="9183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0265">
          <w:marLeft w:val="0"/>
          <w:marRight w:val="0"/>
          <w:marTop w:val="0"/>
          <w:marBottom w:val="0"/>
          <w:divBdr>
            <w:top w:val="none" w:sz="0" w:space="0" w:color="auto"/>
            <w:left w:val="none" w:sz="0" w:space="0" w:color="auto"/>
            <w:bottom w:val="none" w:sz="0" w:space="0" w:color="auto"/>
            <w:right w:val="none" w:sz="0" w:space="0" w:color="auto"/>
          </w:divBdr>
        </w:div>
        <w:div w:id="1061447670">
          <w:marLeft w:val="0"/>
          <w:marRight w:val="0"/>
          <w:marTop w:val="0"/>
          <w:marBottom w:val="0"/>
          <w:divBdr>
            <w:top w:val="none" w:sz="0" w:space="0" w:color="auto"/>
            <w:left w:val="none" w:sz="0" w:space="0" w:color="auto"/>
            <w:bottom w:val="none" w:sz="0" w:space="0" w:color="auto"/>
            <w:right w:val="none" w:sz="0" w:space="0" w:color="auto"/>
          </w:divBdr>
          <w:divsChild>
            <w:div w:id="427194635">
              <w:marLeft w:val="-75"/>
              <w:marRight w:val="0"/>
              <w:marTop w:val="30"/>
              <w:marBottom w:val="30"/>
              <w:divBdr>
                <w:top w:val="none" w:sz="0" w:space="0" w:color="auto"/>
                <w:left w:val="none" w:sz="0" w:space="0" w:color="auto"/>
                <w:bottom w:val="none" w:sz="0" w:space="0" w:color="auto"/>
                <w:right w:val="none" w:sz="0" w:space="0" w:color="auto"/>
              </w:divBdr>
              <w:divsChild>
                <w:div w:id="31930698">
                  <w:marLeft w:val="0"/>
                  <w:marRight w:val="0"/>
                  <w:marTop w:val="0"/>
                  <w:marBottom w:val="0"/>
                  <w:divBdr>
                    <w:top w:val="none" w:sz="0" w:space="0" w:color="auto"/>
                    <w:left w:val="none" w:sz="0" w:space="0" w:color="auto"/>
                    <w:bottom w:val="none" w:sz="0" w:space="0" w:color="auto"/>
                    <w:right w:val="none" w:sz="0" w:space="0" w:color="auto"/>
                  </w:divBdr>
                  <w:divsChild>
                    <w:div w:id="1805266874">
                      <w:marLeft w:val="0"/>
                      <w:marRight w:val="0"/>
                      <w:marTop w:val="0"/>
                      <w:marBottom w:val="0"/>
                      <w:divBdr>
                        <w:top w:val="none" w:sz="0" w:space="0" w:color="auto"/>
                        <w:left w:val="none" w:sz="0" w:space="0" w:color="auto"/>
                        <w:bottom w:val="none" w:sz="0" w:space="0" w:color="auto"/>
                        <w:right w:val="none" w:sz="0" w:space="0" w:color="auto"/>
                      </w:divBdr>
                    </w:div>
                  </w:divsChild>
                </w:div>
                <w:div w:id="93602017">
                  <w:marLeft w:val="0"/>
                  <w:marRight w:val="0"/>
                  <w:marTop w:val="0"/>
                  <w:marBottom w:val="0"/>
                  <w:divBdr>
                    <w:top w:val="none" w:sz="0" w:space="0" w:color="auto"/>
                    <w:left w:val="none" w:sz="0" w:space="0" w:color="auto"/>
                    <w:bottom w:val="none" w:sz="0" w:space="0" w:color="auto"/>
                    <w:right w:val="none" w:sz="0" w:space="0" w:color="auto"/>
                  </w:divBdr>
                  <w:divsChild>
                    <w:div w:id="372389598">
                      <w:marLeft w:val="0"/>
                      <w:marRight w:val="0"/>
                      <w:marTop w:val="0"/>
                      <w:marBottom w:val="0"/>
                      <w:divBdr>
                        <w:top w:val="none" w:sz="0" w:space="0" w:color="auto"/>
                        <w:left w:val="none" w:sz="0" w:space="0" w:color="auto"/>
                        <w:bottom w:val="none" w:sz="0" w:space="0" w:color="auto"/>
                        <w:right w:val="none" w:sz="0" w:space="0" w:color="auto"/>
                      </w:divBdr>
                    </w:div>
                  </w:divsChild>
                </w:div>
                <w:div w:id="1316955027">
                  <w:marLeft w:val="0"/>
                  <w:marRight w:val="0"/>
                  <w:marTop w:val="0"/>
                  <w:marBottom w:val="0"/>
                  <w:divBdr>
                    <w:top w:val="none" w:sz="0" w:space="0" w:color="auto"/>
                    <w:left w:val="none" w:sz="0" w:space="0" w:color="auto"/>
                    <w:bottom w:val="none" w:sz="0" w:space="0" w:color="auto"/>
                    <w:right w:val="none" w:sz="0" w:space="0" w:color="auto"/>
                  </w:divBdr>
                  <w:divsChild>
                    <w:div w:id="724568567">
                      <w:marLeft w:val="0"/>
                      <w:marRight w:val="0"/>
                      <w:marTop w:val="0"/>
                      <w:marBottom w:val="0"/>
                      <w:divBdr>
                        <w:top w:val="none" w:sz="0" w:space="0" w:color="auto"/>
                        <w:left w:val="none" w:sz="0" w:space="0" w:color="auto"/>
                        <w:bottom w:val="none" w:sz="0" w:space="0" w:color="auto"/>
                        <w:right w:val="none" w:sz="0" w:space="0" w:color="auto"/>
                      </w:divBdr>
                    </w:div>
                    <w:div w:id="1689989134">
                      <w:marLeft w:val="0"/>
                      <w:marRight w:val="0"/>
                      <w:marTop w:val="0"/>
                      <w:marBottom w:val="0"/>
                      <w:divBdr>
                        <w:top w:val="none" w:sz="0" w:space="0" w:color="auto"/>
                        <w:left w:val="none" w:sz="0" w:space="0" w:color="auto"/>
                        <w:bottom w:val="none" w:sz="0" w:space="0" w:color="auto"/>
                        <w:right w:val="none" w:sz="0" w:space="0" w:color="auto"/>
                      </w:divBdr>
                    </w:div>
                  </w:divsChild>
                </w:div>
                <w:div w:id="1625771620">
                  <w:marLeft w:val="0"/>
                  <w:marRight w:val="0"/>
                  <w:marTop w:val="0"/>
                  <w:marBottom w:val="0"/>
                  <w:divBdr>
                    <w:top w:val="none" w:sz="0" w:space="0" w:color="auto"/>
                    <w:left w:val="none" w:sz="0" w:space="0" w:color="auto"/>
                    <w:bottom w:val="none" w:sz="0" w:space="0" w:color="auto"/>
                    <w:right w:val="none" w:sz="0" w:space="0" w:color="auto"/>
                  </w:divBdr>
                  <w:divsChild>
                    <w:div w:id="287929614">
                      <w:marLeft w:val="0"/>
                      <w:marRight w:val="0"/>
                      <w:marTop w:val="0"/>
                      <w:marBottom w:val="0"/>
                      <w:divBdr>
                        <w:top w:val="none" w:sz="0" w:space="0" w:color="auto"/>
                        <w:left w:val="none" w:sz="0" w:space="0" w:color="auto"/>
                        <w:bottom w:val="none" w:sz="0" w:space="0" w:color="auto"/>
                        <w:right w:val="none" w:sz="0" w:space="0" w:color="auto"/>
                      </w:divBdr>
                    </w:div>
                    <w:div w:id="1462109750">
                      <w:marLeft w:val="0"/>
                      <w:marRight w:val="0"/>
                      <w:marTop w:val="0"/>
                      <w:marBottom w:val="0"/>
                      <w:divBdr>
                        <w:top w:val="none" w:sz="0" w:space="0" w:color="auto"/>
                        <w:left w:val="none" w:sz="0" w:space="0" w:color="auto"/>
                        <w:bottom w:val="none" w:sz="0" w:space="0" w:color="auto"/>
                        <w:right w:val="none" w:sz="0" w:space="0" w:color="auto"/>
                      </w:divBdr>
                    </w:div>
                  </w:divsChild>
                </w:div>
                <w:div w:id="1704987080">
                  <w:marLeft w:val="0"/>
                  <w:marRight w:val="0"/>
                  <w:marTop w:val="0"/>
                  <w:marBottom w:val="0"/>
                  <w:divBdr>
                    <w:top w:val="none" w:sz="0" w:space="0" w:color="auto"/>
                    <w:left w:val="none" w:sz="0" w:space="0" w:color="auto"/>
                    <w:bottom w:val="none" w:sz="0" w:space="0" w:color="auto"/>
                    <w:right w:val="none" w:sz="0" w:space="0" w:color="auto"/>
                  </w:divBdr>
                  <w:divsChild>
                    <w:div w:id="1894003424">
                      <w:marLeft w:val="0"/>
                      <w:marRight w:val="0"/>
                      <w:marTop w:val="0"/>
                      <w:marBottom w:val="0"/>
                      <w:divBdr>
                        <w:top w:val="none" w:sz="0" w:space="0" w:color="auto"/>
                        <w:left w:val="none" w:sz="0" w:space="0" w:color="auto"/>
                        <w:bottom w:val="none" w:sz="0" w:space="0" w:color="auto"/>
                        <w:right w:val="none" w:sz="0" w:space="0" w:color="auto"/>
                      </w:divBdr>
                    </w:div>
                  </w:divsChild>
                </w:div>
                <w:div w:id="2089956513">
                  <w:marLeft w:val="0"/>
                  <w:marRight w:val="0"/>
                  <w:marTop w:val="0"/>
                  <w:marBottom w:val="0"/>
                  <w:divBdr>
                    <w:top w:val="none" w:sz="0" w:space="0" w:color="auto"/>
                    <w:left w:val="none" w:sz="0" w:space="0" w:color="auto"/>
                    <w:bottom w:val="none" w:sz="0" w:space="0" w:color="auto"/>
                    <w:right w:val="none" w:sz="0" w:space="0" w:color="auto"/>
                  </w:divBdr>
                  <w:divsChild>
                    <w:div w:id="11494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6040">
          <w:marLeft w:val="0"/>
          <w:marRight w:val="0"/>
          <w:marTop w:val="0"/>
          <w:marBottom w:val="0"/>
          <w:divBdr>
            <w:top w:val="none" w:sz="0" w:space="0" w:color="auto"/>
            <w:left w:val="none" w:sz="0" w:space="0" w:color="auto"/>
            <w:bottom w:val="none" w:sz="0" w:space="0" w:color="auto"/>
            <w:right w:val="none" w:sz="0" w:space="0" w:color="auto"/>
          </w:divBdr>
        </w:div>
        <w:div w:id="1075052809">
          <w:marLeft w:val="0"/>
          <w:marRight w:val="0"/>
          <w:marTop w:val="0"/>
          <w:marBottom w:val="0"/>
          <w:divBdr>
            <w:top w:val="none" w:sz="0" w:space="0" w:color="auto"/>
            <w:left w:val="none" w:sz="0" w:space="0" w:color="auto"/>
            <w:bottom w:val="none" w:sz="0" w:space="0" w:color="auto"/>
            <w:right w:val="none" w:sz="0" w:space="0" w:color="auto"/>
          </w:divBdr>
          <w:divsChild>
            <w:div w:id="87580795">
              <w:marLeft w:val="0"/>
              <w:marRight w:val="0"/>
              <w:marTop w:val="0"/>
              <w:marBottom w:val="0"/>
              <w:divBdr>
                <w:top w:val="none" w:sz="0" w:space="0" w:color="auto"/>
                <w:left w:val="none" w:sz="0" w:space="0" w:color="auto"/>
                <w:bottom w:val="none" w:sz="0" w:space="0" w:color="auto"/>
                <w:right w:val="none" w:sz="0" w:space="0" w:color="auto"/>
              </w:divBdr>
            </w:div>
            <w:div w:id="132479648">
              <w:marLeft w:val="0"/>
              <w:marRight w:val="0"/>
              <w:marTop w:val="0"/>
              <w:marBottom w:val="0"/>
              <w:divBdr>
                <w:top w:val="none" w:sz="0" w:space="0" w:color="auto"/>
                <w:left w:val="none" w:sz="0" w:space="0" w:color="auto"/>
                <w:bottom w:val="none" w:sz="0" w:space="0" w:color="auto"/>
                <w:right w:val="none" w:sz="0" w:space="0" w:color="auto"/>
              </w:divBdr>
            </w:div>
            <w:div w:id="549537989">
              <w:marLeft w:val="0"/>
              <w:marRight w:val="0"/>
              <w:marTop w:val="0"/>
              <w:marBottom w:val="0"/>
              <w:divBdr>
                <w:top w:val="none" w:sz="0" w:space="0" w:color="auto"/>
                <w:left w:val="none" w:sz="0" w:space="0" w:color="auto"/>
                <w:bottom w:val="none" w:sz="0" w:space="0" w:color="auto"/>
                <w:right w:val="none" w:sz="0" w:space="0" w:color="auto"/>
              </w:divBdr>
            </w:div>
            <w:div w:id="749934890">
              <w:marLeft w:val="0"/>
              <w:marRight w:val="0"/>
              <w:marTop w:val="0"/>
              <w:marBottom w:val="0"/>
              <w:divBdr>
                <w:top w:val="none" w:sz="0" w:space="0" w:color="auto"/>
                <w:left w:val="none" w:sz="0" w:space="0" w:color="auto"/>
                <w:bottom w:val="none" w:sz="0" w:space="0" w:color="auto"/>
                <w:right w:val="none" w:sz="0" w:space="0" w:color="auto"/>
              </w:divBdr>
            </w:div>
            <w:div w:id="944461616">
              <w:marLeft w:val="0"/>
              <w:marRight w:val="0"/>
              <w:marTop w:val="0"/>
              <w:marBottom w:val="0"/>
              <w:divBdr>
                <w:top w:val="none" w:sz="0" w:space="0" w:color="auto"/>
                <w:left w:val="none" w:sz="0" w:space="0" w:color="auto"/>
                <w:bottom w:val="none" w:sz="0" w:space="0" w:color="auto"/>
                <w:right w:val="none" w:sz="0" w:space="0" w:color="auto"/>
              </w:divBdr>
            </w:div>
            <w:div w:id="977300448">
              <w:marLeft w:val="0"/>
              <w:marRight w:val="0"/>
              <w:marTop w:val="0"/>
              <w:marBottom w:val="0"/>
              <w:divBdr>
                <w:top w:val="none" w:sz="0" w:space="0" w:color="auto"/>
                <w:left w:val="none" w:sz="0" w:space="0" w:color="auto"/>
                <w:bottom w:val="none" w:sz="0" w:space="0" w:color="auto"/>
                <w:right w:val="none" w:sz="0" w:space="0" w:color="auto"/>
              </w:divBdr>
            </w:div>
            <w:div w:id="1207645849">
              <w:marLeft w:val="0"/>
              <w:marRight w:val="0"/>
              <w:marTop w:val="0"/>
              <w:marBottom w:val="0"/>
              <w:divBdr>
                <w:top w:val="none" w:sz="0" w:space="0" w:color="auto"/>
                <w:left w:val="none" w:sz="0" w:space="0" w:color="auto"/>
                <w:bottom w:val="none" w:sz="0" w:space="0" w:color="auto"/>
                <w:right w:val="none" w:sz="0" w:space="0" w:color="auto"/>
              </w:divBdr>
            </w:div>
            <w:div w:id="1308050978">
              <w:marLeft w:val="0"/>
              <w:marRight w:val="0"/>
              <w:marTop w:val="0"/>
              <w:marBottom w:val="0"/>
              <w:divBdr>
                <w:top w:val="none" w:sz="0" w:space="0" w:color="auto"/>
                <w:left w:val="none" w:sz="0" w:space="0" w:color="auto"/>
                <w:bottom w:val="none" w:sz="0" w:space="0" w:color="auto"/>
                <w:right w:val="none" w:sz="0" w:space="0" w:color="auto"/>
              </w:divBdr>
            </w:div>
            <w:div w:id="1708604462">
              <w:marLeft w:val="0"/>
              <w:marRight w:val="0"/>
              <w:marTop w:val="0"/>
              <w:marBottom w:val="0"/>
              <w:divBdr>
                <w:top w:val="none" w:sz="0" w:space="0" w:color="auto"/>
                <w:left w:val="none" w:sz="0" w:space="0" w:color="auto"/>
                <w:bottom w:val="none" w:sz="0" w:space="0" w:color="auto"/>
                <w:right w:val="none" w:sz="0" w:space="0" w:color="auto"/>
              </w:divBdr>
            </w:div>
            <w:div w:id="1824811311">
              <w:marLeft w:val="0"/>
              <w:marRight w:val="0"/>
              <w:marTop w:val="0"/>
              <w:marBottom w:val="0"/>
              <w:divBdr>
                <w:top w:val="none" w:sz="0" w:space="0" w:color="auto"/>
                <w:left w:val="none" w:sz="0" w:space="0" w:color="auto"/>
                <w:bottom w:val="none" w:sz="0" w:space="0" w:color="auto"/>
                <w:right w:val="none" w:sz="0" w:space="0" w:color="auto"/>
              </w:divBdr>
            </w:div>
          </w:divsChild>
        </w:div>
        <w:div w:id="1075736854">
          <w:marLeft w:val="0"/>
          <w:marRight w:val="0"/>
          <w:marTop w:val="0"/>
          <w:marBottom w:val="0"/>
          <w:divBdr>
            <w:top w:val="none" w:sz="0" w:space="0" w:color="auto"/>
            <w:left w:val="none" w:sz="0" w:space="0" w:color="auto"/>
            <w:bottom w:val="none" w:sz="0" w:space="0" w:color="auto"/>
            <w:right w:val="none" w:sz="0" w:space="0" w:color="auto"/>
          </w:divBdr>
        </w:div>
        <w:div w:id="1086344814">
          <w:marLeft w:val="0"/>
          <w:marRight w:val="0"/>
          <w:marTop w:val="0"/>
          <w:marBottom w:val="0"/>
          <w:divBdr>
            <w:top w:val="none" w:sz="0" w:space="0" w:color="auto"/>
            <w:left w:val="none" w:sz="0" w:space="0" w:color="auto"/>
            <w:bottom w:val="none" w:sz="0" w:space="0" w:color="auto"/>
            <w:right w:val="none" w:sz="0" w:space="0" w:color="auto"/>
          </w:divBdr>
        </w:div>
        <w:div w:id="1089540571">
          <w:marLeft w:val="0"/>
          <w:marRight w:val="0"/>
          <w:marTop w:val="0"/>
          <w:marBottom w:val="0"/>
          <w:divBdr>
            <w:top w:val="none" w:sz="0" w:space="0" w:color="auto"/>
            <w:left w:val="none" w:sz="0" w:space="0" w:color="auto"/>
            <w:bottom w:val="none" w:sz="0" w:space="0" w:color="auto"/>
            <w:right w:val="none" w:sz="0" w:space="0" w:color="auto"/>
          </w:divBdr>
        </w:div>
        <w:div w:id="1093284086">
          <w:marLeft w:val="0"/>
          <w:marRight w:val="0"/>
          <w:marTop w:val="0"/>
          <w:marBottom w:val="0"/>
          <w:divBdr>
            <w:top w:val="none" w:sz="0" w:space="0" w:color="auto"/>
            <w:left w:val="none" w:sz="0" w:space="0" w:color="auto"/>
            <w:bottom w:val="none" w:sz="0" w:space="0" w:color="auto"/>
            <w:right w:val="none" w:sz="0" w:space="0" w:color="auto"/>
          </w:divBdr>
        </w:div>
        <w:div w:id="1105267946">
          <w:marLeft w:val="0"/>
          <w:marRight w:val="0"/>
          <w:marTop w:val="0"/>
          <w:marBottom w:val="0"/>
          <w:divBdr>
            <w:top w:val="none" w:sz="0" w:space="0" w:color="auto"/>
            <w:left w:val="none" w:sz="0" w:space="0" w:color="auto"/>
            <w:bottom w:val="none" w:sz="0" w:space="0" w:color="auto"/>
            <w:right w:val="none" w:sz="0" w:space="0" w:color="auto"/>
          </w:divBdr>
          <w:divsChild>
            <w:div w:id="6445237">
              <w:marLeft w:val="0"/>
              <w:marRight w:val="0"/>
              <w:marTop w:val="0"/>
              <w:marBottom w:val="0"/>
              <w:divBdr>
                <w:top w:val="none" w:sz="0" w:space="0" w:color="auto"/>
                <w:left w:val="none" w:sz="0" w:space="0" w:color="auto"/>
                <w:bottom w:val="none" w:sz="0" w:space="0" w:color="auto"/>
                <w:right w:val="none" w:sz="0" w:space="0" w:color="auto"/>
              </w:divBdr>
            </w:div>
            <w:div w:id="481969696">
              <w:marLeft w:val="0"/>
              <w:marRight w:val="0"/>
              <w:marTop w:val="0"/>
              <w:marBottom w:val="0"/>
              <w:divBdr>
                <w:top w:val="none" w:sz="0" w:space="0" w:color="auto"/>
                <w:left w:val="none" w:sz="0" w:space="0" w:color="auto"/>
                <w:bottom w:val="none" w:sz="0" w:space="0" w:color="auto"/>
                <w:right w:val="none" w:sz="0" w:space="0" w:color="auto"/>
              </w:divBdr>
            </w:div>
            <w:div w:id="496002906">
              <w:marLeft w:val="0"/>
              <w:marRight w:val="0"/>
              <w:marTop w:val="0"/>
              <w:marBottom w:val="0"/>
              <w:divBdr>
                <w:top w:val="none" w:sz="0" w:space="0" w:color="auto"/>
                <w:left w:val="none" w:sz="0" w:space="0" w:color="auto"/>
                <w:bottom w:val="none" w:sz="0" w:space="0" w:color="auto"/>
                <w:right w:val="none" w:sz="0" w:space="0" w:color="auto"/>
              </w:divBdr>
            </w:div>
            <w:div w:id="671421747">
              <w:marLeft w:val="0"/>
              <w:marRight w:val="0"/>
              <w:marTop w:val="0"/>
              <w:marBottom w:val="0"/>
              <w:divBdr>
                <w:top w:val="none" w:sz="0" w:space="0" w:color="auto"/>
                <w:left w:val="none" w:sz="0" w:space="0" w:color="auto"/>
                <w:bottom w:val="none" w:sz="0" w:space="0" w:color="auto"/>
                <w:right w:val="none" w:sz="0" w:space="0" w:color="auto"/>
              </w:divBdr>
            </w:div>
            <w:div w:id="679115654">
              <w:marLeft w:val="0"/>
              <w:marRight w:val="0"/>
              <w:marTop w:val="0"/>
              <w:marBottom w:val="0"/>
              <w:divBdr>
                <w:top w:val="none" w:sz="0" w:space="0" w:color="auto"/>
                <w:left w:val="none" w:sz="0" w:space="0" w:color="auto"/>
                <w:bottom w:val="none" w:sz="0" w:space="0" w:color="auto"/>
                <w:right w:val="none" w:sz="0" w:space="0" w:color="auto"/>
              </w:divBdr>
            </w:div>
            <w:div w:id="821698614">
              <w:marLeft w:val="0"/>
              <w:marRight w:val="0"/>
              <w:marTop w:val="0"/>
              <w:marBottom w:val="0"/>
              <w:divBdr>
                <w:top w:val="none" w:sz="0" w:space="0" w:color="auto"/>
                <w:left w:val="none" w:sz="0" w:space="0" w:color="auto"/>
                <w:bottom w:val="none" w:sz="0" w:space="0" w:color="auto"/>
                <w:right w:val="none" w:sz="0" w:space="0" w:color="auto"/>
              </w:divBdr>
            </w:div>
            <w:div w:id="989868556">
              <w:marLeft w:val="0"/>
              <w:marRight w:val="0"/>
              <w:marTop w:val="0"/>
              <w:marBottom w:val="0"/>
              <w:divBdr>
                <w:top w:val="none" w:sz="0" w:space="0" w:color="auto"/>
                <w:left w:val="none" w:sz="0" w:space="0" w:color="auto"/>
                <w:bottom w:val="none" w:sz="0" w:space="0" w:color="auto"/>
                <w:right w:val="none" w:sz="0" w:space="0" w:color="auto"/>
              </w:divBdr>
            </w:div>
            <w:div w:id="1066609932">
              <w:marLeft w:val="0"/>
              <w:marRight w:val="0"/>
              <w:marTop w:val="0"/>
              <w:marBottom w:val="0"/>
              <w:divBdr>
                <w:top w:val="none" w:sz="0" w:space="0" w:color="auto"/>
                <w:left w:val="none" w:sz="0" w:space="0" w:color="auto"/>
                <w:bottom w:val="none" w:sz="0" w:space="0" w:color="auto"/>
                <w:right w:val="none" w:sz="0" w:space="0" w:color="auto"/>
              </w:divBdr>
            </w:div>
            <w:div w:id="1377854464">
              <w:marLeft w:val="0"/>
              <w:marRight w:val="0"/>
              <w:marTop w:val="0"/>
              <w:marBottom w:val="0"/>
              <w:divBdr>
                <w:top w:val="none" w:sz="0" w:space="0" w:color="auto"/>
                <w:left w:val="none" w:sz="0" w:space="0" w:color="auto"/>
                <w:bottom w:val="none" w:sz="0" w:space="0" w:color="auto"/>
                <w:right w:val="none" w:sz="0" w:space="0" w:color="auto"/>
              </w:divBdr>
            </w:div>
            <w:div w:id="1473792517">
              <w:marLeft w:val="0"/>
              <w:marRight w:val="0"/>
              <w:marTop w:val="0"/>
              <w:marBottom w:val="0"/>
              <w:divBdr>
                <w:top w:val="none" w:sz="0" w:space="0" w:color="auto"/>
                <w:left w:val="none" w:sz="0" w:space="0" w:color="auto"/>
                <w:bottom w:val="none" w:sz="0" w:space="0" w:color="auto"/>
                <w:right w:val="none" w:sz="0" w:space="0" w:color="auto"/>
              </w:divBdr>
            </w:div>
            <w:div w:id="1485318816">
              <w:marLeft w:val="0"/>
              <w:marRight w:val="0"/>
              <w:marTop w:val="0"/>
              <w:marBottom w:val="0"/>
              <w:divBdr>
                <w:top w:val="none" w:sz="0" w:space="0" w:color="auto"/>
                <w:left w:val="none" w:sz="0" w:space="0" w:color="auto"/>
                <w:bottom w:val="none" w:sz="0" w:space="0" w:color="auto"/>
                <w:right w:val="none" w:sz="0" w:space="0" w:color="auto"/>
              </w:divBdr>
            </w:div>
            <w:div w:id="1501193103">
              <w:marLeft w:val="0"/>
              <w:marRight w:val="0"/>
              <w:marTop w:val="0"/>
              <w:marBottom w:val="0"/>
              <w:divBdr>
                <w:top w:val="none" w:sz="0" w:space="0" w:color="auto"/>
                <w:left w:val="none" w:sz="0" w:space="0" w:color="auto"/>
                <w:bottom w:val="none" w:sz="0" w:space="0" w:color="auto"/>
                <w:right w:val="none" w:sz="0" w:space="0" w:color="auto"/>
              </w:divBdr>
            </w:div>
            <w:div w:id="1873150583">
              <w:marLeft w:val="0"/>
              <w:marRight w:val="0"/>
              <w:marTop w:val="0"/>
              <w:marBottom w:val="0"/>
              <w:divBdr>
                <w:top w:val="none" w:sz="0" w:space="0" w:color="auto"/>
                <w:left w:val="none" w:sz="0" w:space="0" w:color="auto"/>
                <w:bottom w:val="none" w:sz="0" w:space="0" w:color="auto"/>
                <w:right w:val="none" w:sz="0" w:space="0" w:color="auto"/>
              </w:divBdr>
            </w:div>
            <w:div w:id="2084910213">
              <w:marLeft w:val="0"/>
              <w:marRight w:val="0"/>
              <w:marTop w:val="0"/>
              <w:marBottom w:val="0"/>
              <w:divBdr>
                <w:top w:val="none" w:sz="0" w:space="0" w:color="auto"/>
                <w:left w:val="none" w:sz="0" w:space="0" w:color="auto"/>
                <w:bottom w:val="none" w:sz="0" w:space="0" w:color="auto"/>
                <w:right w:val="none" w:sz="0" w:space="0" w:color="auto"/>
              </w:divBdr>
            </w:div>
          </w:divsChild>
        </w:div>
        <w:div w:id="1110004461">
          <w:marLeft w:val="0"/>
          <w:marRight w:val="0"/>
          <w:marTop w:val="0"/>
          <w:marBottom w:val="0"/>
          <w:divBdr>
            <w:top w:val="none" w:sz="0" w:space="0" w:color="auto"/>
            <w:left w:val="none" w:sz="0" w:space="0" w:color="auto"/>
            <w:bottom w:val="none" w:sz="0" w:space="0" w:color="auto"/>
            <w:right w:val="none" w:sz="0" w:space="0" w:color="auto"/>
          </w:divBdr>
        </w:div>
        <w:div w:id="1111511346">
          <w:marLeft w:val="0"/>
          <w:marRight w:val="0"/>
          <w:marTop w:val="0"/>
          <w:marBottom w:val="0"/>
          <w:divBdr>
            <w:top w:val="none" w:sz="0" w:space="0" w:color="auto"/>
            <w:left w:val="none" w:sz="0" w:space="0" w:color="auto"/>
            <w:bottom w:val="none" w:sz="0" w:space="0" w:color="auto"/>
            <w:right w:val="none" w:sz="0" w:space="0" w:color="auto"/>
          </w:divBdr>
        </w:div>
        <w:div w:id="1116564833">
          <w:marLeft w:val="0"/>
          <w:marRight w:val="0"/>
          <w:marTop w:val="0"/>
          <w:marBottom w:val="0"/>
          <w:divBdr>
            <w:top w:val="none" w:sz="0" w:space="0" w:color="auto"/>
            <w:left w:val="none" w:sz="0" w:space="0" w:color="auto"/>
            <w:bottom w:val="none" w:sz="0" w:space="0" w:color="auto"/>
            <w:right w:val="none" w:sz="0" w:space="0" w:color="auto"/>
          </w:divBdr>
        </w:div>
        <w:div w:id="1122378239">
          <w:marLeft w:val="0"/>
          <w:marRight w:val="0"/>
          <w:marTop w:val="0"/>
          <w:marBottom w:val="0"/>
          <w:divBdr>
            <w:top w:val="none" w:sz="0" w:space="0" w:color="auto"/>
            <w:left w:val="none" w:sz="0" w:space="0" w:color="auto"/>
            <w:bottom w:val="none" w:sz="0" w:space="0" w:color="auto"/>
            <w:right w:val="none" w:sz="0" w:space="0" w:color="auto"/>
          </w:divBdr>
        </w:div>
        <w:div w:id="1125125924">
          <w:marLeft w:val="0"/>
          <w:marRight w:val="0"/>
          <w:marTop w:val="0"/>
          <w:marBottom w:val="0"/>
          <w:divBdr>
            <w:top w:val="none" w:sz="0" w:space="0" w:color="auto"/>
            <w:left w:val="none" w:sz="0" w:space="0" w:color="auto"/>
            <w:bottom w:val="none" w:sz="0" w:space="0" w:color="auto"/>
            <w:right w:val="none" w:sz="0" w:space="0" w:color="auto"/>
          </w:divBdr>
        </w:div>
        <w:div w:id="1141577268">
          <w:marLeft w:val="0"/>
          <w:marRight w:val="0"/>
          <w:marTop w:val="0"/>
          <w:marBottom w:val="0"/>
          <w:divBdr>
            <w:top w:val="none" w:sz="0" w:space="0" w:color="auto"/>
            <w:left w:val="none" w:sz="0" w:space="0" w:color="auto"/>
            <w:bottom w:val="none" w:sz="0" w:space="0" w:color="auto"/>
            <w:right w:val="none" w:sz="0" w:space="0" w:color="auto"/>
          </w:divBdr>
        </w:div>
        <w:div w:id="1154638268">
          <w:marLeft w:val="0"/>
          <w:marRight w:val="0"/>
          <w:marTop w:val="0"/>
          <w:marBottom w:val="0"/>
          <w:divBdr>
            <w:top w:val="none" w:sz="0" w:space="0" w:color="auto"/>
            <w:left w:val="none" w:sz="0" w:space="0" w:color="auto"/>
            <w:bottom w:val="none" w:sz="0" w:space="0" w:color="auto"/>
            <w:right w:val="none" w:sz="0" w:space="0" w:color="auto"/>
          </w:divBdr>
        </w:div>
        <w:div w:id="1174417467">
          <w:marLeft w:val="0"/>
          <w:marRight w:val="0"/>
          <w:marTop w:val="0"/>
          <w:marBottom w:val="0"/>
          <w:divBdr>
            <w:top w:val="none" w:sz="0" w:space="0" w:color="auto"/>
            <w:left w:val="none" w:sz="0" w:space="0" w:color="auto"/>
            <w:bottom w:val="none" w:sz="0" w:space="0" w:color="auto"/>
            <w:right w:val="none" w:sz="0" w:space="0" w:color="auto"/>
          </w:divBdr>
        </w:div>
        <w:div w:id="1182167860">
          <w:marLeft w:val="0"/>
          <w:marRight w:val="0"/>
          <w:marTop w:val="0"/>
          <w:marBottom w:val="0"/>
          <w:divBdr>
            <w:top w:val="none" w:sz="0" w:space="0" w:color="auto"/>
            <w:left w:val="none" w:sz="0" w:space="0" w:color="auto"/>
            <w:bottom w:val="none" w:sz="0" w:space="0" w:color="auto"/>
            <w:right w:val="none" w:sz="0" w:space="0" w:color="auto"/>
          </w:divBdr>
        </w:div>
        <w:div w:id="1189027354">
          <w:marLeft w:val="0"/>
          <w:marRight w:val="0"/>
          <w:marTop w:val="0"/>
          <w:marBottom w:val="0"/>
          <w:divBdr>
            <w:top w:val="none" w:sz="0" w:space="0" w:color="auto"/>
            <w:left w:val="none" w:sz="0" w:space="0" w:color="auto"/>
            <w:bottom w:val="none" w:sz="0" w:space="0" w:color="auto"/>
            <w:right w:val="none" w:sz="0" w:space="0" w:color="auto"/>
          </w:divBdr>
        </w:div>
        <w:div w:id="1192458141">
          <w:marLeft w:val="0"/>
          <w:marRight w:val="0"/>
          <w:marTop w:val="0"/>
          <w:marBottom w:val="0"/>
          <w:divBdr>
            <w:top w:val="none" w:sz="0" w:space="0" w:color="auto"/>
            <w:left w:val="none" w:sz="0" w:space="0" w:color="auto"/>
            <w:bottom w:val="none" w:sz="0" w:space="0" w:color="auto"/>
            <w:right w:val="none" w:sz="0" w:space="0" w:color="auto"/>
          </w:divBdr>
        </w:div>
        <w:div w:id="1218979653">
          <w:marLeft w:val="0"/>
          <w:marRight w:val="0"/>
          <w:marTop w:val="0"/>
          <w:marBottom w:val="0"/>
          <w:divBdr>
            <w:top w:val="none" w:sz="0" w:space="0" w:color="auto"/>
            <w:left w:val="none" w:sz="0" w:space="0" w:color="auto"/>
            <w:bottom w:val="none" w:sz="0" w:space="0" w:color="auto"/>
            <w:right w:val="none" w:sz="0" w:space="0" w:color="auto"/>
          </w:divBdr>
        </w:div>
        <w:div w:id="1222714625">
          <w:marLeft w:val="0"/>
          <w:marRight w:val="0"/>
          <w:marTop w:val="0"/>
          <w:marBottom w:val="0"/>
          <w:divBdr>
            <w:top w:val="none" w:sz="0" w:space="0" w:color="auto"/>
            <w:left w:val="none" w:sz="0" w:space="0" w:color="auto"/>
            <w:bottom w:val="none" w:sz="0" w:space="0" w:color="auto"/>
            <w:right w:val="none" w:sz="0" w:space="0" w:color="auto"/>
          </w:divBdr>
        </w:div>
        <w:div w:id="1237089357">
          <w:marLeft w:val="0"/>
          <w:marRight w:val="0"/>
          <w:marTop w:val="0"/>
          <w:marBottom w:val="0"/>
          <w:divBdr>
            <w:top w:val="none" w:sz="0" w:space="0" w:color="auto"/>
            <w:left w:val="none" w:sz="0" w:space="0" w:color="auto"/>
            <w:bottom w:val="none" w:sz="0" w:space="0" w:color="auto"/>
            <w:right w:val="none" w:sz="0" w:space="0" w:color="auto"/>
          </w:divBdr>
        </w:div>
        <w:div w:id="1245605766">
          <w:marLeft w:val="0"/>
          <w:marRight w:val="0"/>
          <w:marTop w:val="0"/>
          <w:marBottom w:val="0"/>
          <w:divBdr>
            <w:top w:val="none" w:sz="0" w:space="0" w:color="auto"/>
            <w:left w:val="none" w:sz="0" w:space="0" w:color="auto"/>
            <w:bottom w:val="none" w:sz="0" w:space="0" w:color="auto"/>
            <w:right w:val="none" w:sz="0" w:space="0" w:color="auto"/>
          </w:divBdr>
        </w:div>
        <w:div w:id="1245841477">
          <w:marLeft w:val="0"/>
          <w:marRight w:val="0"/>
          <w:marTop w:val="0"/>
          <w:marBottom w:val="0"/>
          <w:divBdr>
            <w:top w:val="none" w:sz="0" w:space="0" w:color="auto"/>
            <w:left w:val="none" w:sz="0" w:space="0" w:color="auto"/>
            <w:bottom w:val="none" w:sz="0" w:space="0" w:color="auto"/>
            <w:right w:val="none" w:sz="0" w:space="0" w:color="auto"/>
          </w:divBdr>
        </w:div>
        <w:div w:id="1248423106">
          <w:marLeft w:val="0"/>
          <w:marRight w:val="0"/>
          <w:marTop w:val="0"/>
          <w:marBottom w:val="0"/>
          <w:divBdr>
            <w:top w:val="none" w:sz="0" w:space="0" w:color="auto"/>
            <w:left w:val="none" w:sz="0" w:space="0" w:color="auto"/>
            <w:bottom w:val="none" w:sz="0" w:space="0" w:color="auto"/>
            <w:right w:val="none" w:sz="0" w:space="0" w:color="auto"/>
          </w:divBdr>
        </w:div>
        <w:div w:id="1253126132">
          <w:marLeft w:val="0"/>
          <w:marRight w:val="0"/>
          <w:marTop w:val="0"/>
          <w:marBottom w:val="0"/>
          <w:divBdr>
            <w:top w:val="none" w:sz="0" w:space="0" w:color="auto"/>
            <w:left w:val="none" w:sz="0" w:space="0" w:color="auto"/>
            <w:bottom w:val="none" w:sz="0" w:space="0" w:color="auto"/>
            <w:right w:val="none" w:sz="0" w:space="0" w:color="auto"/>
          </w:divBdr>
        </w:div>
        <w:div w:id="1257205471">
          <w:marLeft w:val="0"/>
          <w:marRight w:val="0"/>
          <w:marTop w:val="0"/>
          <w:marBottom w:val="0"/>
          <w:divBdr>
            <w:top w:val="none" w:sz="0" w:space="0" w:color="auto"/>
            <w:left w:val="none" w:sz="0" w:space="0" w:color="auto"/>
            <w:bottom w:val="none" w:sz="0" w:space="0" w:color="auto"/>
            <w:right w:val="none" w:sz="0" w:space="0" w:color="auto"/>
          </w:divBdr>
        </w:div>
        <w:div w:id="1265459087">
          <w:marLeft w:val="0"/>
          <w:marRight w:val="0"/>
          <w:marTop w:val="0"/>
          <w:marBottom w:val="0"/>
          <w:divBdr>
            <w:top w:val="none" w:sz="0" w:space="0" w:color="auto"/>
            <w:left w:val="none" w:sz="0" w:space="0" w:color="auto"/>
            <w:bottom w:val="none" w:sz="0" w:space="0" w:color="auto"/>
            <w:right w:val="none" w:sz="0" w:space="0" w:color="auto"/>
          </w:divBdr>
        </w:div>
        <w:div w:id="1272126856">
          <w:marLeft w:val="0"/>
          <w:marRight w:val="0"/>
          <w:marTop w:val="0"/>
          <w:marBottom w:val="0"/>
          <w:divBdr>
            <w:top w:val="none" w:sz="0" w:space="0" w:color="auto"/>
            <w:left w:val="none" w:sz="0" w:space="0" w:color="auto"/>
            <w:bottom w:val="none" w:sz="0" w:space="0" w:color="auto"/>
            <w:right w:val="none" w:sz="0" w:space="0" w:color="auto"/>
          </w:divBdr>
        </w:div>
        <w:div w:id="1273047725">
          <w:marLeft w:val="0"/>
          <w:marRight w:val="0"/>
          <w:marTop w:val="0"/>
          <w:marBottom w:val="0"/>
          <w:divBdr>
            <w:top w:val="none" w:sz="0" w:space="0" w:color="auto"/>
            <w:left w:val="none" w:sz="0" w:space="0" w:color="auto"/>
            <w:bottom w:val="none" w:sz="0" w:space="0" w:color="auto"/>
            <w:right w:val="none" w:sz="0" w:space="0" w:color="auto"/>
          </w:divBdr>
        </w:div>
        <w:div w:id="1278292874">
          <w:marLeft w:val="0"/>
          <w:marRight w:val="0"/>
          <w:marTop w:val="0"/>
          <w:marBottom w:val="0"/>
          <w:divBdr>
            <w:top w:val="none" w:sz="0" w:space="0" w:color="auto"/>
            <w:left w:val="none" w:sz="0" w:space="0" w:color="auto"/>
            <w:bottom w:val="none" w:sz="0" w:space="0" w:color="auto"/>
            <w:right w:val="none" w:sz="0" w:space="0" w:color="auto"/>
          </w:divBdr>
        </w:div>
        <w:div w:id="1283802111">
          <w:marLeft w:val="0"/>
          <w:marRight w:val="0"/>
          <w:marTop w:val="0"/>
          <w:marBottom w:val="0"/>
          <w:divBdr>
            <w:top w:val="none" w:sz="0" w:space="0" w:color="auto"/>
            <w:left w:val="none" w:sz="0" w:space="0" w:color="auto"/>
            <w:bottom w:val="none" w:sz="0" w:space="0" w:color="auto"/>
            <w:right w:val="none" w:sz="0" w:space="0" w:color="auto"/>
          </w:divBdr>
        </w:div>
        <w:div w:id="1292520818">
          <w:marLeft w:val="0"/>
          <w:marRight w:val="0"/>
          <w:marTop w:val="0"/>
          <w:marBottom w:val="0"/>
          <w:divBdr>
            <w:top w:val="none" w:sz="0" w:space="0" w:color="auto"/>
            <w:left w:val="none" w:sz="0" w:space="0" w:color="auto"/>
            <w:bottom w:val="none" w:sz="0" w:space="0" w:color="auto"/>
            <w:right w:val="none" w:sz="0" w:space="0" w:color="auto"/>
          </w:divBdr>
        </w:div>
        <w:div w:id="1298728813">
          <w:marLeft w:val="0"/>
          <w:marRight w:val="0"/>
          <w:marTop w:val="0"/>
          <w:marBottom w:val="0"/>
          <w:divBdr>
            <w:top w:val="none" w:sz="0" w:space="0" w:color="auto"/>
            <w:left w:val="none" w:sz="0" w:space="0" w:color="auto"/>
            <w:bottom w:val="none" w:sz="0" w:space="0" w:color="auto"/>
            <w:right w:val="none" w:sz="0" w:space="0" w:color="auto"/>
          </w:divBdr>
        </w:div>
        <w:div w:id="1308972871">
          <w:marLeft w:val="0"/>
          <w:marRight w:val="0"/>
          <w:marTop w:val="0"/>
          <w:marBottom w:val="0"/>
          <w:divBdr>
            <w:top w:val="none" w:sz="0" w:space="0" w:color="auto"/>
            <w:left w:val="none" w:sz="0" w:space="0" w:color="auto"/>
            <w:bottom w:val="none" w:sz="0" w:space="0" w:color="auto"/>
            <w:right w:val="none" w:sz="0" w:space="0" w:color="auto"/>
          </w:divBdr>
        </w:div>
        <w:div w:id="1309238863">
          <w:marLeft w:val="0"/>
          <w:marRight w:val="0"/>
          <w:marTop w:val="0"/>
          <w:marBottom w:val="0"/>
          <w:divBdr>
            <w:top w:val="none" w:sz="0" w:space="0" w:color="auto"/>
            <w:left w:val="none" w:sz="0" w:space="0" w:color="auto"/>
            <w:bottom w:val="none" w:sz="0" w:space="0" w:color="auto"/>
            <w:right w:val="none" w:sz="0" w:space="0" w:color="auto"/>
          </w:divBdr>
        </w:div>
        <w:div w:id="1338652463">
          <w:marLeft w:val="0"/>
          <w:marRight w:val="0"/>
          <w:marTop w:val="0"/>
          <w:marBottom w:val="0"/>
          <w:divBdr>
            <w:top w:val="none" w:sz="0" w:space="0" w:color="auto"/>
            <w:left w:val="none" w:sz="0" w:space="0" w:color="auto"/>
            <w:bottom w:val="none" w:sz="0" w:space="0" w:color="auto"/>
            <w:right w:val="none" w:sz="0" w:space="0" w:color="auto"/>
          </w:divBdr>
          <w:divsChild>
            <w:div w:id="213585613">
              <w:marLeft w:val="0"/>
              <w:marRight w:val="0"/>
              <w:marTop w:val="0"/>
              <w:marBottom w:val="0"/>
              <w:divBdr>
                <w:top w:val="none" w:sz="0" w:space="0" w:color="auto"/>
                <w:left w:val="none" w:sz="0" w:space="0" w:color="auto"/>
                <w:bottom w:val="none" w:sz="0" w:space="0" w:color="auto"/>
                <w:right w:val="none" w:sz="0" w:space="0" w:color="auto"/>
              </w:divBdr>
            </w:div>
            <w:div w:id="236601503">
              <w:marLeft w:val="0"/>
              <w:marRight w:val="0"/>
              <w:marTop w:val="0"/>
              <w:marBottom w:val="0"/>
              <w:divBdr>
                <w:top w:val="none" w:sz="0" w:space="0" w:color="auto"/>
                <w:left w:val="none" w:sz="0" w:space="0" w:color="auto"/>
                <w:bottom w:val="none" w:sz="0" w:space="0" w:color="auto"/>
                <w:right w:val="none" w:sz="0" w:space="0" w:color="auto"/>
              </w:divBdr>
            </w:div>
            <w:div w:id="345988631">
              <w:marLeft w:val="0"/>
              <w:marRight w:val="0"/>
              <w:marTop w:val="0"/>
              <w:marBottom w:val="0"/>
              <w:divBdr>
                <w:top w:val="none" w:sz="0" w:space="0" w:color="auto"/>
                <w:left w:val="none" w:sz="0" w:space="0" w:color="auto"/>
                <w:bottom w:val="none" w:sz="0" w:space="0" w:color="auto"/>
                <w:right w:val="none" w:sz="0" w:space="0" w:color="auto"/>
              </w:divBdr>
            </w:div>
            <w:div w:id="576552530">
              <w:marLeft w:val="0"/>
              <w:marRight w:val="0"/>
              <w:marTop w:val="0"/>
              <w:marBottom w:val="0"/>
              <w:divBdr>
                <w:top w:val="none" w:sz="0" w:space="0" w:color="auto"/>
                <w:left w:val="none" w:sz="0" w:space="0" w:color="auto"/>
                <w:bottom w:val="none" w:sz="0" w:space="0" w:color="auto"/>
                <w:right w:val="none" w:sz="0" w:space="0" w:color="auto"/>
              </w:divBdr>
            </w:div>
            <w:div w:id="916330491">
              <w:marLeft w:val="0"/>
              <w:marRight w:val="0"/>
              <w:marTop w:val="0"/>
              <w:marBottom w:val="0"/>
              <w:divBdr>
                <w:top w:val="none" w:sz="0" w:space="0" w:color="auto"/>
                <w:left w:val="none" w:sz="0" w:space="0" w:color="auto"/>
                <w:bottom w:val="none" w:sz="0" w:space="0" w:color="auto"/>
                <w:right w:val="none" w:sz="0" w:space="0" w:color="auto"/>
              </w:divBdr>
            </w:div>
            <w:div w:id="1252741595">
              <w:marLeft w:val="0"/>
              <w:marRight w:val="0"/>
              <w:marTop w:val="0"/>
              <w:marBottom w:val="0"/>
              <w:divBdr>
                <w:top w:val="none" w:sz="0" w:space="0" w:color="auto"/>
                <w:left w:val="none" w:sz="0" w:space="0" w:color="auto"/>
                <w:bottom w:val="none" w:sz="0" w:space="0" w:color="auto"/>
                <w:right w:val="none" w:sz="0" w:space="0" w:color="auto"/>
              </w:divBdr>
            </w:div>
            <w:div w:id="1263147816">
              <w:marLeft w:val="0"/>
              <w:marRight w:val="0"/>
              <w:marTop w:val="0"/>
              <w:marBottom w:val="0"/>
              <w:divBdr>
                <w:top w:val="none" w:sz="0" w:space="0" w:color="auto"/>
                <w:left w:val="none" w:sz="0" w:space="0" w:color="auto"/>
                <w:bottom w:val="none" w:sz="0" w:space="0" w:color="auto"/>
                <w:right w:val="none" w:sz="0" w:space="0" w:color="auto"/>
              </w:divBdr>
            </w:div>
            <w:div w:id="1389567467">
              <w:marLeft w:val="0"/>
              <w:marRight w:val="0"/>
              <w:marTop w:val="0"/>
              <w:marBottom w:val="0"/>
              <w:divBdr>
                <w:top w:val="none" w:sz="0" w:space="0" w:color="auto"/>
                <w:left w:val="none" w:sz="0" w:space="0" w:color="auto"/>
                <w:bottom w:val="none" w:sz="0" w:space="0" w:color="auto"/>
                <w:right w:val="none" w:sz="0" w:space="0" w:color="auto"/>
              </w:divBdr>
            </w:div>
            <w:div w:id="1810052404">
              <w:marLeft w:val="0"/>
              <w:marRight w:val="0"/>
              <w:marTop w:val="0"/>
              <w:marBottom w:val="0"/>
              <w:divBdr>
                <w:top w:val="none" w:sz="0" w:space="0" w:color="auto"/>
                <w:left w:val="none" w:sz="0" w:space="0" w:color="auto"/>
                <w:bottom w:val="none" w:sz="0" w:space="0" w:color="auto"/>
                <w:right w:val="none" w:sz="0" w:space="0" w:color="auto"/>
              </w:divBdr>
            </w:div>
            <w:div w:id="1826580073">
              <w:marLeft w:val="0"/>
              <w:marRight w:val="0"/>
              <w:marTop w:val="0"/>
              <w:marBottom w:val="0"/>
              <w:divBdr>
                <w:top w:val="none" w:sz="0" w:space="0" w:color="auto"/>
                <w:left w:val="none" w:sz="0" w:space="0" w:color="auto"/>
                <w:bottom w:val="none" w:sz="0" w:space="0" w:color="auto"/>
                <w:right w:val="none" w:sz="0" w:space="0" w:color="auto"/>
              </w:divBdr>
            </w:div>
            <w:div w:id="1909420376">
              <w:marLeft w:val="0"/>
              <w:marRight w:val="0"/>
              <w:marTop w:val="0"/>
              <w:marBottom w:val="0"/>
              <w:divBdr>
                <w:top w:val="none" w:sz="0" w:space="0" w:color="auto"/>
                <w:left w:val="none" w:sz="0" w:space="0" w:color="auto"/>
                <w:bottom w:val="none" w:sz="0" w:space="0" w:color="auto"/>
                <w:right w:val="none" w:sz="0" w:space="0" w:color="auto"/>
              </w:divBdr>
            </w:div>
          </w:divsChild>
        </w:div>
        <w:div w:id="1353610005">
          <w:marLeft w:val="0"/>
          <w:marRight w:val="0"/>
          <w:marTop w:val="0"/>
          <w:marBottom w:val="0"/>
          <w:divBdr>
            <w:top w:val="none" w:sz="0" w:space="0" w:color="auto"/>
            <w:left w:val="none" w:sz="0" w:space="0" w:color="auto"/>
            <w:bottom w:val="none" w:sz="0" w:space="0" w:color="auto"/>
            <w:right w:val="none" w:sz="0" w:space="0" w:color="auto"/>
          </w:divBdr>
        </w:div>
        <w:div w:id="1383359896">
          <w:marLeft w:val="0"/>
          <w:marRight w:val="0"/>
          <w:marTop w:val="0"/>
          <w:marBottom w:val="0"/>
          <w:divBdr>
            <w:top w:val="none" w:sz="0" w:space="0" w:color="auto"/>
            <w:left w:val="none" w:sz="0" w:space="0" w:color="auto"/>
            <w:bottom w:val="none" w:sz="0" w:space="0" w:color="auto"/>
            <w:right w:val="none" w:sz="0" w:space="0" w:color="auto"/>
          </w:divBdr>
          <w:divsChild>
            <w:div w:id="1548758816">
              <w:marLeft w:val="0"/>
              <w:marRight w:val="0"/>
              <w:marTop w:val="0"/>
              <w:marBottom w:val="0"/>
              <w:divBdr>
                <w:top w:val="none" w:sz="0" w:space="0" w:color="auto"/>
                <w:left w:val="none" w:sz="0" w:space="0" w:color="auto"/>
                <w:bottom w:val="none" w:sz="0" w:space="0" w:color="auto"/>
                <w:right w:val="none" w:sz="0" w:space="0" w:color="auto"/>
              </w:divBdr>
            </w:div>
            <w:div w:id="1892886062">
              <w:marLeft w:val="0"/>
              <w:marRight w:val="0"/>
              <w:marTop w:val="0"/>
              <w:marBottom w:val="0"/>
              <w:divBdr>
                <w:top w:val="none" w:sz="0" w:space="0" w:color="auto"/>
                <w:left w:val="none" w:sz="0" w:space="0" w:color="auto"/>
                <w:bottom w:val="none" w:sz="0" w:space="0" w:color="auto"/>
                <w:right w:val="none" w:sz="0" w:space="0" w:color="auto"/>
              </w:divBdr>
            </w:div>
          </w:divsChild>
        </w:div>
        <w:div w:id="1405757776">
          <w:marLeft w:val="0"/>
          <w:marRight w:val="0"/>
          <w:marTop w:val="0"/>
          <w:marBottom w:val="0"/>
          <w:divBdr>
            <w:top w:val="none" w:sz="0" w:space="0" w:color="auto"/>
            <w:left w:val="none" w:sz="0" w:space="0" w:color="auto"/>
            <w:bottom w:val="none" w:sz="0" w:space="0" w:color="auto"/>
            <w:right w:val="none" w:sz="0" w:space="0" w:color="auto"/>
          </w:divBdr>
        </w:div>
        <w:div w:id="1408042099">
          <w:marLeft w:val="0"/>
          <w:marRight w:val="0"/>
          <w:marTop w:val="0"/>
          <w:marBottom w:val="0"/>
          <w:divBdr>
            <w:top w:val="none" w:sz="0" w:space="0" w:color="auto"/>
            <w:left w:val="none" w:sz="0" w:space="0" w:color="auto"/>
            <w:bottom w:val="none" w:sz="0" w:space="0" w:color="auto"/>
            <w:right w:val="none" w:sz="0" w:space="0" w:color="auto"/>
          </w:divBdr>
        </w:div>
        <w:div w:id="1421487750">
          <w:marLeft w:val="0"/>
          <w:marRight w:val="0"/>
          <w:marTop w:val="0"/>
          <w:marBottom w:val="0"/>
          <w:divBdr>
            <w:top w:val="none" w:sz="0" w:space="0" w:color="auto"/>
            <w:left w:val="none" w:sz="0" w:space="0" w:color="auto"/>
            <w:bottom w:val="none" w:sz="0" w:space="0" w:color="auto"/>
            <w:right w:val="none" w:sz="0" w:space="0" w:color="auto"/>
          </w:divBdr>
        </w:div>
        <w:div w:id="1427077781">
          <w:marLeft w:val="0"/>
          <w:marRight w:val="0"/>
          <w:marTop w:val="0"/>
          <w:marBottom w:val="0"/>
          <w:divBdr>
            <w:top w:val="none" w:sz="0" w:space="0" w:color="auto"/>
            <w:left w:val="none" w:sz="0" w:space="0" w:color="auto"/>
            <w:bottom w:val="none" w:sz="0" w:space="0" w:color="auto"/>
            <w:right w:val="none" w:sz="0" w:space="0" w:color="auto"/>
          </w:divBdr>
          <w:divsChild>
            <w:div w:id="1213275704">
              <w:marLeft w:val="-75"/>
              <w:marRight w:val="0"/>
              <w:marTop w:val="30"/>
              <w:marBottom w:val="30"/>
              <w:divBdr>
                <w:top w:val="none" w:sz="0" w:space="0" w:color="auto"/>
                <w:left w:val="none" w:sz="0" w:space="0" w:color="auto"/>
                <w:bottom w:val="none" w:sz="0" w:space="0" w:color="auto"/>
                <w:right w:val="none" w:sz="0" w:space="0" w:color="auto"/>
              </w:divBdr>
              <w:divsChild>
                <w:div w:id="114251272">
                  <w:marLeft w:val="0"/>
                  <w:marRight w:val="0"/>
                  <w:marTop w:val="0"/>
                  <w:marBottom w:val="0"/>
                  <w:divBdr>
                    <w:top w:val="none" w:sz="0" w:space="0" w:color="auto"/>
                    <w:left w:val="none" w:sz="0" w:space="0" w:color="auto"/>
                    <w:bottom w:val="none" w:sz="0" w:space="0" w:color="auto"/>
                    <w:right w:val="none" w:sz="0" w:space="0" w:color="auto"/>
                  </w:divBdr>
                  <w:divsChild>
                    <w:div w:id="125658186">
                      <w:marLeft w:val="0"/>
                      <w:marRight w:val="0"/>
                      <w:marTop w:val="0"/>
                      <w:marBottom w:val="0"/>
                      <w:divBdr>
                        <w:top w:val="none" w:sz="0" w:space="0" w:color="auto"/>
                        <w:left w:val="none" w:sz="0" w:space="0" w:color="auto"/>
                        <w:bottom w:val="none" w:sz="0" w:space="0" w:color="auto"/>
                        <w:right w:val="none" w:sz="0" w:space="0" w:color="auto"/>
                      </w:divBdr>
                    </w:div>
                  </w:divsChild>
                </w:div>
                <w:div w:id="424037312">
                  <w:marLeft w:val="0"/>
                  <w:marRight w:val="0"/>
                  <w:marTop w:val="0"/>
                  <w:marBottom w:val="0"/>
                  <w:divBdr>
                    <w:top w:val="none" w:sz="0" w:space="0" w:color="auto"/>
                    <w:left w:val="none" w:sz="0" w:space="0" w:color="auto"/>
                    <w:bottom w:val="none" w:sz="0" w:space="0" w:color="auto"/>
                    <w:right w:val="none" w:sz="0" w:space="0" w:color="auto"/>
                  </w:divBdr>
                  <w:divsChild>
                    <w:div w:id="1927377845">
                      <w:marLeft w:val="0"/>
                      <w:marRight w:val="0"/>
                      <w:marTop w:val="0"/>
                      <w:marBottom w:val="0"/>
                      <w:divBdr>
                        <w:top w:val="none" w:sz="0" w:space="0" w:color="auto"/>
                        <w:left w:val="none" w:sz="0" w:space="0" w:color="auto"/>
                        <w:bottom w:val="none" w:sz="0" w:space="0" w:color="auto"/>
                        <w:right w:val="none" w:sz="0" w:space="0" w:color="auto"/>
                      </w:divBdr>
                    </w:div>
                  </w:divsChild>
                </w:div>
                <w:div w:id="1523133383">
                  <w:marLeft w:val="0"/>
                  <w:marRight w:val="0"/>
                  <w:marTop w:val="0"/>
                  <w:marBottom w:val="0"/>
                  <w:divBdr>
                    <w:top w:val="none" w:sz="0" w:space="0" w:color="auto"/>
                    <w:left w:val="none" w:sz="0" w:space="0" w:color="auto"/>
                    <w:bottom w:val="none" w:sz="0" w:space="0" w:color="auto"/>
                    <w:right w:val="none" w:sz="0" w:space="0" w:color="auto"/>
                  </w:divBdr>
                  <w:divsChild>
                    <w:div w:id="515120616">
                      <w:marLeft w:val="0"/>
                      <w:marRight w:val="0"/>
                      <w:marTop w:val="0"/>
                      <w:marBottom w:val="0"/>
                      <w:divBdr>
                        <w:top w:val="none" w:sz="0" w:space="0" w:color="auto"/>
                        <w:left w:val="none" w:sz="0" w:space="0" w:color="auto"/>
                        <w:bottom w:val="none" w:sz="0" w:space="0" w:color="auto"/>
                        <w:right w:val="none" w:sz="0" w:space="0" w:color="auto"/>
                      </w:divBdr>
                    </w:div>
                  </w:divsChild>
                </w:div>
                <w:div w:id="1895236571">
                  <w:marLeft w:val="0"/>
                  <w:marRight w:val="0"/>
                  <w:marTop w:val="0"/>
                  <w:marBottom w:val="0"/>
                  <w:divBdr>
                    <w:top w:val="none" w:sz="0" w:space="0" w:color="auto"/>
                    <w:left w:val="none" w:sz="0" w:space="0" w:color="auto"/>
                    <w:bottom w:val="none" w:sz="0" w:space="0" w:color="auto"/>
                    <w:right w:val="none" w:sz="0" w:space="0" w:color="auto"/>
                  </w:divBdr>
                  <w:divsChild>
                    <w:div w:id="531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6233">
          <w:marLeft w:val="0"/>
          <w:marRight w:val="0"/>
          <w:marTop w:val="0"/>
          <w:marBottom w:val="0"/>
          <w:divBdr>
            <w:top w:val="none" w:sz="0" w:space="0" w:color="auto"/>
            <w:left w:val="none" w:sz="0" w:space="0" w:color="auto"/>
            <w:bottom w:val="none" w:sz="0" w:space="0" w:color="auto"/>
            <w:right w:val="none" w:sz="0" w:space="0" w:color="auto"/>
          </w:divBdr>
        </w:div>
        <w:div w:id="1452824320">
          <w:marLeft w:val="0"/>
          <w:marRight w:val="0"/>
          <w:marTop w:val="0"/>
          <w:marBottom w:val="0"/>
          <w:divBdr>
            <w:top w:val="none" w:sz="0" w:space="0" w:color="auto"/>
            <w:left w:val="none" w:sz="0" w:space="0" w:color="auto"/>
            <w:bottom w:val="none" w:sz="0" w:space="0" w:color="auto"/>
            <w:right w:val="none" w:sz="0" w:space="0" w:color="auto"/>
          </w:divBdr>
        </w:div>
        <w:div w:id="1459060516">
          <w:marLeft w:val="0"/>
          <w:marRight w:val="0"/>
          <w:marTop w:val="0"/>
          <w:marBottom w:val="0"/>
          <w:divBdr>
            <w:top w:val="none" w:sz="0" w:space="0" w:color="auto"/>
            <w:left w:val="none" w:sz="0" w:space="0" w:color="auto"/>
            <w:bottom w:val="none" w:sz="0" w:space="0" w:color="auto"/>
            <w:right w:val="none" w:sz="0" w:space="0" w:color="auto"/>
          </w:divBdr>
        </w:div>
        <w:div w:id="1468552435">
          <w:marLeft w:val="0"/>
          <w:marRight w:val="0"/>
          <w:marTop w:val="0"/>
          <w:marBottom w:val="0"/>
          <w:divBdr>
            <w:top w:val="none" w:sz="0" w:space="0" w:color="auto"/>
            <w:left w:val="none" w:sz="0" w:space="0" w:color="auto"/>
            <w:bottom w:val="none" w:sz="0" w:space="0" w:color="auto"/>
            <w:right w:val="none" w:sz="0" w:space="0" w:color="auto"/>
          </w:divBdr>
        </w:div>
        <w:div w:id="1479492681">
          <w:marLeft w:val="0"/>
          <w:marRight w:val="0"/>
          <w:marTop w:val="0"/>
          <w:marBottom w:val="0"/>
          <w:divBdr>
            <w:top w:val="none" w:sz="0" w:space="0" w:color="auto"/>
            <w:left w:val="none" w:sz="0" w:space="0" w:color="auto"/>
            <w:bottom w:val="none" w:sz="0" w:space="0" w:color="auto"/>
            <w:right w:val="none" w:sz="0" w:space="0" w:color="auto"/>
          </w:divBdr>
        </w:div>
        <w:div w:id="1480923700">
          <w:marLeft w:val="0"/>
          <w:marRight w:val="0"/>
          <w:marTop w:val="0"/>
          <w:marBottom w:val="0"/>
          <w:divBdr>
            <w:top w:val="none" w:sz="0" w:space="0" w:color="auto"/>
            <w:left w:val="none" w:sz="0" w:space="0" w:color="auto"/>
            <w:bottom w:val="none" w:sz="0" w:space="0" w:color="auto"/>
            <w:right w:val="none" w:sz="0" w:space="0" w:color="auto"/>
          </w:divBdr>
        </w:div>
        <w:div w:id="1495341982">
          <w:marLeft w:val="0"/>
          <w:marRight w:val="0"/>
          <w:marTop w:val="0"/>
          <w:marBottom w:val="0"/>
          <w:divBdr>
            <w:top w:val="none" w:sz="0" w:space="0" w:color="auto"/>
            <w:left w:val="none" w:sz="0" w:space="0" w:color="auto"/>
            <w:bottom w:val="none" w:sz="0" w:space="0" w:color="auto"/>
            <w:right w:val="none" w:sz="0" w:space="0" w:color="auto"/>
          </w:divBdr>
        </w:div>
        <w:div w:id="1500147463">
          <w:marLeft w:val="0"/>
          <w:marRight w:val="0"/>
          <w:marTop w:val="0"/>
          <w:marBottom w:val="0"/>
          <w:divBdr>
            <w:top w:val="none" w:sz="0" w:space="0" w:color="auto"/>
            <w:left w:val="none" w:sz="0" w:space="0" w:color="auto"/>
            <w:bottom w:val="none" w:sz="0" w:space="0" w:color="auto"/>
            <w:right w:val="none" w:sz="0" w:space="0" w:color="auto"/>
          </w:divBdr>
        </w:div>
        <w:div w:id="1523516546">
          <w:marLeft w:val="0"/>
          <w:marRight w:val="0"/>
          <w:marTop w:val="0"/>
          <w:marBottom w:val="0"/>
          <w:divBdr>
            <w:top w:val="none" w:sz="0" w:space="0" w:color="auto"/>
            <w:left w:val="none" w:sz="0" w:space="0" w:color="auto"/>
            <w:bottom w:val="none" w:sz="0" w:space="0" w:color="auto"/>
            <w:right w:val="none" w:sz="0" w:space="0" w:color="auto"/>
          </w:divBdr>
        </w:div>
        <w:div w:id="1539857311">
          <w:marLeft w:val="0"/>
          <w:marRight w:val="0"/>
          <w:marTop w:val="0"/>
          <w:marBottom w:val="0"/>
          <w:divBdr>
            <w:top w:val="none" w:sz="0" w:space="0" w:color="auto"/>
            <w:left w:val="none" w:sz="0" w:space="0" w:color="auto"/>
            <w:bottom w:val="none" w:sz="0" w:space="0" w:color="auto"/>
            <w:right w:val="none" w:sz="0" w:space="0" w:color="auto"/>
          </w:divBdr>
          <w:divsChild>
            <w:div w:id="671179301">
              <w:marLeft w:val="-75"/>
              <w:marRight w:val="0"/>
              <w:marTop w:val="30"/>
              <w:marBottom w:val="30"/>
              <w:divBdr>
                <w:top w:val="none" w:sz="0" w:space="0" w:color="auto"/>
                <w:left w:val="none" w:sz="0" w:space="0" w:color="auto"/>
                <w:bottom w:val="none" w:sz="0" w:space="0" w:color="auto"/>
                <w:right w:val="none" w:sz="0" w:space="0" w:color="auto"/>
              </w:divBdr>
              <w:divsChild>
                <w:div w:id="12845209">
                  <w:marLeft w:val="0"/>
                  <w:marRight w:val="0"/>
                  <w:marTop w:val="0"/>
                  <w:marBottom w:val="0"/>
                  <w:divBdr>
                    <w:top w:val="none" w:sz="0" w:space="0" w:color="auto"/>
                    <w:left w:val="none" w:sz="0" w:space="0" w:color="auto"/>
                    <w:bottom w:val="none" w:sz="0" w:space="0" w:color="auto"/>
                    <w:right w:val="none" w:sz="0" w:space="0" w:color="auto"/>
                  </w:divBdr>
                  <w:divsChild>
                    <w:div w:id="2028864175">
                      <w:marLeft w:val="0"/>
                      <w:marRight w:val="0"/>
                      <w:marTop w:val="0"/>
                      <w:marBottom w:val="0"/>
                      <w:divBdr>
                        <w:top w:val="none" w:sz="0" w:space="0" w:color="auto"/>
                        <w:left w:val="none" w:sz="0" w:space="0" w:color="auto"/>
                        <w:bottom w:val="none" w:sz="0" w:space="0" w:color="auto"/>
                        <w:right w:val="none" w:sz="0" w:space="0" w:color="auto"/>
                      </w:divBdr>
                    </w:div>
                  </w:divsChild>
                </w:div>
                <w:div w:id="81342397">
                  <w:marLeft w:val="0"/>
                  <w:marRight w:val="0"/>
                  <w:marTop w:val="0"/>
                  <w:marBottom w:val="0"/>
                  <w:divBdr>
                    <w:top w:val="none" w:sz="0" w:space="0" w:color="auto"/>
                    <w:left w:val="none" w:sz="0" w:space="0" w:color="auto"/>
                    <w:bottom w:val="none" w:sz="0" w:space="0" w:color="auto"/>
                    <w:right w:val="none" w:sz="0" w:space="0" w:color="auto"/>
                  </w:divBdr>
                  <w:divsChild>
                    <w:div w:id="573778910">
                      <w:marLeft w:val="0"/>
                      <w:marRight w:val="0"/>
                      <w:marTop w:val="0"/>
                      <w:marBottom w:val="0"/>
                      <w:divBdr>
                        <w:top w:val="none" w:sz="0" w:space="0" w:color="auto"/>
                        <w:left w:val="none" w:sz="0" w:space="0" w:color="auto"/>
                        <w:bottom w:val="none" w:sz="0" w:space="0" w:color="auto"/>
                        <w:right w:val="none" w:sz="0" w:space="0" w:color="auto"/>
                      </w:divBdr>
                    </w:div>
                  </w:divsChild>
                </w:div>
                <w:div w:id="104619397">
                  <w:marLeft w:val="0"/>
                  <w:marRight w:val="0"/>
                  <w:marTop w:val="0"/>
                  <w:marBottom w:val="0"/>
                  <w:divBdr>
                    <w:top w:val="none" w:sz="0" w:space="0" w:color="auto"/>
                    <w:left w:val="none" w:sz="0" w:space="0" w:color="auto"/>
                    <w:bottom w:val="none" w:sz="0" w:space="0" w:color="auto"/>
                    <w:right w:val="none" w:sz="0" w:space="0" w:color="auto"/>
                  </w:divBdr>
                  <w:divsChild>
                    <w:div w:id="2010056941">
                      <w:marLeft w:val="0"/>
                      <w:marRight w:val="0"/>
                      <w:marTop w:val="0"/>
                      <w:marBottom w:val="0"/>
                      <w:divBdr>
                        <w:top w:val="none" w:sz="0" w:space="0" w:color="auto"/>
                        <w:left w:val="none" w:sz="0" w:space="0" w:color="auto"/>
                        <w:bottom w:val="none" w:sz="0" w:space="0" w:color="auto"/>
                        <w:right w:val="none" w:sz="0" w:space="0" w:color="auto"/>
                      </w:divBdr>
                    </w:div>
                  </w:divsChild>
                </w:div>
                <w:div w:id="368073225">
                  <w:marLeft w:val="0"/>
                  <w:marRight w:val="0"/>
                  <w:marTop w:val="0"/>
                  <w:marBottom w:val="0"/>
                  <w:divBdr>
                    <w:top w:val="none" w:sz="0" w:space="0" w:color="auto"/>
                    <w:left w:val="none" w:sz="0" w:space="0" w:color="auto"/>
                    <w:bottom w:val="none" w:sz="0" w:space="0" w:color="auto"/>
                    <w:right w:val="none" w:sz="0" w:space="0" w:color="auto"/>
                  </w:divBdr>
                  <w:divsChild>
                    <w:div w:id="717708989">
                      <w:marLeft w:val="0"/>
                      <w:marRight w:val="0"/>
                      <w:marTop w:val="0"/>
                      <w:marBottom w:val="0"/>
                      <w:divBdr>
                        <w:top w:val="none" w:sz="0" w:space="0" w:color="auto"/>
                        <w:left w:val="none" w:sz="0" w:space="0" w:color="auto"/>
                        <w:bottom w:val="none" w:sz="0" w:space="0" w:color="auto"/>
                        <w:right w:val="none" w:sz="0" w:space="0" w:color="auto"/>
                      </w:divBdr>
                    </w:div>
                  </w:divsChild>
                </w:div>
                <w:div w:id="368258383">
                  <w:marLeft w:val="0"/>
                  <w:marRight w:val="0"/>
                  <w:marTop w:val="0"/>
                  <w:marBottom w:val="0"/>
                  <w:divBdr>
                    <w:top w:val="none" w:sz="0" w:space="0" w:color="auto"/>
                    <w:left w:val="none" w:sz="0" w:space="0" w:color="auto"/>
                    <w:bottom w:val="none" w:sz="0" w:space="0" w:color="auto"/>
                    <w:right w:val="none" w:sz="0" w:space="0" w:color="auto"/>
                  </w:divBdr>
                  <w:divsChild>
                    <w:div w:id="1356692022">
                      <w:marLeft w:val="0"/>
                      <w:marRight w:val="0"/>
                      <w:marTop w:val="0"/>
                      <w:marBottom w:val="0"/>
                      <w:divBdr>
                        <w:top w:val="none" w:sz="0" w:space="0" w:color="auto"/>
                        <w:left w:val="none" w:sz="0" w:space="0" w:color="auto"/>
                        <w:bottom w:val="none" w:sz="0" w:space="0" w:color="auto"/>
                        <w:right w:val="none" w:sz="0" w:space="0" w:color="auto"/>
                      </w:divBdr>
                    </w:div>
                  </w:divsChild>
                </w:div>
                <w:div w:id="386297651">
                  <w:marLeft w:val="0"/>
                  <w:marRight w:val="0"/>
                  <w:marTop w:val="0"/>
                  <w:marBottom w:val="0"/>
                  <w:divBdr>
                    <w:top w:val="none" w:sz="0" w:space="0" w:color="auto"/>
                    <w:left w:val="none" w:sz="0" w:space="0" w:color="auto"/>
                    <w:bottom w:val="none" w:sz="0" w:space="0" w:color="auto"/>
                    <w:right w:val="none" w:sz="0" w:space="0" w:color="auto"/>
                  </w:divBdr>
                  <w:divsChild>
                    <w:div w:id="983512385">
                      <w:marLeft w:val="0"/>
                      <w:marRight w:val="0"/>
                      <w:marTop w:val="0"/>
                      <w:marBottom w:val="0"/>
                      <w:divBdr>
                        <w:top w:val="none" w:sz="0" w:space="0" w:color="auto"/>
                        <w:left w:val="none" w:sz="0" w:space="0" w:color="auto"/>
                        <w:bottom w:val="none" w:sz="0" w:space="0" w:color="auto"/>
                        <w:right w:val="none" w:sz="0" w:space="0" w:color="auto"/>
                      </w:divBdr>
                    </w:div>
                  </w:divsChild>
                </w:div>
                <w:div w:id="463347765">
                  <w:marLeft w:val="0"/>
                  <w:marRight w:val="0"/>
                  <w:marTop w:val="0"/>
                  <w:marBottom w:val="0"/>
                  <w:divBdr>
                    <w:top w:val="none" w:sz="0" w:space="0" w:color="auto"/>
                    <w:left w:val="none" w:sz="0" w:space="0" w:color="auto"/>
                    <w:bottom w:val="none" w:sz="0" w:space="0" w:color="auto"/>
                    <w:right w:val="none" w:sz="0" w:space="0" w:color="auto"/>
                  </w:divBdr>
                  <w:divsChild>
                    <w:div w:id="1406756478">
                      <w:marLeft w:val="0"/>
                      <w:marRight w:val="0"/>
                      <w:marTop w:val="0"/>
                      <w:marBottom w:val="0"/>
                      <w:divBdr>
                        <w:top w:val="none" w:sz="0" w:space="0" w:color="auto"/>
                        <w:left w:val="none" w:sz="0" w:space="0" w:color="auto"/>
                        <w:bottom w:val="none" w:sz="0" w:space="0" w:color="auto"/>
                        <w:right w:val="none" w:sz="0" w:space="0" w:color="auto"/>
                      </w:divBdr>
                    </w:div>
                  </w:divsChild>
                </w:div>
                <w:div w:id="569003548">
                  <w:marLeft w:val="0"/>
                  <w:marRight w:val="0"/>
                  <w:marTop w:val="0"/>
                  <w:marBottom w:val="0"/>
                  <w:divBdr>
                    <w:top w:val="none" w:sz="0" w:space="0" w:color="auto"/>
                    <w:left w:val="none" w:sz="0" w:space="0" w:color="auto"/>
                    <w:bottom w:val="none" w:sz="0" w:space="0" w:color="auto"/>
                    <w:right w:val="none" w:sz="0" w:space="0" w:color="auto"/>
                  </w:divBdr>
                  <w:divsChild>
                    <w:div w:id="480119930">
                      <w:marLeft w:val="0"/>
                      <w:marRight w:val="0"/>
                      <w:marTop w:val="0"/>
                      <w:marBottom w:val="0"/>
                      <w:divBdr>
                        <w:top w:val="none" w:sz="0" w:space="0" w:color="auto"/>
                        <w:left w:val="none" w:sz="0" w:space="0" w:color="auto"/>
                        <w:bottom w:val="none" w:sz="0" w:space="0" w:color="auto"/>
                        <w:right w:val="none" w:sz="0" w:space="0" w:color="auto"/>
                      </w:divBdr>
                    </w:div>
                  </w:divsChild>
                </w:div>
                <w:div w:id="606473484">
                  <w:marLeft w:val="0"/>
                  <w:marRight w:val="0"/>
                  <w:marTop w:val="0"/>
                  <w:marBottom w:val="0"/>
                  <w:divBdr>
                    <w:top w:val="none" w:sz="0" w:space="0" w:color="auto"/>
                    <w:left w:val="none" w:sz="0" w:space="0" w:color="auto"/>
                    <w:bottom w:val="none" w:sz="0" w:space="0" w:color="auto"/>
                    <w:right w:val="none" w:sz="0" w:space="0" w:color="auto"/>
                  </w:divBdr>
                  <w:divsChild>
                    <w:div w:id="1412699775">
                      <w:marLeft w:val="0"/>
                      <w:marRight w:val="0"/>
                      <w:marTop w:val="0"/>
                      <w:marBottom w:val="0"/>
                      <w:divBdr>
                        <w:top w:val="none" w:sz="0" w:space="0" w:color="auto"/>
                        <w:left w:val="none" w:sz="0" w:space="0" w:color="auto"/>
                        <w:bottom w:val="none" w:sz="0" w:space="0" w:color="auto"/>
                        <w:right w:val="none" w:sz="0" w:space="0" w:color="auto"/>
                      </w:divBdr>
                    </w:div>
                  </w:divsChild>
                </w:div>
                <w:div w:id="620382582">
                  <w:marLeft w:val="0"/>
                  <w:marRight w:val="0"/>
                  <w:marTop w:val="0"/>
                  <w:marBottom w:val="0"/>
                  <w:divBdr>
                    <w:top w:val="none" w:sz="0" w:space="0" w:color="auto"/>
                    <w:left w:val="none" w:sz="0" w:space="0" w:color="auto"/>
                    <w:bottom w:val="none" w:sz="0" w:space="0" w:color="auto"/>
                    <w:right w:val="none" w:sz="0" w:space="0" w:color="auto"/>
                  </w:divBdr>
                  <w:divsChild>
                    <w:div w:id="1736926309">
                      <w:marLeft w:val="0"/>
                      <w:marRight w:val="0"/>
                      <w:marTop w:val="0"/>
                      <w:marBottom w:val="0"/>
                      <w:divBdr>
                        <w:top w:val="none" w:sz="0" w:space="0" w:color="auto"/>
                        <w:left w:val="none" w:sz="0" w:space="0" w:color="auto"/>
                        <w:bottom w:val="none" w:sz="0" w:space="0" w:color="auto"/>
                        <w:right w:val="none" w:sz="0" w:space="0" w:color="auto"/>
                      </w:divBdr>
                    </w:div>
                  </w:divsChild>
                </w:div>
                <w:div w:id="640698908">
                  <w:marLeft w:val="0"/>
                  <w:marRight w:val="0"/>
                  <w:marTop w:val="0"/>
                  <w:marBottom w:val="0"/>
                  <w:divBdr>
                    <w:top w:val="none" w:sz="0" w:space="0" w:color="auto"/>
                    <w:left w:val="none" w:sz="0" w:space="0" w:color="auto"/>
                    <w:bottom w:val="none" w:sz="0" w:space="0" w:color="auto"/>
                    <w:right w:val="none" w:sz="0" w:space="0" w:color="auto"/>
                  </w:divBdr>
                  <w:divsChild>
                    <w:div w:id="491920247">
                      <w:marLeft w:val="0"/>
                      <w:marRight w:val="0"/>
                      <w:marTop w:val="0"/>
                      <w:marBottom w:val="0"/>
                      <w:divBdr>
                        <w:top w:val="none" w:sz="0" w:space="0" w:color="auto"/>
                        <w:left w:val="none" w:sz="0" w:space="0" w:color="auto"/>
                        <w:bottom w:val="none" w:sz="0" w:space="0" w:color="auto"/>
                        <w:right w:val="none" w:sz="0" w:space="0" w:color="auto"/>
                      </w:divBdr>
                    </w:div>
                  </w:divsChild>
                </w:div>
                <w:div w:id="676926338">
                  <w:marLeft w:val="0"/>
                  <w:marRight w:val="0"/>
                  <w:marTop w:val="0"/>
                  <w:marBottom w:val="0"/>
                  <w:divBdr>
                    <w:top w:val="none" w:sz="0" w:space="0" w:color="auto"/>
                    <w:left w:val="none" w:sz="0" w:space="0" w:color="auto"/>
                    <w:bottom w:val="none" w:sz="0" w:space="0" w:color="auto"/>
                    <w:right w:val="none" w:sz="0" w:space="0" w:color="auto"/>
                  </w:divBdr>
                  <w:divsChild>
                    <w:div w:id="1218278502">
                      <w:marLeft w:val="0"/>
                      <w:marRight w:val="0"/>
                      <w:marTop w:val="0"/>
                      <w:marBottom w:val="0"/>
                      <w:divBdr>
                        <w:top w:val="none" w:sz="0" w:space="0" w:color="auto"/>
                        <w:left w:val="none" w:sz="0" w:space="0" w:color="auto"/>
                        <w:bottom w:val="none" w:sz="0" w:space="0" w:color="auto"/>
                        <w:right w:val="none" w:sz="0" w:space="0" w:color="auto"/>
                      </w:divBdr>
                    </w:div>
                  </w:divsChild>
                </w:div>
                <w:div w:id="789590143">
                  <w:marLeft w:val="0"/>
                  <w:marRight w:val="0"/>
                  <w:marTop w:val="0"/>
                  <w:marBottom w:val="0"/>
                  <w:divBdr>
                    <w:top w:val="none" w:sz="0" w:space="0" w:color="auto"/>
                    <w:left w:val="none" w:sz="0" w:space="0" w:color="auto"/>
                    <w:bottom w:val="none" w:sz="0" w:space="0" w:color="auto"/>
                    <w:right w:val="none" w:sz="0" w:space="0" w:color="auto"/>
                  </w:divBdr>
                  <w:divsChild>
                    <w:div w:id="2023120413">
                      <w:marLeft w:val="0"/>
                      <w:marRight w:val="0"/>
                      <w:marTop w:val="0"/>
                      <w:marBottom w:val="0"/>
                      <w:divBdr>
                        <w:top w:val="none" w:sz="0" w:space="0" w:color="auto"/>
                        <w:left w:val="none" w:sz="0" w:space="0" w:color="auto"/>
                        <w:bottom w:val="none" w:sz="0" w:space="0" w:color="auto"/>
                        <w:right w:val="none" w:sz="0" w:space="0" w:color="auto"/>
                      </w:divBdr>
                    </w:div>
                  </w:divsChild>
                </w:div>
                <w:div w:id="849106680">
                  <w:marLeft w:val="0"/>
                  <w:marRight w:val="0"/>
                  <w:marTop w:val="0"/>
                  <w:marBottom w:val="0"/>
                  <w:divBdr>
                    <w:top w:val="none" w:sz="0" w:space="0" w:color="auto"/>
                    <w:left w:val="none" w:sz="0" w:space="0" w:color="auto"/>
                    <w:bottom w:val="none" w:sz="0" w:space="0" w:color="auto"/>
                    <w:right w:val="none" w:sz="0" w:space="0" w:color="auto"/>
                  </w:divBdr>
                  <w:divsChild>
                    <w:div w:id="1944653940">
                      <w:marLeft w:val="0"/>
                      <w:marRight w:val="0"/>
                      <w:marTop w:val="0"/>
                      <w:marBottom w:val="0"/>
                      <w:divBdr>
                        <w:top w:val="none" w:sz="0" w:space="0" w:color="auto"/>
                        <w:left w:val="none" w:sz="0" w:space="0" w:color="auto"/>
                        <w:bottom w:val="none" w:sz="0" w:space="0" w:color="auto"/>
                        <w:right w:val="none" w:sz="0" w:space="0" w:color="auto"/>
                      </w:divBdr>
                    </w:div>
                  </w:divsChild>
                </w:div>
                <w:div w:id="870071838">
                  <w:marLeft w:val="0"/>
                  <w:marRight w:val="0"/>
                  <w:marTop w:val="0"/>
                  <w:marBottom w:val="0"/>
                  <w:divBdr>
                    <w:top w:val="none" w:sz="0" w:space="0" w:color="auto"/>
                    <w:left w:val="none" w:sz="0" w:space="0" w:color="auto"/>
                    <w:bottom w:val="none" w:sz="0" w:space="0" w:color="auto"/>
                    <w:right w:val="none" w:sz="0" w:space="0" w:color="auto"/>
                  </w:divBdr>
                  <w:divsChild>
                    <w:div w:id="1757092594">
                      <w:marLeft w:val="0"/>
                      <w:marRight w:val="0"/>
                      <w:marTop w:val="0"/>
                      <w:marBottom w:val="0"/>
                      <w:divBdr>
                        <w:top w:val="none" w:sz="0" w:space="0" w:color="auto"/>
                        <w:left w:val="none" w:sz="0" w:space="0" w:color="auto"/>
                        <w:bottom w:val="none" w:sz="0" w:space="0" w:color="auto"/>
                        <w:right w:val="none" w:sz="0" w:space="0" w:color="auto"/>
                      </w:divBdr>
                    </w:div>
                  </w:divsChild>
                </w:div>
                <w:div w:id="954674166">
                  <w:marLeft w:val="0"/>
                  <w:marRight w:val="0"/>
                  <w:marTop w:val="0"/>
                  <w:marBottom w:val="0"/>
                  <w:divBdr>
                    <w:top w:val="none" w:sz="0" w:space="0" w:color="auto"/>
                    <w:left w:val="none" w:sz="0" w:space="0" w:color="auto"/>
                    <w:bottom w:val="none" w:sz="0" w:space="0" w:color="auto"/>
                    <w:right w:val="none" w:sz="0" w:space="0" w:color="auto"/>
                  </w:divBdr>
                  <w:divsChild>
                    <w:div w:id="403720479">
                      <w:marLeft w:val="0"/>
                      <w:marRight w:val="0"/>
                      <w:marTop w:val="0"/>
                      <w:marBottom w:val="0"/>
                      <w:divBdr>
                        <w:top w:val="none" w:sz="0" w:space="0" w:color="auto"/>
                        <w:left w:val="none" w:sz="0" w:space="0" w:color="auto"/>
                        <w:bottom w:val="none" w:sz="0" w:space="0" w:color="auto"/>
                        <w:right w:val="none" w:sz="0" w:space="0" w:color="auto"/>
                      </w:divBdr>
                    </w:div>
                  </w:divsChild>
                </w:div>
                <w:div w:id="1102802729">
                  <w:marLeft w:val="0"/>
                  <w:marRight w:val="0"/>
                  <w:marTop w:val="0"/>
                  <w:marBottom w:val="0"/>
                  <w:divBdr>
                    <w:top w:val="none" w:sz="0" w:space="0" w:color="auto"/>
                    <w:left w:val="none" w:sz="0" w:space="0" w:color="auto"/>
                    <w:bottom w:val="none" w:sz="0" w:space="0" w:color="auto"/>
                    <w:right w:val="none" w:sz="0" w:space="0" w:color="auto"/>
                  </w:divBdr>
                  <w:divsChild>
                    <w:div w:id="302347010">
                      <w:marLeft w:val="0"/>
                      <w:marRight w:val="0"/>
                      <w:marTop w:val="0"/>
                      <w:marBottom w:val="0"/>
                      <w:divBdr>
                        <w:top w:val="none" w:sz="0" w:space="0" w:color="auto"/>
                        <w:left w:val="none" w:sz="0" w:space="0" w:color="auto"/>
                        <w:bottom w:val="none" w:sz="0" w:space="0" w:color="auto"/>
                        <w:right w:val="none" w:sz="0" w:space="0" w:color="auto"/>
                      </w:divBdr>
                    </w:div>
                  </w:divsChild>
                </w:div>
                <w:div w:id="1135488145">
                  <w:marLeft w:val="0"/>
                  <w:marRight w:val="0"/>
                  <w:marTop w:val="0"/>
                  <w:marBottom w:val="0"/>
                  <w:divBdr>
                    <w:top w:val="none" w:sz="0" w:space="0" w:color="auto"/>
                    <w:left w:val="none" w:sz="0" w:space="0" w:color="auto"/>
                    <w:bottom w:val="none" w:sz="0" w:space="0" w:color="auto"/>
                    <w:right w:val="none" w:sz="0" w:space="0" w:color="auto"/>
                  </w:divBdr>
                  <w:divsChild>
                    <w:div w:id="70666464">
                      <w:marLeft w:val="0"/>
                      <w:marRight w:val="0"/>
                      <w:marTop w:val="0"/>
                      <w:marBottom w:val="0"/>
                      <w:divBdr>
                        <w:top w:val="none" w:sz="0" w:space="0" w:color="auto"/>
                        <w:left w:val="none" w:sz="0" w:space="0" w:color="auto"/>
                        <w:bottom w:val="none" w:sz="0" w:space="0" w:color="auto"/>
                        <w:right w:val="none" w:sz="0" w:space="0" w:color="auto"/>
                      </w:divBdr>
                    </w:div>
                    <w:div w:id="1371226252">
                      <w:marLeft w:val="0"/>
                      <w:marRight w:val="0"/>
                      <w:marTop w:val="0"/>
                      <w:marBottom w:val="0"/>
                      <w:divBdr>
                        <w:top w:val="none" w:sz="0" w:space="0" w:color="auto"/>
                        <w:left w:val="none" w:sz="0" w:space="0" w:color="auto"/>
                        <w:bottom w:val="none" w:sz="0" w:space="0" w:color="auto"/>
                        <w:right w:val="none" w:sz="0" w:space="0" w:color="auto"/>
                      </w:divBdr>
                    </w:div>
                  </w:divsChild>
                </w:div>
                <w:div w:id="1472216142">
                  <w:marLeft w:val="0"/>
                  <w:marRight w:val="0"/>
                  <w:marTop w:val="0"/>
                  <w:marBottom w:val="0"/>
                  <w:divBdr>
                    <w:top w:val="none" w:sz="0" w:space="0" w:color="auto"/>
                    <w:left w:val="none" w:sz="0" w:space="0" w:color="auto"/>
                    <w:bottom w:val="none" w:sz="0" w:space="0" w:color="auto"/>
                    <w:right w:val="none" w:sz="0" w:space="0" w:color="auto"/>
                  </w:divBdr>
                  <w:divsChild>
                    <w:div w:id="1274633715">
                      <w:marLeft w:val="0"/>
                      <w:marRight w:val="0"/>
                      <w:marTop w:val="0"/>
                      <w:marBottom w:val="0"/>
                      <w:divBdr>
                        <w:top w:val="none" w:sz="0" w:space="0" w:color="auto"/>
                        <w:left w:val="none" w:sz="0" w:space="0" w:color="auto"/>
                        <w:bottom w:val="none" w:sz="0" w:space="0" w:color="auto"/>
                        <w:right w:val="none" w:sz="0" w:space="0" w:color="auto"/>
                      </w:divBdr>
                    </w:div>
                    <w:div w:id="2056393111">
                      <w:marLeft w:val="0"/>
                      <w:marRight w:val="0"/>
                      <w:marTop w:val="0"/>
                      <w:marBottom w:val="0"/>
                      <w:divBdr>
                        <w:top w:val="none" w:sz="0" w:space="0" w:color="auto"/>
                        <w:left w:val="none" w:sz="0" w:space="0" w:color="auto"/>
                        <w:bottom w:val="none" w:sz="0" w:space="0" w:color="auto"/>
                        <w:right w:val="none" w:sz="0" w:space="0" w:color="auto"/>
                      </w:divBdr>
                    </w:div>
                  </w:divsChild>
                </w:div>
                <w:div w:id="1485663516">
                  <w:marLeft w:val="0"/>
                  <w:marRight w:val="0"/>
                  <w:marTop w:val="0"/>
                  <w:marBottom w:val="0"/>
                  <w:divBdr>
                    <w:top w:val="none" w:sz="0" w:space="0" w:color="auto"/>
                    <w:left w:val="none" w:sz="0" w:space="0" w:color="auto"/>
                    <w:bottom w:val="none" w:sz="0" w:space="0" w:color="auto"/>
                    <w:right w:val="none" w:sz="0" w:space="0" w:color="auto"/>
                  </w:divBdr>
                  <w:divsChild>
                    <w:div w:id="849761965">
                      <w:marLeft w:val="0"/>
                      <w:marRight w:val="0"/>
                      <w:marTop w:val="0"/>
                      <w:marBottom w:val="0"/>
                      <w:divBdr>
                        <w:top w:val="none" w:sz="0" w:space="0" w:color="auto"/>
                        <w:left w:val="none" w:sz="0" w:space="0" w:color="auto"/>
                        <w:bottom w:val="none" w:sz="0" w:space="0" w:color="auto"/>
                        <w:right w:val="none" w:sz="0" w:space="0" w:color="auto"/>
                      </w:divBdr>
                    </w:div>
                  </w:divsChild>
                </w:div>
                <w:div w:id="1520580134">
                  <w:marLeft w:val="0"/>
                  <w:marRight w:val="0"/>
                  <w:marTop w:val="0"/>
                  <w:marBottom w:val="0"/>
                  <w:divBdr>
                    <w:top w:val="none" w:sz="0" w:space="0" w:color="auto"/>
                    <w:left w:val="none" w:sz="0" w:space="0" w:color="auto"/>
                    <w:bottom w:val="none" w:sz="0" w:space="0" w:color="auto"/>
                    <w:right w:val="none" w:sz="0" w:space="0" w:color="auto"/>
                  </w:divBdr>
                  <w:divsChild>
                    <w:div w:id="487749019">
                      <w:marLeft w:val="0"/>
                      <w:marRight w:val="0"/>
                      <w:marTop w:val="0"/>
                      <w:marBottom w:val="0"/>
                      <w:divBdr>
                        <w:top w:val="none" w:sz="0" w:space="0" w:color="auto"/>
                        <w:left w:val="none" w:sz="0" w:space="0" w:color="auto"/>
                        <w:bottom w:val="none" w:sz="0" w:space="0" w:color="auto"/>
                        <w:right w:val="none" w:sz="0" w:space="0" w:color="auto"/>
                      </w:divBdr>
                    </w:div>
                  </w:divsChild>
                </w:div>
                <w:div w:id="1564442614">
                  <w:marLeft w:val="0"/>
                  <w:marRight w:val="0"/>
                  <w:marTop w:val="0"/>
                  <w:marBottom w:val="0"/>
                  <w:divBdr>
                    <w:top w:val="none" w:sz="0" w:space="0" w:color="auto"/>
                    <w:left w:val="none" w:sz="0" w:space="0" w:color="auto"/>
                    <w:bottom w:val="none" w:sz="0" w:space="0" w:color="auto"/>
                    <w:right w:val="none" w:sz="0" w:space="0" w:color="auto"/>
                  </w:divBdr>
                  <w:divsChild>
                    <w:div w:id="428044992">
                      <w:marLeft w:val="0"/>
                      <w:marRight w:val="0"/>
                      <w:marTop w:val="0"/>
                      <w:marBottom w:val="0"/>
                      <w:divBdr>
                        <w:top w:val="none" w:sz="0" w:space="0" w:color="auto"/>
                        <w:left w:val="none" w:sz="0" w:space="0" w:color="auto"/>
                        <w:bottom w:val="none" w:sz="0" w:space="0" w:color="auto"/>
                        <w:right w:val="none" w:sz="0" w:space="0" w:color="auto"/>
                      </w:divBdr>
                    </w:div>
                  </w:divsChild>
                </w:div>
                <w:div w:id="1616525565">
                  <w:marLeft w:val="0"/>
                  <w:marRight w:val="0"/>
                  <w:marTop w:val="0"/>
                  <w:marBottom w:val="0"/>
                  <w:divBdr>
                    <w:top w:val="none" w:sz="0" w:space="0" w:color="auto"/>
                    <w:left w:val="none" w:sz="0" w:space="0" w:color="auto"/>
                    <w:bottom w:val="none" w:sz="0" w:space="0" w:color="auto"/>
                    <w:right w:val="none" w:sz="0" w:space="0" w:color="auto"/>
                  </w:divBdr>
                  <w:divsChild>
                    <w:div w:id="1538812301">
                      <w:marLeft w:val="0"/>
                      <w:marRight w:val="0"/>
                      <w:marTop w:val="0"/>
                      <w:marBottom w:val="0"/>
                      <w:divBdr>
                        <w:top w:val="none" w:sz="0" w:space="0" w:color="auto"/>
                        <w:left w:val="none" w:sz="0" w:space="0" w:color="auto"/>
                        <w:bottom w:val="none" w:sz="0" w:space="0" w:color="auto"/>
                        <w:right w:val="none" w:sz="0" w:space="0" w:color="auto"/>
                      </w:divBdr>
                    </w:div>
                  </w:divsChild>
                </w:div>
                <w:div w:id="1654021016">
                  <w:marLeft w:val="0"/>
                  <w:marRight w:val="0"/>
                  <w:marTop w:val="0"/>
                  <w:marBottom w:val="0"/>
                  <w:divBdr>
                    <w:top w:val="none" w:sz="0" w:space="0" w:color="auto"/>
                    <w:left w:val="none" w:sz="0" w:space="0" w:color="auto"/>
                    <w:bottom w:val="none" w:sz="0" w:space="0" w:color="auto"/>
                    <w:right w:val="none" w:sz="0" w:space="0" w:color="auto"/>
                  </w:divBdr>
                  <w:divsChild>
                    <w:div w:id="1080251927">
                      <w:marLeft w:val="0"/>
                      <w:marRight w:val="0"/>
                      <w:marTop w:val="0"/>
                      <w:marBottom w:val="0"/>
                      <w:divBdr>
                        <w:top w:val="none" w:sz="0" w:space="0" w:color="auto"/>
                        <w:left w:val="none" w:sz="0" w:space="0" w:color="auto"/>
                        <w:bottom w:val="none" w:sz="0" w:space="0" w:color="auto"/>
                        <w:right w:val="none" w:sz="0" w:space="0" w:color="auto"/>
                      </w:divBdr>
                    </w:div>
                  </w:divsChild>
                </w:div>
                <w:div w:id="1707560659">
                  <w:marLeft w:val="0"/>
                  <w:marRight w:val="0"/>
                  <w:marTop w:val="0"/>
                  <w:marBottom w:val="0"/>
                  <w:divBdr>
                    <w:top w:val="none" w:sz="0" w:space="0" w:color="auto"/>
                    <w:left w:val="none" w:sz="0" w:space="0" w:color="auto"/>
                    <w:bottom w:val="none" w:sz="0" w:space="0" w:color="auto"/>
                    <w:right w:val="none" w:sz="0" w:space="0" w:color="auto"/>
                  </w:divBdr>
                  <w:divsChild>
                    <w:div w:id="536545370">
                      <w:marLeft w:val="0"/>
                      <w:marRight w:val="0"/>
                      <w:marTop w:val="0"/>
                      <w:marBottom w:val="0"/>
                      <w:divBdr>
                        <w:top w:val="none" w:sz="0" w:space="0" w:color="auto"/>
                        <w:left w:val="none" w:sz="0" w:space="0" w:color="auto"/>
                        <w:bottom w:val="none" w:sz="0" w:space="0" w:color="auto"/>
                        <w:right w:val="none" w:sz="0" w:space="0" w:color="auto"/>
                      </w:divBdr>
                    </w:div>
                  </w:divsChild>
                </w:div>
                <w:div w:id="1742169674">
                  <w:marLeft w:val="0"/>
                  <w:marRight w:val="0"/>
                  <w:marTop w:val="0"/>
                  <w:marBottom w:val="0"/>
                  <w:divBdr>
                    <w:top w:val="none" w:sz="0" w:space="0" w:color="auto"/>
                    <w:left w:val="none" w:sz="0" w:space="0" w:color="auto"/>
                    <w:bottom w:val="none" w:sz="0" w:space="0" w:color="auto"/>
                    <w:right w:val="none" w:sz="0" w:space="0" w:color="auto"/>
                  </w:divBdr>
                  <w:divsChild>
                    <w:div w:id="636447794">
                      <w:marLeft w:val="0"/>
                      <w:marRight w:val="0"/>
                      <w:marTop w:val="0"/>
                      <w:marBottom w:val="0"/>
                      <w:divBdr>
                        <w:top w:val="none" w:sz="0" w:space="0" w:color="auto"/>
                        <w:left w:val="none" w:sz="0" w:space="0" w:color="auto"/>
                        <w:bottom w:val="none" w:sz="0" w:space="0" w:color="auto"/>
                        <w:right w:val="none" w:sz="0" w:space="0" w:color="auto"/>
                      </w:divBdr>
                    </w:div>
                  </w:divsChild>
                </w:div>
                <w:div w:id="1792630438">
                  <w:marLeft w:val="0"/>
                  <w:marRight w:val="0"/>
                  <w:marTop w:val="0"/>
                  <w:marBottom w:val="0"/>
                  <w:divBdr>
                    <w:top w:val="none" w:sz="0" w:space="0" w:color="auto"/>
                    <w:left w:val="none" w:sz="0" w:space="0" w:color="auto"/>
                    <w:bottom w:val="none" w:sz="0" w:space="0" w:color="auto"/>
                    <w:right w:val="none" w:sz="0" w:space="0" w:color="auto"/>
                  </w:divBdr>
                  <w:divsChild>
                    <w:div w:id="537473273">
                      <w:marLeft w:val="0"/>
                      <w:marRight w:val="0"/>
                      <w:marTop w:val="0"/>
                      <w:marBottom w:val="0"/>
                      <w:divBdr>
                        <w:top w:val="none" w:sz="0" w:space="0" w:color="auto"/>
                        <w:left w:val="none" w:sz="0" w:space="0" w:color="auto"/>
                        <w:bottom w:val="none" w:sz="0" w:space="0" w:color="auto"/>
                        <w:right w:val="none" w:sz="0" w:space="0" w:color="auto"/>
                      </w:divBdr>
                    </w:div>
                    <w:div w:id="1312365022">
                      <w:marLeft w:val="0"/>
                      <w:marRight w:val="0"/>
                      <w:marTop w:val="0"/>
                      <w:marBottom w:val="0"/>
                      <w:divBdr>
                        <w:top w:val="none" w:sz="0" w:space="0" w:color="auto"/>
                        <w:left w:val="none" w:sz="0" w:space="0" w:color="auto"/>
                        <w:bottom w:val="none" w:sz="0" w:space="0" w:color="auto"/>
                        <w:right w:val="none" w:sz="0" w:space="0" w:color="auto"/>
                      </w:divBdr>
                    </w:div>
                  </w:divsChild>
                </w:div>
                <w:div w:id="1804424476">
                  <w:marLeft w:val="0"/>
                  <w:marRight w:val="0"/>
                  <w:marTop w:val="0"/>
                  <w:marBottom w:val="0"/>
                  <w:divBdr>
                    <w:top w:val="none" w:sz="0" w:space="0" w:color="auto"/>
                    <w:left w:val="none" w:sz="0" w:space="0" w:color="auto"/>
                    <w:bottom w:val="none" w:sz="0" w:space="0" w:color="auto"/>
                    <w:right w:val="none" w:sz="0" w:space="0" w:color="auto"/>
                  </w:divBdr>
                  <w:divsChild>
                    <w:div w:id="73362439">
                      <w:marLeft w:val="0"/>
                      <w:marRight w:val="0"/>
                      <w:marTop w:val="0"/>
                      <w:marBottom w:val="0"/>
                      <w:divBdr>
                        <w:top w:val="none" w:sz="0" w:space="0" w:color="auto"/>
                        <w:left w:val="none" w:sz="0" w:space="0" w:color="auto"/>
                        <w:bottom w:val="none" w:sz="0" w:space="0" w:color="auto"/>
                        <w:right w:val="none" w:sz="0" w:space="0" w:color="auto"/>
                      </w:divBdr>
                    </w:div>
                  </w:divsChild>
                </w:div>
                <w:div w:id="1847788695">
                  <w:marLeft w:val="0"/>
                  <w:marRight w:val="0"/>
                  <w:marTop w:val="0"/>
                  <w:marBottom w:val="0"/>
                  <w:divBdr>
                    <w:top w:val="none" w:sz="0" w:space="0" w:color="auto"/>
                    <w:left w:val="none" w:sz="0" w:space="0" w:color="auto"/>
                    <w:bottom w:val="none" w:sz="0" w:space="0" w:color="auto"/>
                    <w:right w:val="none" w:sz="0" w:space="0" w:color="auto"/>
                  </w:divBdr>
                  <w:divsChild>
                    <w:div w:id="648218314">
                      <w:marLeft w:val="0"/>
                      <w:marRight w:val="0"/>
                      <w:marTop w:val="0"/>
                      <w:marBottom w:val="0"/>
                      <w:divBdr>
                        <w:top w:val="none" w:sz="0" w:space="0" w:color="auto"/>
                        <w:left w:val="none" w:sz="0" w:space="0" w:color="auto"/>
                        <w:bottom w:val="none" w:sz="0" w:space="0" w:color="auto"/>
                        <w:right w:val="none" w:sz="0" w:space="0" w:color="auto"/>
                      </w:divBdr>
                    </w:div>
                  </w:divsChild>
                </w:div>
                <w:div w:id="1958179187">
                  <w:marLeft w:val="0"/>
                  <w:marRight w:val="0"/>
                  <w:marTop w:val="0"/>
                  <w:marBottom w:val="0"/>
                  <w:divBdr>
                    <w:top w:val="none" w:sz="0" w:space="0" w:color="auto"/>
                    <w:left w:val="none" w:sz="0" w:space="0" w:color="auto"/>
                    <w:bottom w:val="none" w:sz="0" w:space="0" w:color="auto"/>
                    <w:right w:val="none" w:sz="0" w:space="0" w:color="auto"/>
                  </w:divBdr>
                  <w:divsChild>
                    <w:div w:id="1750931063">
                      <w:marLeft w:val="0"/>
                      <w:marRight w:val="0"/>
                      <w:marTop w:val="0"/>
                      <w:marBottom w:val="0"/>
                      <w:divBdr>
                        <w:top w:val="none" w:sz="0" w:space="0" w:color="auto"/>
                        <w:left w:val="none" w:sz="0" w:space="0" w:color="auto"/>
                        <w:bottom w:val="none" w:sz="0" w:space="0" w:color="auto"/>
                        <w:right w:val="none" w:sz="0" w:space="0" w:color="auto"/>
                      </w:divBdr>
                    </w:div>
                  </w:divsChild>
                </w:div>
                <w:div w:id="1989362761">
                  <w:marLeft w:val="0"/>
                  <w:marRight w:val="0"/>
                  <w:marTop w:val="0"/>
                  <w:marBottom w:val="0"/>
                  <w:divBdr>
                    <w:top w:val="none" w:sz="0" w:space="0" w:color="auto"/>
                    <w:left w:val="none" w:sz="0" w:space="0" w:color="auto"/>
                    <w:bottom w:val="none" w:sz="0" w:space="0" w:color="auto"/>
                    <w:right w:val="none" w:sz="0" w:space="0" w:color="auto"/>
                  </w:divBdr>
                  <w:divsChild>
                    <w:div w:id="194739198">
                      <w:marLeft w:val="0"/>
                      <w:marRight w:val="0"/>
                      <w:marTop w:val="0"/>
                      <w:marBottom w:val="0"/>
                      <w:divBdr>
                        <w:top w:val="none" w:sz="0" w:space="0" w:color="auto"/>
                        <w:left w:val="none" w:sz="0" w:space="0" w:color="auto"/>
                        <w:bottom w:val="none" w:sz="0" w:space="0" w:color="auto"/>
                        <w:right w:val="none" w:sz="0" w:space="0" w:color="auto"/>
                      </w:divBdr>
                    </w:div>
                  </w:divsChild>
                </w:div>
                <w:div w:id="2068063434">
                  <w:marLeft w:val="0"/>
                  <w:marRight w:val="0"/>
                  <w:marTop w:val="0"/>
                  <w:marBottom w:val="0"/>
                  <w:divBdr>
                    <w:top w:val="none" w:sz="0" w:space="0" w:color="auto"/>
                    <w:left w:val="none" w:sz="0" w:space="0" w:color="auto"/>
                    <w:bottom w:val="none" w:sz="0" w:space="0" w:color="auto"/>
                    <w:right w:val="none" w:sz="0" w:space="0" w:color="auto"/>
                  </w:divBdr>
                  <w:divsChild>
                    <w:div w:id="1826973690">
                      <w:marLeft w:val="0"/>
                      <w:marRight w:val="0"/>
                      <w:marTop w:val="0"/>
                      <w:marBottom w:val="0"/>
                      <w:divBdr>
                        <w:top w:val="none" w:sz="0" w:space="0" w:color="auto"/>
                        <w:left w:val="none" w:sz="0" w:space="0" w:color="auto"/>
                        <w:bottom w:val="none" w:sz="0" w:space="0" w:color="auto"/>
                        <w:right w:val="none" w:sz="0" w:space="0" w:color="auto"/>
                      </w:divBdr>
                    </w:div>
                  </w:divsChild>
                </w:div>
                <w:div w:id="2120760809">
                  <w:marLeft w:val="0"/>
                  <w:marRight w:val="0"/>
                  <w:marTop w:val="0"/>
                  <w:marBottom w:val="0"/>
                  <w:divBdr>
                    <w:top w:val="none" w:sz="0" w:space="0" w:color="auto"/>
                    <w:left w:val="none" w:sz="0" w:space="0" w:color="auto"/>
                    <w:bottom w:val="none" w:sz="0" w:space="0" w:color="auto"/>
                    <w:right w:val="none" w:sz="0" w:space="0" w:color="auto"/>
                  </w:divBdr>
                  <w:divsChild>
                    <w:div w:id="15854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5477">
          <w:marLeft w:val="0"/>
          <w:marRight w:val="0"/>
          <w:marTop w:val="0"/>
          <w:marBottom w:val="0"/>
          <w:divBdr>
            <w:top w:val="none" w:sz="0" w:space="0" w:color="auto"/>
            <w:left w:val="none" w:sz="0" w:space="0" w:color="auto"/>
            <w:bottom w:val="none" w:sz="0" w:space="0" w:color="auto"/>
            <w:right w:val="none" w:sz="0" w:space="0" w:color="auto"/>
          </w:divBdr>
        </w:div>
        <w:div w:id="1570387275">
          <w:marLeft w:val="0"/>
          <w:marRight w:val="0"/>
          <w:marTop w:val="0"/>
          <w:marBottom w:val="0"/>
          <w:divBdr>
            <w:top w:val="none" w:sz="0" w:space="0" w:color="auto"/>
            <w:left w:val="none" w:sz="0" w:space="0" w:color="auto"/>
            <w:bottom w:val="none" w:sz="0" w:space="0" w:color="auto"/>
            <w:right w:val="none" w:sz="0" w:space="0" w:color="auto"/>
          </w:divBdr>
        </w:div>
        <w:div w:id="1596666750">
          <w:marLeft w:val="0"/>
          <w:marRight w:val="0"/>
          <w:marTop w:val="0"/>
          <w:marBottom w:val="0"/>
          <w:divBdr>
            <w:top w:val="none" w:sz="0" w:space="0" w:color="auto"/>
            <w:left w:val="none" w:sz="0" w:space="0" w:color="auto"/>
            <w:bottom w:val="none" w:sz="0" w:space="0" w:color="auto"/>
            <w:right w:val="none" w:sz="0" w:space="0" w:color="auto"/>
          </w:divBdr>
        </w:div>
        <w:div w:id="1597863387">
          <w:marLeft w:val="0"/>
          <w:marRight w:val="0"/>
          <w:marTop w:val="0"/>
          <w:marBottom w:val="0"/>
          <w:divBdr>
            <w:top w:val="none" w:sz="0" w:space="0" w:color="auto"/>
            <w:left w:val="none" w:sz="0" w:space="0" w:color="auto"/>
            <w:bottom w:val="none" w:sz="0" w:space="0" w:color="auto"/>
            <w:right w:val="none" w:sz="0" w:space="0" w:color="auto"/>
          </w:divBdr>
        </w:div>
        <w:div w:id="1600944907">
          <w:marLeft w:val="0"/>
          <w:marRight w:val="0"/>
          <w:marTop w:val="0"/>
          <w:marBottom w:val="0"/>
          <w:divBdr>
            <w:top w:val="none" w:sz="0" w:space="0" w:color="auto"/>
            <w:left w:val="none" w:sz="0" w:space="0" w:color="auto"/>
            <w:bottom w:val="none" w:sz="0" w:space="0" w:color="auto"/>
            <w:right w:val="none" w:sz="0" w:space="0" w:color="auto"/>
          </w:divBdr>
        </w:div>
        <w:div w:id="1603685674">
          <w:marLeft w:val="0"/>
          <w:marRight w:val="0"/>
          <w:marTop w:val="0"/>
          <w:marBottom w:val="0"/>
          <w:divBdr>
            <w:top w:val="none" w:sz="0" w:space="0" w:color="auto"/>
            <w:left w:val="none" w:sz="0" w:space="0" w:color="auto"/>
            <w:bottom w:val="none" w:sz="0" w:space="0" w:color="auto"/>
            <w:right w:val="none" w:sz="0" w:space="0" w:color="auto"/>
          </w:divBdr>
        </w:div>
        <w:div w:id="1625304977">
          <w:marLeft w:val="0"/>
          <w:marRight w:val="0"/>
          <w:marTop w:val="0"/>
          <w:marBottom w:val="0"/>
          <w:divBdr>
            <w:top w:val="none" w:sz="0" w:space="0" w:color="auto"/>
            <w:left w:val="none" w:sz="0" w:space="0" w:color="auto"/>
            <w:bottom w:val="none" w:sz="0" w:space="0" w:color="auto"/>
            <w:right w:val="none" w:sz="0" w:space="0" w:color="auto"/>
          </w:divBdr>
        </w:div>
        <w:div w:id="1635794476">
          <w:marLeft w:val="0"/>
          <w:marRight w:val="0"/>
          <w:marTop w:val="0"/>
          <w:marBottom w:val="0"/>
          <w:divBdr>
            <w:top w:val="none" w:sz="0" w:space="0" w:color="auto"/>
            <w:left w:val="none" w:sz="0" w:space="0" w:color="auto"/>
            <w:bottom w:val="none" w:sz="0" w:space="0" w:color="auto"/>
            <w:right w:val="none" w:sz="0" w:space="0" w:color="auto"/>
          </w:divBdr>
        </w:div>
        <w:div w:id="1642885496">
          <w:marLeft w:val="0"/>
          <w:marRight w:val="0"/>
          <w:marTop w:val="0"/>
          <w:marBottom w:val="0"/>
          <w:divBdr>
            <w:top w:val="none" w:sz="0" w:space="0" w:color="auto"/>
            <w:left w:val="none" w:sz="0" w:space="0" w:color="auto"/>
            <w:bottom w:val="none" w:sz="0" w:space="0" w:color="auto"/>
            <w:right w:val="none" w:sz="0" w:space="0" w:color="auto"/>
          </w:divBdr>
        </w:div>
        <w:div w:id="1655836081">
          <w:marLeft w:val="0"/>
          <w:marRight w:val="0"/>
          <w:marTop w:val="0"/>
          <w:marBottom w:val="0"/>
          <w:divBdr>
            <w:top w:val="none" w:sz="0" w:space="0" w:color="auto"/>
            <w:left w:val="none" w:sz="0" w:space="0" w:color="auto"/>
            <w:bottom w:val="none" w:sz="0" w:space="0" w:color="auto"/>
            <w:right w:val="none" w:sz="0" w:space="0" w:color="auto"/>
          </w:divBdr>
        </w:div>
        <w:div w:id="1658223316">
          <w:marLeft w:val="0"/>
          <w:marRight w:val="0"/>
          <w:marTop w:val="0"/>
          <w:marBottom w:val="0"/>
          <w:divBdr>
            <w:top w:val="none" w:sz="0" w:space="0" w:color="auto"/>
            <w:left w:val="none" w:sz="0" w:space="0" w:color="auto"/>
            <w:bottom w:val="none" w:sz="0" w:space="0" w:color="auto"/>
            <w:right w:val="none" w:sz="0" w:space="0" w:color="auto"/>
          </w:divBdr>
        </w:div>
        <w:div w:id="1661275213">
          <w:marLeft w:val="0"/>
          <w:marRight w:val="0"/>
          <w:marTop w:val="0"/>
          <w:marBottom w:val="0"/>
          <w:divBdr>
            <w:top w:val="none" w:sz="0" w:space="0" w:color="auto"/>
            <w:left w:val="none" w:sz="0" w:space="0" w:color="auto"/>
            <w:bottom w:val="none" w:sz="0" w:space="0" w:color="auto"/>
            <w:right w:val="none" w:sz="0" w:space="0" w:color="auto"/>
          </w:divBdr>
        </w:div>
        <w:div w:id="1671326903">
          <w:marLeft w:val="0"/>
          <w:marRight w:val="0"/>
          <w:marTop w:val="0"/>
          <w:marBottom w:val="0"/>
          <w:divBdr>
            <w:top w:val="none" w:sz="0" w:space="0" w:color="auto"/>
            <w:left w:val="none" w:sz="0" w:space="0" w:color="auto"/>
            <w:bottom w:val="none" w:sz="0" w:space="0" w:color="auto"/>
            <w:right w:val="none" w:sz="0" w:space="0" w:color="auto"/>
          </w:divBdr>
        </w:div>
        <w:div w:id="1672559354">
          <w:marLeft w:val="0"/>
          <w:marRight w:val="0"/>
          <w:marTop w:val="0"/>
          <w:marBottom w:val="0"/>
          <w:divBdr>
            <w:top w:val="none" w:sz="0" w:space="0" w:color="auto"/>
            <w:left w:val="none" w:sz="0" w:space="0" w:color="auto"/>
            <w:bottom w:val="none" w:sz="0" w:space="0" w:color="auto"/>
            <w:right w:val="none" w:sz="0" w:space="0" w:color="auto"/>
          </w:divBdr>
        </w:div>
        <w:div w:id="1675961149">
          <w:marLeft w:val="0"/>
          <w:marRight w:val="0"/>
          <w:marTop w:val="0"/>
          <w:marBottom w:val="0"/>
          <w:divBdr>
            <w:top w:val="none" w:sz="0" w:space="0" w:color="auto"/>
            <w:left w:val="none" w:sz="0" w:space="0" w:color="auto"/>
            <w:bottom w:val="none" w:sz="0" w:space="0" w:color="auto"/>
            <w:right w:val="none" w:sz="0" w:space="0" w:color="auto"/>
          </w:divBdr>
        </w:div>
        <w:div w:id="1705447736">
          <w:marLeft w:val="0"/>
          <w:marRight w:val="0"/>
          <w:marTop w:val="0"/>
          <w:marBottom w:val="0"/>
          <w:divBdr>
            <w:top w:val="none" w:sz="0" w:space="0" w:color="auto"/>
            <w:left w:val="none" w:sz="0" w:space="0" w:color="auto"/>
            <w:bottom w:val="none" w:sz="0" w:space="0" w:color="auto"/>
            <w:right w:val="none" w:sz="0" w:space="0" w:color="auto"/>
          </w:divBdr>
        </w:div>
        <w:div w:id="1709865910">
          <w:marLeft w:val="0"/>
          <w:marRight w:val="0"/>
          <w:marTop w:val="0"/>
          <w:marBottom w:val="0"/>
          <w:divBdr>
            <w:top w:val="none" w:sz="0" w:space="0" w:color="auto"/>
            <w:left w:val="none" w:sz="0" w:space="0" w:color="auto"/>
            <w:bottom w:val="none" w:sz="0" w:space="0" w:color="auto"/>
            <w:right w:val="none" w:sz="0" w:space="0" w:color="auto"/>
          </w:divBdr>
        </w:div>
        <w:div w:id="1721517966">
          <w:marLeft w:val="0"/>
          <w:marRight w:val="0"/>
          <w:marTop w:val="0"/>
          <w:marBottom w:val="0"/>
          <w:divBdr>
            <w:top w:val="none" w:sz="0" w:space="0" w:color="auto"/>
            <w:left w:val="none" w:sz="0" w:space="0" w:color="auto"/>
            <w:bottom w:val="none" w:sz="0" w:space="0" w:color="auto"/>
            <w:right w:val="none" w:sz="0" w:space="0" w:color="auto"/>
          </w:divBdr>
        </w:div>
        <w:div w:id="1722292826">
          <w:marLeft w:val="0"/>
          <w:marRight w:val="0"/>
          <w:marTop w:val="0"/>
          <w:marBottom w:val="0"/>
          <w:divBdr>
            <w:top w:val="none" w:sz="0" w:space="0" w:color="auto"/>
            <w:left w:val="none" w:sz="0" w:space="0" w:color="auto"/>
            <w:bottom w:val="none" w:sz="0" w:space="0" w:color="auto"/>
            <w:right w:val="none" w:sz="0" w:space="0" w:color="auto"/>
          </w:divBdr>
        </w:div>
        <w:div w:id="1744645608">
          <w:marLeft w:val="0"/>
          <w:marRight w:val="0"/>
          <w:marTop w:val="0"/>
          <w:marBottom w:val="0"/>
          <w:divBdr>
            <w:top w:val="none" w:sz="0" w:space="0" w:color="auto"/>
            <w:left w:val="none" w:sz="0" w:space="0" w:color="auto"/>
            <w:bottom w:val="none" w:sz="0" w:space="0" w:color="auto"/>
            <w:right w:val="none" w:sz="0" w:space="0" w:color="auto"/>
          </w:divBdr>
        </w:div>
        <w:div w:id="1745906448">
          <w:marLeft w:val="0"/>
          <w:marRight w:val="0"/>
          <w:marTop w:val="0"/>
          <w:marBottom w:val="0"/>
          <w:divBdr>
            <w:top w:val="none" w:sz="0" w:space="0" w:color="auto"/>
            <w:left w:val="none" w:sz="0" w:space="0" w:color="auto"/>
            <w:bottom w:val="none" w:sz="0" w:space="0" w:color="auto"/>
            <w:right w:val="none" w:sz="0" w:space="0" w:color="auto"/>
          </w:divBdr>
        </w:div>
        <w:div w:id="1746412274">
          <w:marLeft w:val="0"/>
          <w:marRight w:val="0"/>
          <w:marTop w:val="0"/>
          <w:marBottom w:val="0"/>
          <w:divBdr>
            <w:top w:val="none" w:sz="0" w:space="0" w:color="auto"/>
            <w:left w:val="none" w:sz="0" w:space="0" w:color="auto"/>
            <w:bottom w:val="none" w:sz="0" w:space="0" w:color="auto"/>
            <w:right w:val="none" w:sz="0" w:space="0" w:color="auto"/>
          </w:divBdr>
        </w:div>
        <w:div w:id="1762333013">
          <w:marLeft w:val="0"/>
          <w:marRight w:val="0"/>
          <w:marTop w:val="0"/>
          <w:marBottom w:val="0"/>
          <w:divBdr>
            <w:top w:val="none" w:sz="0" w:space="0" w:color="auto"/>
            <w:left w:val="none" w:sz="0" w:space="0" w:color="auto"/>
            <w:bottom w:val="none" w:sz="0" w:space="0" w:color="auto"/>
            <w:right w:val="none" w:sz="0" w:space="0" w:color="auto"/>
          </w:divBdr>
        </w:div>
        <w:div w:id="1773278095">
          <w:marLeft w:val="0"/>
          <w:marRight w:val="0"/>
          <w:marTop w:val="0"/>
          <w:marBottom w:val="0"/>
          <w:divBdr>
            <w:top w:val="none" w:sz="0" w:space="0" w:color="auto"/>
            <w:left w:val="none" w:sz="0" w:space="0" w:color="auto"/>
            <w:bottom w:val="none" w:sz="0" w:space="0" w:color="auto"/>
            <w:right w:val="none" w:sz="0" w:space="0" w:color="auto"/>
          </w:divBdr>
        </w:div>
        <w:div w:id="1775051295">
          <w:marLeft w:val="0"/>
          <w:marRight w:val="0"/>
          <w:marTop w:val="0"/>
          <w:marBottom w:val="0"/>
          <w:divBdr>
            <w:top w:val="none" w:sz="0" w:space="0" w:color="auto"/>
            <w:left w:val="none" w:sz="0" w:space="0" w:color="auto"/>
            <w:bottom w:val="none" w:sz="0" w:space="0" w:color="auto"/>
            <w:right w:val="none" w:sz="0" w:space="0" w:color="auto"/>
          </w:divBdr>
          <w:divsChild>
            <w:div w:id="717126136">
              <w:marLeft w:val="0"/>
              <w:marRight w:val="0"/>
              <w:marTop w:val="0"/>
              <w:marBottom w:val="0"/>
              <w:divBdr>
                <w:top w:val="none" w:sz="0" w:space="0" w:color="auto"/>
                <w:left w:val="none" w:sz="0" w:space="0" w:color="auto"/>
                <w:bottom w:val="none" w:sz="0" w:space="0" w:color="auto"/>
                <w:right w:val="none" w:sz="0" w:space="0" w:color="auto"/>
              </w:divBdr>
            </w:div>
            <w:div w:id="739522763">
              <w:marLeft w:val="0"/>
              <w:marRight w:val="0"/>
              <w:marTop w:val="0"/>
              <w:marBottom w:val="0"/>
              <w:divBdr>
                <w:top w:val="none" w:sz="0" w:space="0" w:color="auto"/>
                <w:left w:val="none" w:sz="0" w:space="0" w:color="auto"/>
                <w:bottom w:val="none" w:sz="0" w:space="0" w:color="auto"/>
                <w:right w:val="none" w:sz="0" w:space="0" w:color="auto"/>
              </w:divBdr>
            </w:div>
            <w:div w:id="767970215">
              <w:marLeft w:val="0"/>
              <w:marRight w:val="0"/>
              <w:marTop w:val="0"/>
              <w:marBottom w:val="0"/>
              <w:divBdr>
                <w:top w:val="none" w:sz="0" w:space="0" w:color="auto"/>
                <w:left w:val="none" w:sz="0" w:space="0" w:color="auto"/>
                <w:bottom w:val="none" w:sz="0" w:space="0" w:color="auto"/>
                <w:right w:val="none" w:sz="0" w:space="0" w:color="auto"/>
              </w:divBdr>
            </w:div>
            <w:div w:id="796879068">
              <w:marLeft w:val="0"/>
              <w:marRight w:val="0"/>
              <w:marTop w:val="0"/>
              <w:marBottom w:val="0"/>
              <w:divBdr>
                <w:top w:val="none" w:sz="0" w:space="0" w:color="auto"/>
                <w:left w:val="none" w:sz="0" w:space="0" w:color="auto"/>
                <w:bottom w:val="none" w:sz="0" w:space="0" w:color="auto"/>
                <w:right w:val="none" w:sz="0" w:space="0" w:color="auto"/>
              </w:divBdr>
            </w:div>
            <w:div w:id="1686788390">
              <w:marLeft w:val="0"/>
              <w:marRight w:val="0"/>
              <w:marTop w:val="0"/>
              <w:marBottom w:val="0"/>
              <w:divBdr>
                <w:top w:val="none" w:sz="0" w:space="0" w:color="auto"/>
                <w:left w:val="none" w:sz="0" w:space="0" w:color="auto"/>
                <w:bottom w:val="none" w:sz="0" w:space="0" w:color="auto"/>
                <w:right w:val="none" w:sz="0" w:space="0" w:color="auto"/>
              </w:divBdr>
            </w:div>
            <w:div w:id="1755711443">
              <w:marLeft w:val="0"/>
              <w:marRight w:val="0"/>
              <w:marTop w:val="0"/>
              <w:marBottom w:val="0"/>
              <w:divBdr>
                <w:top w:val="none" w:sz="0" w:space="0" w:color="auto"/>
                <w:left w:val="none" w:sz="0" w:space="0" w:color="auto"/>
                <w:bottom w:val="none" w:sz="0" w:space="0" w:color="auto"/>
                <w:right w:val="none" w:sz="0" w:space="0" w:color="auto"/>
              </w:divBdr>
            </w:div>
            <w:div w:id="1771968785">
              <w:marLeft w:val="0"/>
              <w:marRight w:val="0"/>
              <w:marTop w:val="0"/>
              <w:marBottom w:val="0"/>
              <w:divBdr>
                <w:top w:val="none" w:sz="0" w:space="0" w:color="auto"/>
                <w:left w:val="none" w:sz="0" w:space="0" w:color="auto"/>
                <w:bottom w:val="none" w:sz="0" w:space="0" w:color="auto"/>
                <w:right w:val="none" w:sz="0" w:space="0" w:color="auto"/>
              </w:divBdr>
            </w:div>
          </w:divsChild>
        </w:div>
        <w:div w:id="1776898759">
          <w:marLeft w:val="0"/>
          <w:marRight w:val="0"/>
          <w:marTop w:val="0"/>
          <w:marBottom w:val="0"/>
          <w:divBdr>
            <w:top w:val="none" w:sz="0" w:space="0" w:color="auto"/>
            <w:left w:val="none" w:sz="0" w:space="0" w:color="auto"/>
            <w:bottom w:val="none" w:sz="0" w:space="0" w:color="auto"/>
            <w:right w:val="none" w:sz="0" w:space="0" w:color="auto"/>
          </w:divBdr>
          <w:divsChild>
            <w:div w:id="37946229">
              <w:marLeft w:val="0"/>
              <w:marRight w:val="0"/>
              <w:marTop w:val="0"/>
              <w:marBottom w:val="0"/>
              <w:divBdr>
                <w:top w:val="none" w:sz="0" w:space="0" w:color="auto"/>
                <w:left w:val="none" w:sz="0" w:space="0" w:color="auto"/>
                <w:bottom w:val="none" w:sz="0" w:space="0" w:color="auto"/>
                <w:right w:val="none" w:sz="0" w:space="0" w:color="auto"/>
              </w:divBdr>
            </w:div>
            <w:div w:id="283274850">
              <w:marLeft w:val="0"/>
              <w:marRight w:val="0"/>
              <w:marTop w:val="0"/>
              <w:marBottom w:val="0"/>
              <w:divBdr>
                <w:top w:val="none" w:sz="0" w:space="0" w:color="auto"/>
                <w:left w:val="none" w:sz="0" w:space="0" w:color="auto"/>
                <w:bottom w:val="none" w:sz="0" w:space="0" w:color="auto"/>
                <w:right w:val="none" w:sz="0" w:space="0" w:color="auto"/>
              </w:divBdr>
            </w:div>
            <w:div w:id="692339389">
              <w:marLeft w:val="0"/>
              <w:marRight w:val="0"/>
              <w:marTop w:val="0"/>
              <w:marBottom w:val="0"/>
              <w:divBdr>
                <w:top w:val="none" w:sz="0" w:space="0" w:color="auto"/>
                <w:left w:val="none" w:sz="0" w:space="0" w:color="auto"/>
                <w:bottom w:val="none" w:sz="0" w:space="0" w:color="auto"/>
                <w:right w:val="none" w:sz="0" w:space="0" w:color="auto"/>
              </w:divBdr>
            </w:div>
            <w:div w:id="755908339">
              <w:marLeft w:val="0"/>
              <w:marRight w:val="0"/>
              <w:marTop w:val="0"/>
              <w:marBottom w:val="0"/>
              <w:divBdr>
                <w:top w:val="none" w:sz="0" w:space="0" w:color="auto"/>
                <w:left w:val="none" w:sz="0" w:space="0" w:color="auto"/>
                <w:bottom w:val="none" w:sz="0" w:space="0" w:color="auto"/>
                <w:right w:val="none" w:sz="0" w:space="0" w:color="auto"/>
              </w:divBdr>
            </w:div>
            <w:div w:id="1223908942">
              <w:marLeft w:val="0"/>
              <w:marRight w:val="0"/>
              <w:marTop w:val="0"/>
              <w:marBottom w:val="0"/>
              <w:divBdr>
                <w:top w:val="none" w:sz="0" w:space="0" w:color="auto"/>
                <w:left w:val="none" w:sz="0" w:space="0" w:color="auto"/>
                <w:bottom w:val="none" w:sz="0" w:space="0" w:color="auto"/>
                <w:right w:val="none" w:sz="0" w:space="0" w:color="auto"/>
              </w:divBdr>
            </w:div>
            <w:div w:id="1504083557">
              <w:marLeft w:val="0"/>
              <w:marRight w:val="0"/>
              <w:marTop w:val="0"/>
              <w:marBottom w:val="0"/>
              <w:divBdr>
                <w:top w:val="none" w:sz="0" w:space="0" w:color="auto"/>
                <w:left w:val="none" w:sz="0" w:space="0" w:color="auto"/>
                <w:bottom w:val="none" w:sz="0" w:space="0" w:color="auto"/>
                <w:right w:val="none" w:sz="0" w:space="0" w:color="auto"/>
              </w:divBdr>
            </w:div>
            <w:div w:id="1831946886">
              <w:marLeft w:val="0"/>
              <w:marRight w:val="0"/>
              <w:marTop w:val="0"/>
              <w:marBottom w:val="0"/>
              <w:divBdr>
                <w:top w:val="none" w:sz="0" w:space="0" w:color="auto"/>
                <w:left w:val="none" w:sz="0" w:space="0" w:color="auto"/>
                <w:bottom w:val="none" w:sz="0" w:space="0" w:color="auto"/>
                <w:right w:val="none" w:sz="0" w:space="0" w:color="auto"/>
              </w:divBdr>
            </w:div>
            <w:div w:id="2008089632">
              <w:marLeft w:val="0"/>
              <w:marRight w:val="0"/>
              <w:marTop w:val="0"/>
              <w:marBottom w:val="0"/>
              <w:divBdr>
                <w:top w:val="none" w:sz="0" w:space="0" w:color="auto"/>
                <w:left w:val="none" w:sz="0" w:space="0" w:color="auto"/>
                <w:bottom w:val="none" w:sz="0" w:space="0" w:color="auto"/>
                <w:right w:val="none" w:sz="0" w:space="0" w:color="auto"/>
              </w:divBdr>
            </w:div>
          </w:divsChild>
        </w:div>
        <w:div w:id="1792747623">
          <w:marLeft w:val="0"/>
          <w:marRight w:val="0"/>
          <w:marTop w:val="0"/>
          <w:marBottom w:val="0"/>
          <w:divBdr>
            <w:top w:val="none" w:sz="0" w:space="0" w:color="auto"/>
            <w:left w:val="none" w:sz="0" w:space="0" w:color="auto"/>
            <w:bottom w:val="none" w:sz="0" w:space="0" w:color="auto"/>
            <w:right w:val="none" w:sz="0" w:space="0" w:color="auto"/>
          </w:divBdr>
        </w:div>
        <w:div w:id="1815482187">
          <w:marLeft w:val="0"/>
          <w:marRight w:val="0"/>
          <w:marTop w:val="0"/>
          <w:marBottom w:val="0"/>
          <w:divBdr>
            <w:top w:val="none" w:sz="0" w:space="0" w:color="auto"/>
            <w:left w:val="none" w:sz="0" w:space="0" w:color="auto"/>
            <w:bottom w:val="none" w:sz="0" w:space="0" w:color="auto"/>
            <w:right w:val="none" w:sz="0" w:space="0" w:color="auto"/>
          </w:divBdr>
        </w:div>
        <w:div w:id="1816412856">
          <w:marLeft w:val="0"/>
          <w:marRight w:val="0"/>
          <w:marTop w:val="0"/>
          <w:marBottom w:val="0"/>
          <w:divBdr>
            <w:top w:val="none" w:sz="0" w:space="0" w:color="auto"/>
            <w:left w:val="none" w:sz="0" w:space="0" w:color="auto"/>
            <w:bottom w:val="none" w:sz="0" w:space="0" w:color="auto"/>
            <w:right w:val="none" w:sz="0" w:space="0" w:color="auto"/>
          </w:divBdr>
        </w:div>
        <w:div w:id="1824392050">
          <w:marLeft w:val="0"/>
          <w:marRight w:val="0"/>
          <w:marTop w:val="0"/>
          <w:marBottom w:val="0"/>
          <w:divBdr>
            <w:top w:val="none" w:sz="0" w:space="0" w:color="auto"/>
            <w:left w:val="none" w:sz="0" w:space="0" w:color="auto"/>
            <w:bottom w:val="none" w:sz="0" w:space="0" w:color="auto"/>
            <w:right w:val="none" w:sz="0" w:space="0" w:color="auto"/>
          </w:divBdr>
          <w:divsChild>
            <w:div w:id="121653496">
              <w:marLeft w:val="0"/>
              <w:marRight w:val="0"/>
              <w:marTop w:val="0"/>
              <w:marBottom w:val="0"/>
              <w:divBdr>
                <w:top w:val="none" w:sz="0" w:space="0" w:color="auto"/>
                <w:left w:val="none" w:sz="0" w:space="0" w:color="auto"/>
                <w:bottom w:val="none" w:sz="0" w:space="0" w:color="auto"/>
                <w:right w:val="none" w:sz="0" w:space="0" w:color="auto"/>
              </w:divBdr>
            </w:div>
            <w:div w:id="265231843">
              <w:marLeft w:val="0"/>
              <w:marRight w:val="0"/>
              <w:marTop w:val="0"/>
              <w:marBottom w:val="0"/>
              <w:divBdr>
                <w:top w:val="none" w:sz="0" w:space="0" w:color="auto"/>
                <w:left w:val="none" w:sz="0" w:space="0" w:color="auto"/>
                <w:bottom w:val="none" w:sz="0" w:space="0" w:color="auto"/>
                <w:right w:val="none" w:sz="0" w:space="0" w:color="auto"/>
              </w:divBdr>
            </w:div>
            <w:div w:id="373388681">
              <w:marLeft w:val="0"/>
              <w:marRight w:val="0"/>
              <w:marTop w:val="0"/>
              <w:marBottom w:val="0"/>
              <w:divBdr>
                <w:top w:val="none" w:sz="0" w:space="0" w:color="auto"/>
                <w:left w:val="none" w:sz="0" w:space="0" w:color="auto"/>
                <w:bottom w:val="none" w:sz="0" w:space="0" w:color="auto"/>
                <w:right w:val="none" w:sz="0" w:space="0" w:color="auto"/>
              </w:divBdr>
            </w:div>
            <w:div w:id="391738812">
              <w:marLeft w:val="0"/>
              <w:marRight w:val="0"/>
              <w:marTop w:val="0"/>
              <w:marBottom w:val="0"/>
              <w:divBdr>
                <w:top w:val="none" w:sz="0" w:space="0" w:color="auto"/>
                <w:left w:val="none" w:sz="0" w:space="0" w:color="auto"/>
                <w:bottom w:val="none" w:sz="0" w:space="0" w:color="auto"/>
                <w:right w:val="none" w:sz="0" w:space="0" w:color="auto"/>
              </w:divBdr>
            </w:div>
            <w:div w:id="442697443">
              <w:marLeft w:val="0"/>
              <w:marRight w:val="0"/>
              <w:marTop w:val="0"/>
              <w:marBottom w:val="0"/>
              <w:divBdr>
                <w:top w:val="none" w:sz="0" w:space="0" w:color="auto"/>
                <w:left w:val="none" w:sz="0" w:space="0" w:color="auto"/>
                <w:bottom w:val="none" w:sz="0" w:space="0" w:color="auto"/>
                <w:right w:val="none" w:sz="0" w:space="0" w:color="auto"/>
              </w:divBdr>
            </w:div>
            <w:div w:id="704643597">
              <w:marLeft w:val="0"/>
              <w:marRight w:val="0"/>
              <w:marTop w:val="0"/>
              <w:marBottom w:val="0"/>
              <w:divBdr>
                <w:top w:val="none" w:sz="0" w:space="0" w:color="auto"/>
                <w:left w:val="none" w:sz="0" w:space="0" w:color="auto"/>
                <w:bottom w:val="none" w:sz="0" w:space="0" w:color="auto"/>
                <w:right w:val="none" w:sz="0" w:space="0" w:color="auto"/>
              </w:divBdr>
            </w:div>
            <w:div w:id="711881644">
              <w:marLeft w:val="0"/>
              <w:marRight w:val="0"/>
              <w:marTop w:val="0"/>
              <w:marBottom w:val="0"/>
              <w:divBdr>
                <w:top w:val="none" w:sz="0" w:space="0" w:color="auto"/>
                <w:left w:val="none" w:sz="0" w:space="0" w:color="auto"/>
                <w:bottom w:val="none" w:sz="0" w:space="0" w:color="auto"/>
                <w:right w:val="none" w:sz="0" w:space="0" w:color="auto"/>
              </w:divBdr>
            </w:div>
            <w:div w:id="808937048">
              <w:marLeft w:val="0"/>
              <w:marRight w:val="0"/>
              <w:marTop w:val="0"/>
              <w:marBottom w:val="0"/>
              <w:divBdr>
                <w:top w:val="none" w:sz="0" w:space="0" w:color="auto"/>
                <w:left w:val="none" w:sz="0" w:space="0" w:color="auto"/>
                <w:bottom w:val="none" w:sz="0" w:space="0" w:color="auto"/>
                <w:right w:val="none" w:sz="0" w:space="0" w:color="auto"/>
              </w:divBdr>
            </w:div>
            <w:div w:id="906650251">
              <w:marLeft w:val="0"/>
              <w:marRight w:val="0"/>
              <w:marTop w:val="0"/>
              <w:marBottom w:val="0"/>
              <w:divBdr>
                <w:top w:val="none" w:sz="0" w:space="0" w:color="auto"/>
                <w:left w:val="none" w:sz="0" w:space="0" w:color="auto"/>
                <w:bottom w:val="none" w:sz="0" w:space="0" w:color="auto"/>
                <w:right w:val="none" w:sz="0" w:space="0" w:color="auto"/>
              </w:divBdr>
            </w:div>
            <w:div w:id="1184825907">
              <w:marLeft w:val="0"/>
              <w:marRight w:val="0"/>
              <w:marTop w:val="0"/>
              <w:marBottom w:val="0"/>
              <w:divBdr>
                <w:top w:val="none" w:sz="0" w:space="0" w:color="auto"/>
                <w:left w:val="none" w:sz="0" w:space="0" w:color="auto"/>
                <w:bottom w:val="none" w:sz="0" w:space="0" w:color="auto"/>
                <w:right w:val="none" w:sz="0" w:space="0" w:color="auto"/>
              </w:divBdr>
            </w:div>
            <w:div w:id="1334993053">
              <w:marLeft w:val="0"/>
              <w:marRight w:val="0"/>
              <w:marTop w:val="0"/>
              <w:marBottom w:val="0"/>
              <w:divBdr>
                <w:top w:val="none" w:sz="0" w:space="0" w:color="auto"/>
                <w:left w:val="none" w:sz="0" w:space="0" w:color="auto"/>
                <w:bottom w:val="none" w:sz="0" w:space="0" w:color="auto"/>
                <w:right w:val="none" w:sz="0" w:space="0" w:color="auto"/>
              </w:divBdr>
            </w:div>
            <w:div w:id="1414356661">
              <w:marLeft w:val="0"/>
              <w:marRight w:val="0"/>
              <w:marTop w:val="0"/>
              <w:marBottom w:val="0"/>
              <w:divBdr>
                <w:top w:val="none" w:sz="0" w:space="0" w:color="auto"/>
                <w:left w:val="none" w:sz="0" w:space="0" w:color="auto"/>
                <w:bottom w:val="none" w:sz="0" w:space="0" w:color="auto"/>
                <w:right w:val="none" w:sz="0" w:space="0" w:color="auto"/>
              </w:divBdr>
            </w:div>
            <w:div w:id="1781729056">
              <w:marLeft w:val="0"/>
              <w:marRight w:val="0"/>
              <w:marTop w:val="0"/>
              <w:marBottom w:val="0"/>
              <w:divBdr>
                <w:top w:val="none" w:sz="0" w:space="0" w:color="auto"/>
                <w:left w:val="none" w:sz="0" w:space="0" w:color="auto"/>
                <w:bottom w:val="none" w:sz="0" w:space="0" w:color="auto"/>
                <w:right w:val="none" w:sz="0" w:space="0" w:color="auto"/>
              </w:divBdr>
            </w:div>
            <w:div w:id="1870414675">
              <w:marLeft w:val="0"/>
              <w:marRight w:val="0"/>
              <w:marTop w:val="0"/>
              <w:marBottom w:val="0"/>
              <w:divBdr>
                <w:top w:val="none" w:sz="0" w:space="0" w:color="auto"/>
                <w:left w:val="none" w:sz="0" w:space="0" w:color="auto"/>
                <w:bottom w:val="none" w:sz="0" w:space="0" w:color="auto"/>
                <w:right w:val="none" w:sz="0" w:space="0" w:color="auto"/>
              </w:divBdr>
            </w:div>
            <w:div w:id="1870490608">
              <w:marLeft w:val="0"/>
              <w:marRight w:val="0"/>
              <w:marTop w:val="0"/>
              <w:marBottom w:val="0"/>
              <w:divBdr>
                <w:top w:val="none" w:sz="0" w:space="0" w:color="auto"/>
                <w:left w:val="none" w:sz="0" w:space="0" w:color="auto"/>
                <w:bottom w:val="none" w:sz="0" w:space="0" w:color="auto"/>
                <w:right w:val="none" w:sz="0" w:space="0" w:color="auto"/>
              </w:divBdr>
            </w:div>
            <w:div w:id="2087022392">
              <w:marLeft w:val="0"/>
              <w:marRight w:val="0"/>
              <w:marTop w:val="0"/>
              <w:marBottom w:val="0"/>
              <w:divBdr>
                <w:top w:val="none" w:sz="0" w:space="0" w:color="auto"/>
                <w:left w:val="none" w:sz="0" w:space="0" w:color="auto"/>
                <w:bottom w:val="none" w:sz="0" w:space="0" w:color="auto"/>
                <w:right w:val="none" w:sz="0" w:space="0" w:color="auto"/>
              </w:divBdr>
            </w:div>
          </w:divsChild>
        </w:div>
        <w:div w:id="1825125766">
          <w:marLeft w:val="0"/>
          <w:marRight w:val="0"/>
          <w:marTop w:val="0"/>
          <w:marBottom w:val="0"/>
          <w:divBdr>
            <w:top w:val="none" w:sz="0" w:space="0" w:color="auto"/>
            <w:left w:val="none" w:sz="0" w:space="0" w:color="auto"/>
            <w:bottom w:val="none" w:sz="0" w:space="0" w:color="auto"/>
            <w:right w:val="none" w:sz="0" w:space="0" w:color="auto"/>
          </w:divBdr>
        </w:div>
        <w:div w:id="1829053509">
          <w:marLeft w:val="0"/>
          <w:marRight w:val="0"/>
          <w:marTop w:val="0"/>
          <w:marBottom w:val="0"/>
          <w:divBdr>
            <w:top w:val="none" w:sz="0" w:space="0" w:color="auto"/>
            <w:left w:val="none" w:sz="0" w:space="0" w:color="auto"/>
            <w:bottom w:val="none" w:sz="0" w:space="0" w:color="auto"/>
            <w:right w:val="none" w:sz="0" w:space="0" w:color="auto"/>
          </w:divBdr>
        </w:div>
        <w:div w:id="1852182962">
          <w:marLeft w:val="0"/>
          <w:marRight w:val="0"/>
          <w:marTop w:val="0"/>
          <w:marBottom w:val="0"/>
          <w:divBdr>
            <w:top w:val="none" w:sz="0" w:space="0" w:color="auto"/>
            <w:left w:val="none" w:sz="0" w:space="0" w:color="auto"/>
            <w:bottom w:val="none" w:sz="0" w:space="0" w:color="auto"/>
            <w:right w:val="none" w:sz="0" w:space="0" w:color="auto"/>
          </w:divBdr>
        </w:div>
        <w:div w:id="1854763884">
          <w:marLeft w:val="0"/>
          <w:marRight w:val="0"/>
          <w:marTop w:val="0"/>
          <w:marBottom w:val="0"/>
          <w:divBdr>
            <w:top w:val="none" w:sz="0" w:space="0" w:color="auto"/>
            <w:left w:val="none" w:sz="0" w:space="0" w:color="auto"/>
            <w:bottom w:val="none" w:sz="0" w:space="0" w:color="auto"/>
            <w:right w:val="none" w:sz="0" w:space="0" w:color="auto"/>
          </w:divBdr>
        </w:div>
        <w:div w:id="1862667111">
          <w:marLeft w:val="0"/>
          <w:marRight w:val="0"/>
          <w:marTop w:val="0"/>
          <w:marBottom w:val="0"/>
          <w:divBdr>
            <w:top w:val="none" w:sz="0" w:space="0" w:color="auto"/>
            <w:left w:val="none" w:sz="0" w:space="0" w:color="auto"/>
            <w:bottom w:val="none" w:sz="0" w:space="0" w:color="auto"/>
            <w:right w:val="none" w:sz="0" w:space="0" w:color="auto"/>
          </w:divBdr>
        </w:div>
        <w:div w:id="1865703227">
          <w:marLeft w:val="0"/>
          <w:marRight w:val="0"/>
          <w:marTop w:val="0"/>
          <w:marBottom w:val="0"/>
          <w:divBdr>
            <w:top w:val="none" w:sz="0" w:space="0" w:color="auto"/>
            <w:left w:val="none" w:sz="0" w:space="0" w:color="auto"/>
            <w:bottom w:val="none" w:sz="0" w:space="0" w:color="auto"/>
            <w:right w:val="none" w:sz="0" w:space="0" w:color="auto"/>
          </w:divBdr>
        </w:div>
        <w:div w:id="1871070548">
          <w:marLeft w:val="0"/>
          <w:marRight w:val="0"/>
          <w:marTop w:val="0"/>
          <w:marBottom w:val="0"/>
          <w:divBdr>
            <w:top w:val="none" w:sz="0" w:space="0" w:color="auto"/>
            <w:left w:val="none" w:sz="0" w:space="0" w:color="auto"/>
            <w:bottom w:val="none" w:sz="0" w:space="0" w:color="auto"/>
            <w:right w:val="none" w:sz="0" w:space="0" w:color="auto"/>
          </w:divBdr>
        </w:div>
        <w:div w:id="1871408304">
          <w:marLeft w:val="0"/>
          <w:marRight w:val="0"/>
          <w:marTop w:val="0"/>
          <w:marBottom w:val="0"/>
          <w:divBdr>
            <w:top w:val="none" w:sz="0" w:space="0" w:color="auto"/>
            <w:left w:val="none" w:sz="0" w:space="0" w:color="auto"/>
            <w:bottom w:val="none" w:sz="0" w:space="0" w:color="auto"/>
            <w:right w:val="none" w:sz="0" w:space="0" w:color="auto"/>
          </w:divBdr>
        </w:div>
        <w:div w:id="1877352767">
          <w:marLeft w:val="0"/>
          <w:marRight w:val="0"/>
          <w:marTop w:val="0"/>
          <w:marBottom w:val="0"/>
          <w:divBdr>
            <w:top w:val="none" w:sz="0" w:space="0" w:color="auto"/>
            <w:left w:val="none" w:sz="0" w:space="0" w:color="auto"/>
            <w:bottom w:val="none" w:sz="0" w:space="0" w:color="auto"/>
            <w:right w:val="none" w:sz="0" w:space="0" w:color="auto"/>
          </w:divBdr>
        </w:div>
        <w:div w:id="1884244000">
          <w:marLeft w:val="0"/>
          <w:marRight w:val="0"/>
          <w:marTop w:val="0"/>
          <w:marBottom w:val="0"/>
          <w:divBdr>
            <w:top w:val="none" w:sz="0" w:space="0" w:color="auto"/>
            <w:left w:val="none" w:sz="0" w:space="0" w:color="auto"/>
            <w:bottom w:val="none" w:sz="0" w:space="0" w:color="auto"/>
            <w:right w:val="none" w:sz="0" w:space="0" w:color="auto"/>
          </w:divBdr>
        </w:div>
        <w:div w:id="1888956437">
          <w:marLeft w:val="0"/>
          <w:marRight w:val="0"/>
          <w:marTop w:val="0"/>
          <w:marBottom w:val="0"/>
          <w:divBdr>
            <w:top w:val="none" w:sz="0" w:space="0" w:color="auto"/>
            <w:left w:val="none" w:sz="0" w:space="0" w:color="auto"/>
            <w:bottom w:val="none" w:sz="0" w:space="0" w:color="auto"/>
            <w:right w:val="none" w:sz="0" w:space="0" w:color="auto"/>
          </w:divBdr>
        </w:div>
        <w:div w:id="1906910425">
          <w:marLeft w:val="0"/>
          <w:marRight w:val="0"/>
          <w:marTop w:val="0"/>
          <w:marBottom w:val="0"/>
          <w:divBdr>
            <w:top w:val="none" w:sz="0" w:space="0" w:color="auto"/>
            <w:left w:val="none" w:sz="0" w:space="0" w:color="auto"/>
            <w:bottom w:val="none" w:sz="0" w:space="0" w:color="auto"/>
            <w:right w:val="none" w:sz="0" w:space="0" w:color="auto"/>
          </w:divBdr>
        </w:div>
        <w:div w:id="1923100633">
          <w:marLeft w:val="0"/>
          <w:marRight w:val="0"/>
          <w:marTop w:val="0"/>
          <w:marBottom w:val="0"/>
          <w:divBdr>
            <w:top w:val="none" w:sz="0" w:space="0" w:color="auto"/>
            <w:left w:val="none" w:sz="0" w:space="0" w:color="auto"/>
            <w:bottom w:val="none" w:sz="0" w:space="0" w:color="auto"/>
            <w:right w:val="none" w:sz="0" w:space="0" w:color="auto"/>
          </w:divBdr>
        </w:div>
        <w:div w:id="1949194806">
          <w:marLeft w:val="0"/>
          <w:marRight w:val="0"/>
          <w:marTop w:val="0"/>
          <w:marBottom w:val="0"/>
          <w:divBdr>
            <w:top w:val="none" w:sz="0" w:space="0" w:color="auto"/>
            <w:left w:val="none" w:sz="0" w:space="0" w:color="auto"/>
            <w:bottom w:val="none" w:sz="0" w:space="0" w:color="auto"/>
            <w:right w:val="none" w:sz="0" w:space="0" w:color="auto"/>
          </w:divBdr>
        </w:div>
        <w:div w:id="1953899572">
          <w:marLeft w:val="0"/>
          <w:marRight w:val="0"/>
          <w:marTop w:val="0"/>
          <w:marBottom w:val="0"/>
          <w:divBdr>
            <w:top w:val="none" w:sz="0" w:space="0" w:color="auto"/>
            <w:left w:val="none" w:sz="0" w:space="0" w:color="auto"/>
            <w:bottom w:val="none" w:sz="0" w:space="0" w:color="auto"/>
            <w:right w:val="none" w:sz="0" w:space="0" w:color="auto"/>
          </w:divBdr>
        </w:div>
        <w:div w:id="1974867169">
          <w:marLeft w:val="0"/>
          <w:marRight w:val="0"/>
          <w:marTop w:val="0"/>
          <w:marBottom w:val="0"/>
          <w:divBdr>
            <w:top w:val="none" w:sz="0" w:space="0" w:color="auto"/>
            <w:left w:val="none" w:sz="0" w:space="0" w:color="auto"/>
            <w:bottom w:val="none" w:sz="0" w:space="0" w:color="auto"/>
            <w:right w:val="none" w:sz="0" w:space="0" w:color="auto"/>
          </w:divBdr>
        </w:div>
        <w:div w:id="1993439703">
          <w:marLeft w:val="0"/>
          <w:marRight w:val="0"/>
          <w:marTop w:val="0"/>
          <w:marBottom w:val="0"/>
          <w:divBdr>
            <w:top w:val="none" w:sz="0" w:space="0" w:color="auto"/>
            <w:left w:val="none" w:sz="0" w:space="0" w:color="auto"/>
            <w:bottom w:val="none" w:sz="0" w:space="0" w:color="auto"/>
            <w:right w:val="none" w:sz="0" w:space="0" w:color="auto"/>
          </w:divBdr>
        </w:div>
        <w:div w:id="2012833832">
          <w:marLeft w:val="0"/>
          <w:marRight w:val="0"/>
          <w:marTop w:val="0"/>
          <w:marBottom w:val="0"/>
          <w:divBdr>
            <w:top w:val="none" w:sz="0" w:space="0" w:color="auto"/>
            <w:left w:val="none" w:sz="0" w:space="0" w:color="auto"/>
            <w:bottom w:val="none" w:sz="0" w:space="0" w:color="auto"/>
            <w:right w:val="none" w:sz="0" w:space="0" w:color="auto"/>
          </w:divBdr>
          <w:divsChild>
            <w:div w:id="40328155">
              <w:marLeft w:val="0"/>
              <w:marRight w:val="0"/>
              <w:marTop w:val="0"/>
              <w:marBottom w:val="0"/>
              <w:divBdr>
                <w:top w:val="none" w:sz="0" w:space="0" w:color="auto"/>
                <w:left w:val="none" w:sz="0" w:space="0" w:color="auto"/>
                <w:bottom w:val="none" w:sz="0" w:space="0" w:color="auto"/>
                <w:right w:val="none" w:sz="0" w:space="0" w:color="auto"/>
              </w:divBdr>
            </w:div>
            <w:div w:id="121928386">
              <w:marLeft w:val="0"/>
              <w:marRight w:val="0"/>
              <w:marTop w:val="0"/>
              <w:marBottom w:val="0"/>
              <w:divBdr>
                <w:top w:val="none" w:sz="0" w:space="0" w:color="auto"/>
                <w:left w:val="none" w:sz="0" w:space="0" w:color="auto"/>
                <w:bottom w:val="none" w:sz="0" w:space="0" w:color="auto"/>
                <w:right w:val="none" w:sz="0" w:space="0" w:color="auto"/>
              </w:divBdr>
            </w:div>
            <w:div w:id="247734077">
              <w:marLeft w:val="0"/>
              <w:marRight w:val="0"/>
              <w:marTop w:val="0"/>
              <w:marBottom w:val="0"/>
              <w:divBdr>
                <w:top w:val="none" w:sz="0" w:space="0" w:color="auto"/>
                <w:left w:val="none" w:sz="0" w:space="0" w:color="auto"/>
                <w:bottom w:val="none" w:sz="0" w:space="0" w:color="auto"/>
                <w:right w:val="none" w:sz="0" w:space="0" w:color="auto"/>
              </w:divBdr>
            </w:div>
            <w:div w:id="877006491">
              <w:marLeft w:val="0"/>
              <w:marRight w:val="0"/>
              <w:marTop w:val="0"/>
              <w:marBottom w:val="0"/>
              <w:divBdr>
                <w:top w:val="none" w:sz="0" w:space="0" w:color="auto"/>
                <w:left w:val="none" w:sz="0" w:space="0" w:color="auto"/>
                <w:bottom w:val="none" w:sz="0" w:space="0" w:color="auto"/>
                <w:right w:val="none" w:sz="0" w:space="0" w:color="auto"/>
              </w:divBdr>
            </w:div>
            <w:div w:id="1219166749">
              <w:marLeft w:val="0"/>
              <w:marRight w:val="0"/>
              <w:marTop w:val="0"/>
              <w:marBottom w:val="0"/>
              <w:divBdr>
                <w:top w:val="none" w:sz="0" w:space="0" w:color="auto"/>
                <w:left w:val="none" w:sz="0" w:space="0" w:color="auto"/>
                <w:bottom w:val="none" w:sz="0" w:space="0" w:color="auto"/>
                <w:right w:val="none" w:sz="0" w:space="0" w:color="auto"/>
              </w:divBdr>
            </w:div>
            <w:div w:id="1294479906">
              <w:marLeft w:val="0"/>
              <w:marRight w:val="0"/>
              <w:marTop w:val="0"/>
              <w:marBottom w:val="0"/>
              <w:divBdr>
                <w:top w:val="none" w:sz="0" w:space="0" w:color="auto"/>
                <w:left w:val="none" w:sz="0" w:space="0" w:color="auto"/>
                <w:bottom w:val="none" w:sz="0" w:space="0" w:color="auto"/>
                <w:right w:val="none" w:sz="0" w:space="0" w:color="auto"/>
              </w:divBdr>
            </w:div>
            <w:div w:id="1512836128">
              <w:marLeft w:val="0"/>
              <w:marRight w:val="0"/>
              <w:marTop w:val="0"/>
              <w:marBottom w:val="0"/>
              <w:divBdr>
                <w:top w:val="none" w:sz="0" w:space="0" w:color="auto"/>
                <w:left w:val="none" w:sz="0" w:space="0" w:color="auto"/>
                <w:bottom w:val="none" w:sz="0" w:space="0" w:color="auto"/>
                <w:right w:val="none" w:sz="0" w:space="0" w:color="auto"/>
              </w:divBdr>
            </w:div>
            <w:div w:id="1792632239">
              <w:marLeft w:val="0"/>
              <w:marRight w:val="0"/>
              <w:marTop w:val="0"/>
              <w:marBottom w:val="0"/>
              <w:divBdr>
                <w:top w:val="none" w:sz="0" w:space="0" w:color="auto"/>
                <w:left w:val="none" w:sz="0" w:space="0" w:color="auto"/>
                <w:bottom w:val="none" w:sz="0" w:space="0" w:color="auto"/>
                <w:right w:val="none" w:sz="0" w:space="0" w:color="auto"/>
              </w:divBdr>
            </w:div>
            <w:div w:id="1970084921">
              <w:marLeft w:val="0"/>
              <w:marRight w:val="0"/>
              <w:marTop w:val="0"/>
              <w:marBottom w:val="0"/>
              <w:divBdr>
                <w:top w:val="none" w:sz="0" w:space="0" w:color="auto"/>
                <w:left w:val="none" w:sz="0" w:space="0" w:color="auto"/>
                <w:bottom w:val="none" w:sz="0" w:space="0" w:color="auto"/>
                <w:right w:val="none" w:sz="0" w:space="0" w:color="auto"/>
              </w:divBdr>
            </w:div>
            <w:div w:id="2059891648">
              <w:marLeft w:val="0"/>
              <w:marRight w:val="0"/>
              <w:marTop w:val="0"/>
              <w:marBottom w:val="0"/>
              <w:divBdr>
                <w:top w:val="none" w:sz="0" w:space="0" w:color="auto"/>
                <w:left w:val="none" w:sz="0" w:space="0" w:color="auto"/>
                <w:bottom w:val="none" w:sz="0" w:space="0" w:color="auto"/>
                <w:right w:val="none" w:sz="0" w:space="0" w:color="auto"/>
              </w:divBdr>
            </w:div>
            <w:div w:id="2088846400">
              <w:marLeft w:val="0"/>
              <w:marRight w:val="0"/>
              <w:marTop w:val="0"/>
              <w:marBottom w:val="0"/>
              <w:divBdr>
                <w:top w:val="none" w:sz="0" w:space="0" w:color="auto"/>
                <w:left w:val="none" w:sz="0" w:space="0" w:color="auto"/>
                <w:bottom w:val="none" w:sz="0" w:space="0" w:color="auto"/>
                <w:right w:val="none" w:sz="0" w:space="0" w:color="auto"/>
              </w:divBdr>
            </w:div>
          </w:divsChild>
        </w:div>
        <w:div w:id="2021274857">
          <w:marLeft w:val="0"/>
          <w:marRight w:val="0"/>
          <w:marTop w:val="0"/>
          <w:marBottom w:val="0"/>
          <w:divBdr>
            <w:top w:val="none" w:sz="0" w:space="0" w:color="auto"/>
            <w:left w:val="none" w:sz="0" w:space="0" w:color="auto"/>
            <w:bottom w:val="none" w:sz="0" w:space="0" w:color="auto"/>
            <w:right w:val="none" w:sz="0" w:space="0" w:color="auto"/>
          </w:divBdr>
          <w:divsChild>
            <w:div w:id="52774277">
              <w:marLeft w:val="0"/>
              <w:marRight w:val="0"/>
              <w:marTop w:val="0"/>
              <w:marBottom w:val="0"/>
              <w:divBdr>
                <w:top w:val="none" w:sz="0" w:space="0" w:color="auto"/>
                <w:left w:val="none" w:sz="0" w:space="0" w:color="auto"/>
                <w:bottom w:val="none" w:sz="0" w:space="0" w:color="auto"/>
                <w:right w:val="none" w:sz="0" w:space="0" w:color="auto"/>
              </w:divBdr>
            </w:div>
            <w:div w:id="219481296">
              <w:marLeft w:val="0"/>
              <w:marRight w:val="0"/>
              <w:marTop w:val="0"/>
              <w:marBottom w:val="0"/>
              <w:divBdr>
                <w:top w:val="none" w:sz="0" w:space="0" w:color="auto"/>
                <w:left w:val="none" w:sz="0" w:space="0" w:color="auto"/>
                <w:bottom w:val="none" w:sz="0" w:space="0" w:color="auto"/>
                <w:right w:val="none" w:sz="0" w:space="0" w:color="auto"/>
              </w:divBdr>
            </w:div>
            <w:div w:id="341274345">
              <w:marLeft w:val="0"/>
              <w:marRight w:val="0"/>
              <w:marTop w:val="0"/>
              <w:marBottom w:val="0"/>
              <w:divBdr>
                <w:top w:val="none" w:sz="0" w:space="0" w:color="auto"/>
                <w:left w:val="none" w:sz="0" w:space="0" w:color="auto"/>
                <w:bottom w:val="none" w:sz="0" w:space="0" w:color="auto"/>
                <w:right w:val="none" w:sz="0" w:space="0" w:color="auto"/>
              </w:divBdr>
            </w:div>
            <w:div w:id="648436288">
              <w:marLeft w:val="0"/>
              <w:marRight w:val="0"/>
              <w:marTop w:val="0"/>
              <w:marBottom w:val="0"/>
              <w:divBdr>
                <w:top w:val="none" w:sz="0" w:space="0" w:color="auto"/>
                <w:left w:val="none" w:sz="0" w:space="0" w:color="auto"/>
                <w:bottom w:val="none" w:sz="0" w:space="0" w:color="auto"/>
                <w:right w:val="none" w:sz="0" w:space="0" w:color="auto"/>
              </w:divBdr>
            </w:div>
            <w:div w:id="676153807">
              <w:marLeft w:val="0"/>
              <w:marRight w:val="0"/>
              <w:marTop w:val="0"/>
              <w:marBottom w:val="0"/>
              <w:divBdr>
                <w:top w:val="none" w:sz="0" w:space="0" w:color="auto"/>
                <w:left w:val="none" w:sz="0" w:space="0" w:color="auto"/>
                <w:bottom w:val="none" w:sz="0" w:space="0" w:color="auto"/>
                <w:right w:val="none" w:sz="0" w:space="0" w:color="auto"/>
              </w:divBdr>
            </w:div>
            <w:div w:id="689642906">
              <w:marLeft w:val="0"/>
              <w:marRight w:val="0"/>
              <w:marTop w:val="0"/>
              <w:marBottom w:val="0"/>
              <w:divBdr>
                <w:top w:val="none" w:sz="0" w:space="0" w:color="auto"/>
                <w:left w:val="none" w:sz="0" w:space="0" w:color="auto"/>
                <w:bottom w:val="none" w:sz="0" w:space="0" w:color="auto"/>
                <w:right w:val="none" w:sz="0" w:space="0" w:color="auto"/>
              </w:divBdr>
            </w:div>
            <w:div w:id="832650352">
              <w:marLeft w:val="0"/>
              <w:marRight w:val="0"/>
              <w:marTop w:val="0"/>
              <w:marBottom w:val="0"/>
              <w:divBdr>
                <w:top w:val="none" w:sz="0" w:space="0" w:color="auto"/>
                <w:left w:val="none" w:sz="0" w:space="0" w:color="auto"/>
                <w:bottom w:val="none" w:sz="0" w:space="0" w:color="auto"/>
                <w:right w:val="none" w:sz="0" w:space="0" w:color="auto"/>
              </w:divBdr>
            </w:div>
            <w:div w:id="942764441">
              <w:marLeft w:val="0"/>
              <w:marRight w:val="0"/>
              <w:marTop w:val="0"/>
              <w:marBottom w:val="0"/>
              <w:divBdr>
                <w:top w:val="none" w:sz="0" w:space="0" w:color="auto"/>
                <w:left w:val="none" w:sz="0" w:space="0" w:color="auto"/>
                <w:bottom w:val="none" w:sz="0" w:space="0" w:color="auto"/>
                <w:right w:val="none" w:sz="0" w:space="0" w:color="auto"/>
              </w:divBdr>
            </w:div>
            <w:div w:id="1213690571">
              <w:marLeft w:val="0"/>
              <w:marRight w:val="0"/>
              <w:marTop w:val="0"/>
              <w:marBottom w:val="0"/>
              <w:divBdr>
                <w:top w:val="none" w:sz="0" w:space="0" w:color="auto"/>
                <w:left w:val="none" w:sz="0" w:space="0" w:color="auto"/>
                <w:bottom w:val="none" w:sz="0" w:space="0" w:color="auto"/>
                <w:right w:val="none" w:sz="0" w:space="0" w:color="auto"/>
              </w:divBdr>
            </w:div>
            <w:div w:id="1483043664">
              <w:marLeft w:val="0"/>
              <w:marRight w:val="0"/>
              <w:marTop w:val="0"/>
              <w:marBottom w:val="0"/>
              <w:divBdr>
                <w:top w:val="none" w:sz="0" w:space="0" w:color="auto"/>
                <w:left w:val="none" w:sz="0" w:space="0" w:color="auto"/>
                <w:bottom w:val="none" w:sz="0" w:space="0" w:color="auto"/>
                <w:right w:val="none" w:sz="0" w:space="0" w:color="auto"/>
              </w:divBdr>
            </w:div>
            <w:div w:id="1562521042">
              <w:marLeft w:val="0"/>
              <w:marRight w:val="0"/>
              <w:marTop w:val="0"/>
              <w:marBottom w:val="0"/>
              <w:divBdr>
                <w:top w:val="none" w:sz="0" w:space="0" w:color="auto"/>
                <w:left w:val="none" w:sz="0" w:space="0" w:color="auto"/>
                <w:bottom w:val="none" w:sz="0" w:space="0" w:color="auto"/>
                <w:right w:val="none" w:sz="0" w:space="0" w:color="auto"/>
              </w:divBdr>
            </w:div>
            <w:div w:id="1605266853">
              <w:marLeft w:val="0"/>
              <w:marRight w:val="0"/>
              <w:marTop w:val="0"/>
              <w:marBottom w:val="0"/>
              <w:divBdr>
                <w:top w:val="none" w:sz="0" w:space="0" w:color="auto"/>
                <w:left w:val="none" w:sz="0" w:space="0" w:color="auto"/>
                <w:bottom w:val="none" w:sz="0" w:space="0" w:color="auto"/>
                <w:right w:val="none" w:sz="0" w:space="0" w:color="auto"/>
              </w:divBdr>
            </w:div>
            <w:div w:id="1682464987">
              <w:marLeft w:val="0"/>
              <w:marRight w:val="0"/>
              <w:marTop w:val="0"/>
              <w:marBottom w:val="0"/>
              <w:divBdr>
                <w:top w:val="none" w:sz="0" w:space="0" w:color="auto"/>
                <w:left w:val="none" w:sz="0" w:space="0" w:color="auto"/>
                <w:bottom w:val="none" w:sz="0" w:space="0" w:color="auto"/>
                <w:right w:val="none" w:sz="0" w:space="0" w:color="auto"/>
              </w:divBdr>
            </w:div>
            <w:div w:id="1766264717">
              <w:marLeft w:val="0"/>
              <w:marRight w:val="0"/>
              <w:marTop w:val="0"/>
              <w:marBottom w:val="0"/>
              <w:divBdr>
                <w:top w:val="none" w:sz="0" w:space="0" w:color="auto"/>
                <w:left w:val="none" w:sz="0" w:space="0" w:color="auto"/>
                <w:bottom w:val="none" w:sz="0" w:space="0" w:color="auto"/>
                <w:right w:val="none" w:sz="0" w:space="0" w:color="auto"/>
              </w:divBdr>
            </w:div>
            <w:div w:id="1889534886">
              <w:marLeft w:val="0"/>
              <w:marRight w:val="0"/>
              <w:marTop w:val="0"/>
              <w:marBottom w:val="0"/>
              <w:divBdr>
                <w:top w:val="none" w:sz="0" w:space="0" w:color="auto"/>
                <w:left w:val="none" w:sz="0" w:space="0" w:color="auto"/>
                <w:bottom w:val="none" w:sz="0" w:space="0" w:color="auto"/>
                <w:right w:val="none" w:sz="0" w:space="0" w:color="auto"/>
              </w:divBdr>
            </w:div>
            <w:div w:id="2076967901">
              <w:marLeft w:val="0"/>
              <w:marRight w:val="0"/>
              <w:marTop w:val="0"/>
              <w:marBottom w:val="0"/>
              <w:divBdr>
                <w:top w:val="none" w:sz="0" w:space="0" w:color="auto"/>
                <w:left w:val="none" w:sz="0" w:space="0" w:color="auto"/>
                <w:bottom w:val="none" w:sz="0" w:space="0" w:color="auto"/>
                <w:right w:val="none" w:sz="0" w:space="0" w:color="auto"/>
              </w:divBdr>
            </w:div>
          </w:divsChild>
        </w:div>
        <w:div w:id="2021856489">
          <w:marLeft w:val="0"/>
          <w:marRight w:val="0"/>
          <w:marTop w:val="0"/>
          <w:marBottom w:val="0"/>
          <w:divBdr>
            <w:top w:val="none" w:sz="0" w:space="0" w:color="auto"/>
            <w:left w:val="none" w:sz="0" w:space="0" w:color="auto"/>
            <w:bottom w:val="none" w:sz="0" w:space="0" w:color="auto"/>
            <w:right w:val="none" w:sz="0" w:space="0" w:color="auto"/>
          </w:divBdr>
        </w:div>
        <w:div w:id="2022469532">
          <w:marLeft w:val="0"/>
          <w:marRight w:val="0"/>
          <w:marTop w:val="0"/>
          <w:marBottom w:val="0"/>
          <w:divBdr>
            <w:top w:val="none" w:sz="0" w:space="0" w:color="auto"/>
            <w:left w:val="none" w:sz="0" w:space="0" w:color="auto"/>
            <w:bottom w:val="none" w:sz="0" w:space="0" w:color="auto"/>
            <w:right w:val="none" w:sz="0" w:space="0" w:color="auto"/>
          </w:divBdr>
        </w:div>
        <w:div w:id="2047829105">
          <w:marLeft w:val="0"/>
          <w:marRight w:val="0"/>
          <w:marTop w:val="0"/>
          <w:marBottom w:val="0"/>
          <w:divBdr>
            <w:top w:val="none" w:sz="0" w:space="0" w:color="auto"/>
            <w:left w:val="none" w:sz="0" w:space="0" w:color="auto"/>
            <w:bottom w:val="none" w:sz="0" w:space="0" w:color="auto"/>
            <w:right w:val="none" w:sz="0" w:space="0" w:color="auto"/>
          </w:divBdr>
        </w:div>
        <w:div w:id="2060156816">
          <w:marLeft w:val="0"/>
          <w:marRight w:val="0"/>
          <w:marTop w:val="0"/>
          <w:marBottom w:val="0"/>
          <w:divBdr>
            <w:top w:val="none" w:sz="0" w:space="0" w:color="auto"/>
            <w:left w:val="none" w:sz="0" w:space="0" w:color="auto"/>
            <w:bottom w:val="none" w:sz="0" w:space="0" w:color="auto"/>
            <w:right w:val="none" w:sz="0" w:space="0" w:color="auto"/>
          </w:divBdr>
        </w:div>
        <w:div w:id="2060469869">
          <w:marLeft w:val="0"/>
          <w:marRight w:val="0"/>
          <w:marTop w:val="0"/>
          <w:marBottom w:val="0"/>
          <w:divBdr>
            <w:top w:val="none" w:sz="0" w:space="0" w:color="auto"/>
            <w:left w:val="none" w:sz="0" w:space="0" w:color="auto"/>
            <w:bottom w:val="none" w:sz="0" w:space="0" w:color="auto"/>
            <w:right w:val="none" w:sz="0" w:space="0" w:color="auto"/>
          </w:divBdr>
        </w:div>
        <w:div w:id="2064713589">
          <w:marLeft w:val="0"/>
          <w:marRight w:val="0"/>
          <w:marTop w:val="0"/>
          <w:marBottom w:val="0"/>
          <w:divBdr>
            <w:top w:val="none" w:sz="0" w:space="0" w:color="auto"/>
            <w:left w:val="none" w:sz="0" w:space="0" w:color="auto"/>
            <w:bottom w:val="none" w:sz="0" w:space="0" w:color="auto"/>
            <w:right w:val="none" w:sz="0" w:space="0" w:color="auto"/>
          </w:divBdr>
        </w:div>
        <w:div w:id="2066296000">
          <w:marLeft w:val="0"/>
          <w:marRight w:val="0"/>
          <w:marTop w:val="0"/>
          <w:marBottom w:val="0"/>
          <w:divBdr>
            <w:top w:val="none" w:sz="0" w:space="0" w:color="auto"/>
            <w:left w:val="none" w:sz="0" w:space="0" w:color="auto"/>
            <w:bottom w:val="none" w:sz="0" w:space="0" w:color="auto"/>
            <w:right w:val="none" w:sz="0" w:space="0" w:color="auto"/>
          </w:divBdr>
        </w:div>
        <w:div w:id="2076203722">
          <w:marLeft w:val="0"/>
          <w:marRight w:val="0"/>
          <w:marTop w:val="0"/>
          <w:marBottom w:val="0"/>
          <w:divBdr>
            <w:top w:val="none" w:sz="0" w:space="0" w:color="auto"/>
            <w:left w:val="none" w:sz="0" w:space="0" w:color="auto"/>
            <w:bottom w:val="none" w:sz="0" w:space="0" w:color="auto"/>
            <w:right w:val="none" w:sz="0" w:space="0" w:color="auto"/>
          </w:divBdr>
        </w:div>
        <w:div w:id="2078938413">
          <w:marLeft w:val="0"/>
          <w:marRight w:val="0"/>
          <w:marTop w:val="0"/>
          <w:marBottom w:val="0"/>
          <w:divBdr>
            <w:top w:val="none" w:sz="0" w:space="0" w:color="auto"/>
            <w:left w:val="none" w:sz="0" w:space="0" w:color="auto"/>
            <w:bottom w:val="none" w:sz="0" w:space="0" w:color="auto"/>
            <w:right w:val="none" w:sz="0" w:space="0" w:color="auto"/>
          </w:divBdr>
        </w:div>
        <w:div w:id="2099129223">
          <w:marLeft w:val="0"/>
          <w:marRight w:val="0"/>
          <w:marTop w:val="0"/>
          <w:marBottom w:val="0"/>
          <w:divBdr>
            <w:top w:val="none" w:sz="0" w:space="0" w:color="auto"/>
            <w:left w:val="none" w:sz="0" w:space="0" w:color="auto"/>
            <w:bottom w:val="none" w:sz="0" w:space="0" w:color="auto"/>
            <w:right w:val="none" w:sz="0" w:space="0" w:color="auto"/>
          </w:divBdr>
          <w:divsChild>
            <w:div w:id="622149135">
              <w:marLeft w:val="0"/>
              <w:marRight w:val="0"/>
              <w:marTop w:val="0"/>
              <w:marBottom w:val="0"/>
              <w:divBdr>
                <w:top w:val="none" w:sz="0" w:space="0" w:color="auto"/>
                <w:left w:val="none" w:sz="0" w:space="0" w:color="auto"/>
                <w:bottom w:val="none" w:sz="0" w:space="0" w:color="auto"/>
                <w:right w:val="none" w:sz="0" w:space="0" w:color="auto"/>
              </w:divBdr>
            </w:div>
            <w:div w:id="785273172">
              <w:marLeft w:val="0"/>
              <w:marRight w:val="0"/>
              <w:marTop w:val="0"/>
              <w:marBottom w:val="0"/>
              <w:divBdr>
                <w:top w:val="none" w:sz="0" w:space="0" w:color="auto"/>
                <w:left w:val="none" w:sz="0" w:space="0" w:color="auto"/>
                <w:bottom w:val="none" w:sz="0" w:space="0" w:color="auto"/>
                <w:right w:val="none" w:sz="0" w:space="0" w:color="auto"/>
              </w:divBdr>
            </w:div>
            <w:div w:id="1028533099">
              <w:marLeft w:val="0"/>
              <w:marRight w:val="0"/>
              <w:marTop w:val="0"/>
              <w:marBottom w:val="0"/>
              <w:divBdr>
                <w:top w:val="none" w:sz="0" w:space="0" w:color="auto"/>
                <w:left w:val="none" w:sz="0" w:space="0" w:color="auto"/>
                <w:bottom w:val="none" w:sz="0" w:space="0" w:color="auto"/>
                <w:right w:val="none" w:sz="0" w:space="0" w:color="auto"/>
              </w:divBdr>
            </w:div>
            <w:div w:id="1161121707">
              <w:marLeft w:val="0"/>
              <w:marRight w:val="0"/>
              <w:marTop w:val="0"/>
              <w:marBottom w:val="0"/>
              <w:divBdr>
                <w:top w:val="none" w:sz="0" w:space="0" w:color="auto"/>
                <w:left w:val="none" w:sz="0" w:space="0" w:color="auto"/>
                <w:bottom w:val="none" w:sz="0" w:space="0" w:color="auto"/>
                <w:right w:val="none" w:sz="0" w:space="0" w:color="auto"/>
              </w:divBdr>
            </w:div>
            <w:div w:id="1661731488">
              <w:marLeft w:val="0"/>
              <w:marRight w:val="0"/>
              <w:marTop w:val="0"/>
              <w:marBottom w:val="0"/>
              <w:divBdr>
                <w:top w:val="none" w:sz="0" w:space="0" w:color="auto"/>
                <w:left w:val="none" w:sz="0" w:space="0" w:color="auto"/>
                <w:bottom w:val="none" w:sz="0" w:space="0" w:color="auto"/>
                <w:right w:val="none" w:sz="0" w:space="0" w:color="auto"/>
              </w:divBdr>
            </w:div>
            <w:div w:id="2085299851">
              <w:marLeft w:val="0"/>
              <w:marRight w:val="0"/>
              <w:marTop w:val="0"/>
              <w:marBottom w:val="0"/>
              <w:divBdr>
                <w:top w:val="none" w:sz="0" w:space="0" w:color="auto"/>
                <w:left w:val="none" w:sz="0" w:space="0" w:color="auto"/>
                <w:bottom w:val="none" w:sz="0" w:space="0" w:color="auto"/>
                <w:right w:val="none" w:sz="0" w:space="0" w:color="auto"/>
              </w:divBdr>
            </w:div>
          </w:divsChild>
        </w:div>
        <w:div w:id="2121296941">
          <w:marLeft w:val="0"/>
          <w:marRight w:val="0"/>
          <w:marTop w:val="0"/>
          <w:marBottom w:val="0"/>
          <w:divBdr>
            <w:top w:val="none" w:sz="0" w:space="0" w:color="auto"/>
            <w:left w:val="none" w:sz="0" w:space="0" w:color="auto"/>
            <w:bottom w:val="none" w:sz="0" w:space="0" w:color="auto"/>
            <w:right w:val="none" w:sz="0" w:space="0" w:color="auto"/>
          </w:divBdr>
        </w:div>
        <w:div w:id="2123451211">
          <w:marLeft w:val="0"/>
          <w:marRight w:val="0"/>
          <w:marTop w:val="0"/>
          <w:marBottom w:val="0"/>
          <w:divBdr>
            <w:top w:val="none" w:sz="0" w:space="0" w:color="auto"/>
            <w:left w:val="none" w:sz="0" w:space="0" w:color="auto"/>
            <w:bottom w:val="none" w:sz="0" w:space="0" w:color="auto"/>
            <w:right w:val="none" w:sz="0" w:space="0" w:color="auto"/>
          </w:divBdr>
        </w:div>
        <w:div w:id="2123722343">
          <w:marLeft w:val="0"/>
          <w:marRight w:val="0"/>
          <w:marTop w:val="0"/>
          <w:marBottom w:val="0"/>
          <w:divBdr>
            <w:top w:val="none" w:sz="0" w:space="0" w:color="auto"/>
            <w:left w:val="none" w:sz="0" w:space="0" w:color="auto"/>
            <w:bottom w:val="none" w:sz="0" w:space="0" w:color="auto"/>
            <w:right w:val="none" w:sz="0" w:space="0" w:color="auto"/>
          </w:divBdr>
          <w:divsChild>
            <w:div w:id="87310359">
              <w:marLeft w:val="0"/>
              <w:marRight w:val="0"/>
              <w:marTop w:val="0"/>
              <w:marBottom w:val="0"/>
              <w:divBdr>
                <w:top w:val="none" w:sz="0" w:space="0" w:color="auto"/>
                <w:left w:val="none" w:sz="0" w:space="0" w:color="auto"/>
                <w:bottom w:val="none" w:sz="0" w:space="0" w:color="auto"/>
                <w:right w:val="none" w:sz="0" w:space="0" w:color="auto"/>
              </w:divBdr>
            </w:div>
            <w:div w:id="163017083">
              <w:marLeft w:val="0"/>
              <w:marRight w:val="0"/>
              <w:marTop w:val="0"/>
              <w:marBottom w:val="0"/>
              <w:divBdr>
                <w:top w:val="none" w:sz="0" w:space="0" w:color="auto"/>
                <w:left w:val="none" w:sz="0" w:space="0" w:color="auto"/>
                <w:bottom w:val="none" w:sz="0" w:space="0" w:color="auto"/>
                <w:right w:val="none" w:sz="0" w:space="0" w:color="auto"/>
              </w:divBdr>
            </w:div>
            <w:div w:id="294944432">
              <w:marLeft w:val="0"/>
              <w:marRight w:val="0"/>
              <w:marTop w:val="0"/>
              <w:marBottom w:val="0"/>
              <w:divBdr>
                <w:top w:val="none" w:sz="0" w:space="0" w:color="auto"/>
                <w:left w:val="none" w:sz="0" w:space="0" w:color="auto"/>
                <w:bottom w:val="none" w:sz="0" w:space="0" w:color="auto"/>
                <w:right w:val="none" w:sz="0" w:space="0" w:color="auto"/>
              </w:divBdr>
            </w:div>
            <w:div w:id="352002741">
              <w:marLeft w:val="0"/>
              <w:marRight w:val="0"/>
              <w:marTop w:val="0"/>
              <w:marBottom w:val="0"/>
              <w:divBdr>
                <w:top w:val="none" w:sz="0" w:space="0" w:color="auto"/>
                <w:left w:val="none" w:sz="0" w:space="0" w:color="auto"/>
                <w:bottom w:val="none" w:sz="0" w:space="0" w:color="auto"/>
                <w:right w:val="none" w:sz="0" w:space="0" w:color="auto"/>
              </w:divBdr>
            </w:div>
            <w:div w:id="453643796">
              <w:marLeft w:val="0"/>
              <w:marRight w:val="0"/>
              <w:marTop w:val="0"/>
              <w:marBottom w:val="0"/>
              <w:divBdr>
                <w:top w:val="none" w:sz="0" w:space="0" w:color="auto"/>
                <w:left w:val="none" w:sz="0" w:space="0" w:color="auto"/>
                <w:bottom w:val="none" w:sz="0" w:space="0" w:color="auto"/>
                <w:right w:val="none" w:sz="0" w:space="0" w:color="auto"/>
              </w:divBdr>
            </w:div>
            <w:div w:id="622804133">
              <w:marLeft w:val="0"/>
              <w:marRight w:val="0"/>
              <w:marTop w:val="0"/>
              <w:marBottom w:val="0"/>
              <w:divBdr>
                <w:top w:val="none" w:sz="0" w:space="0" w:color="auto"/>
                <w:left w:val="none" w:sz="0" w:space="0" w:color="auto"/>
                <w:bottom w:val="none" w:sz="0" w:space="0" w:color="auto"/>
                <w:right w:val="none" w:sz="0" w:space="0" w:color="auto"/>
              </w:divBdr>
            </w:div>
            <w:div w:id="643848117">
              <w:marLeft w:val="0"/>
              <w:marRight w:val="0"/>
              <w:marTop w:val="0"/>
              <w:marBottom w:val="0"/>
              <w:divBdr>
                <w:top w:val="none" w:sz="0" w:space="0" w:color="auto"/>
                <w:left w:val="none" w:sz="0" w:space="0" w:color="auto"/>
                <w:bottom w:val="none" w:sz="0" w:space="0" w:color="auto"/>
                <w:right w:val="none" w:sz="0" w:space="0" w:color="auto"/>
              </w:divBdr>
            </w:div>
            <w:div w:id="764152312">
              <w:marLeft w:val="0"/>
              <w:marRight w:val="0"/>
              <w:marTop w:val="0"/>
              <w:marBottom w:val="0"/>
              <w:divBdr>
                <w:top w:val="none" w:sz="0" w:space="0" w:color="auto"/>
                <w:left w:val="none" w:sz="0" w:space="0" w:color="auto"/>
                <w:bottom w:val="none" w:sz="0" w:space="0" w:color="auto"/>
                <w:right w:val="none" w:sz="0" w:space="0" w:color="auto"/>
              </w:divBdr>
            </w:div>
            <w:div w:id="1033068046">
              <w:marLeft w:val="0"/>
              <w:marRight w:val="0"/>
              <w:marTop w:val="0"/>
              <w:marBottom w:val="0"/>
              <w:divBdr>
                <w:top w:val="none" w:sz="0" w:space="0" w:color="auto"/>
                <w:left w:val="none" w:sz="0" w:space="0" w:color="auto"/>
                <w:bottom w:val="none" w:sz="0" w:space="0" w:color="auto"/>
                <w:right w:val="none" w:sz="0" w:space="0" w:color="auto"/>
              </w:divBdr>
            </w:div>
            <w:div w:id="1126001779">
              <w:marLeft w:val="0"/>
              <w:marRight w:val="0"/>
              <w:marTop w:val="0"/>
              <w:marBottom w:val="0"/>
              <w:divBdr>
                <w:top w:val="none" w:sz="0" w:space="0" w:color="auto"/>
                <w:left w:val="none" w:sz="0" w:space="0" w:color="auto"/>
                <w:bottom w:val="none" w:sz="0" w:space="0" w:color="auto"/>
                <w:right w:val="none" w:sz="0" w:space="0" w:color="auto"/>
              </w:divBdr>
            </w:div>
            <w:div w:id="1139960419">
              <w:marLeft w:val="0"/>
              <w:marRight w:val="0"/>
              <w:marTop w:val="0"/>
              <w:marBottom w:val="0"/>
              <w:divBdr>
                <w:top w:val="none" w:sz="0" w:space="0" w:color="auto"/>
                <w:left w:val="none" w:sz="0" w:space="0" w:color="auto"/>
                <w:bottom w:val="none" w:sz="0" w:space="0" w:color="auto"/>
                <w:right w:val="none" w:sz="0" w:space="0" w:color="auto"/>
              </w:divBdr>
            </w:div>
            <w:div w:id="1263419246">
              <w:marLeft w:val="0"/>
              <w:marRight w:val="0"/>
              <w:marTop w:val="0"/>
              <w:marBottom w:val="0"/>
              <w:divBdr>
                <w:top w:val="none" w:sz="0" w:space="0" w:color="auto"/>
                <w:left w:val="none" w:sz="0" w:space="0" w:color="auto"/>
                <w:bottom w:val="none" w:sz="0" w:space="0" w:color="auto"/>
                <w:right w:val="none" w:sz="0" w:space="0" w:color="auto"/>
              </w:divBdr>
            </w:div>
            <w:div w:id="1636986123">
              <w:marLeft w:val="0"/>
              <w:marRight w:val="0"/>
              <w:marTop w:val="0"/>
              <w:marBottom w:val="0"/>
              <w:divBdr>
                <w:top w:val="none" w:sz="0" w:space="0" w:color="auto"/>
                <w:left w:val="none" w:sz="0" w:space="0" w:color="auto"/>
                <w:bottom w:val="none" w:sz="0" w:space="0" w:color="auto"/>
                <w:right w:val="none" w:sz="0" w:space="0" w:color="auto"/>
              </w:divBdr>
            </w:div>
            <w:div w:id="1671445586">
              <w:marLeft w:val="0"/>
              <w:marRight w:val="0"/>
              <w:marTop w:val="0"/>
              <w:marBottom w:val="0"/>
              <w:divBdr>
                <w:top w:val="none" w:sz="0" w:space="0" w:color="auto"/>
                <w:left w:val="none" w:sz="0" w:space="0" w:color="auto"/>
                <w:bottom w:val="none" w:sz="0" w:space="0" w:color="auto"/>
                <w:right w:val="none" w:sz="0" w:space="0" w:color="auto"/>
              </w:divBdr>
            </w:div>
            <w:div w:id="1808667893">
              <w:marLeft w:val="0"/>
              <w:marRight w:val="0"/>
              <w:marTop w:val="0"/>
              <w:marBottom w:val="0"/>
              <w:divBdr>
                <w:top w:val="none" w:sz="0" w:space="0" w:color="auto"/>
                <w:left w:val="none" w:sz="0" w:space="0" w:color="auto"/>
                <w:bottom w:val="none" w:sz="0" w:space="0" w:color="auto"/>
                <w:right w:val="none" w:sz="0" w:space="0" w:color="auto"/>
              </w:divBdr>
            </w:div>
            <w:div w:id="1895581700">
              <w:marLeft w:val="0"/>
              <w:marRight w:val="0"/>
              <w:marTop w:val="0"/>
              <w:marBottom w:val="0"/>
              <w:divBdr>
                <w:top w:val="none" w:sz="0" w:space="0" w:color="auto"/>
                <w:left w:val="none" w:sz="0" w:space="0" w:color="auto"/>
                <w:bottom w:val="none" w:sz="0" w:space="0" w:color="auto"/>
                <w:right w:val="none" w:sz="0" w:space="0" w:color="auto"/>
              </w:divBdr>
            </w:div>
            <w:div w:id="1903560465">
              <w:marLeft w:val="0"/>
              <w:marRight w:val="0"/>
              <w:marTop w:val="0"/>
              <w:marBottom w:val="0"/>
              <w:divBdr>
                <w:top w:val="none" w:sz="0" w:space="0" w:color="auto"/>
                <w:left w:val="none" w:sz="0" w:space="0" w:color="auto"/>
                <w:bottom w:val="none" w:sz="0" w:space="0" w:color="auto"/>
                <w:right w:val="none" w:sz="0" w:space="0" w:color="auto"/>
              </w:divBdr>
            </w:div>
            <w:div w:id="2072070643">
              <w:marLeft w:val="0"/>
              <w:marRight w:val="0"/>
              <w:marTop w:val="0"/>
              <w:marBottom w:val="0"/>
              <w:divBdr>
                <w:top w:val="none" w:sz="0" w:space="0" w:color="auto"/>
                <w:left w:val="none" w:sz="0" w:space="0" w:color="auto"/>
                <w:bottom w:val="none" w:sz="0" w:space="0" w:color="auto"/>
                <w:right w:val="none" w:sz="0" w:space="0" w:color="auto"/>
              </w:divBdr>
            </w:div>
            <w:div w:id="2094813836">
              <w:marLeft w:val="0"/>
              <w:marRight w:val="0"/>
              <w:marTop w:val="0"/>
              <w:marBottom w:val="0"/>
              <w:divBdr>
                <w:top w:val="none" w:sz="0" w:space="0" w:color="auto"/>
                <w:left w:val="none" w:sz="0" w:space="0" w:color="auto"/>
                <w:bottom w:val="none" w:sz="0" w:space="0" w:color="auto"/>
                <w:right w:val="none" w:sz="0" w:space="0" w:color="auto"/>
              </w:divBdr>
            </w:div>
            <w:div w:id="2125729066">
              <w:marLeft w:val="0"/>
              <w:marRight w:val="0"/>
              <w:marTop w:val="0"/>
              <w:marBottom w:val="0"/>
              <w:divBdr>
                <w:top w:val="none" w:sz="0" w:space="0" w:color="auto"/>
                <w:left w:val="none" w:sz="0" w:space="0" w:color="auto"/>
                <w:bottom w:val="none" w:sz="0" w:space="0" w:color="auto"/>
                <w:right w:val="none" w:sz="0" w:space="0" w:color="auto"/>
              </w:divBdr>
            </w:div>
          </w:divsChild>
        </w:div>
        <w:div w:id="2137605677">
          <w:marLeft w:val="0"/>
          <w:marRight w:val="0"/>
          <w:marTop w:val="0"/>
          <w:marBottom w:val="0"/>
          <w:divBdr>
            <w:top w:val="none" w:sz="0" w:space="0" w:color="auto"/>
            <w:left w:val="none" w:sz="0" w:space="0" w:color="auto"/>
            <w:bottom w:val="none" w:sz="0" w:space="0" w:color="auto"/>
            <w:right w:val="none" w:sz="0" w:space="0" w:color="auto"/>
          </w:divBdr>
        </w:div>
        <w:div w:id="2142531314">
          <w:marLeft w:val="0"/>
          <w:marRight w:val="0"/>
          <w:marTop w:val="0"/>
          <w:marBottom w:val="0"/>
          <w:divBdr>
            <w:top w:val="none" w:sz="0" w:space="0" w:color="auto"/>
            <w:left w:val="none" w:sz="0" w:space="0" w:color="auto"/>
            <w:bottom w:val="none" w:sz="0" w:space="0" w:color="auto"/>
            <w:right w:val="none" w:sz="0" w:space="0" w:color="auto"/>
          </w:divBdr>
        </w:div>
      </w:divsChild>
    </w:div>
    <w:div w:id="1509903711">
      <w:bodyDiv w:val="1"/>
      <w:marLeft w:val="0"/>
      <w:marRight w:val="0"/>
      <w:marTop w:val="0"/>
      <w:marBottom w:val="0"/>
      <w:divBdr>
        <w:top w:val="none" w:sz="0" w:space="0" w:color="auto"/>
        <w:left w:val="none" w:sz="0" w:space="0" w:color="auto"/>
        <w:bottom w:val="none" w:sz="0" w:space="0" w:color="auto"/>
        <w:right w:val="none" w:sz="0" w:space="0" w:color="auto"/>
      </w:divBdr>
    </w:div>
    <w:div w:id="1563563409">
      <w:bodyDiv w:val="1"/>
      <w:marLeft w:val="0"/>
      <w:marRight w:val="0"/>
      <w:marTop w:val="0"/>
      <w:marBottom w:val="0"/>
      <w:divBdr>
        <w:top w:val="none" w:sz="0" w:space="0" w:color="auto"/>
        <w:left w:val="none" w:sz="0" w:space="0" w:color="auto"/>
        <w:bottom w:val="none" w:sz="0" w:space="0" w:color="auto"/>
        <w:right w:val="none" w:sz="0" w:space="0" w:color="auto"/>
      </w:divBdr>
    </w:div>
    <w:div w:id="1592348503">
      <w:bodyDiv w:val="1"/>
      <w:marLeft w:val="0"/>
      <w:marRight w:val="0"/>
      <w:marTop w:val="0"/>
      <w:marBottom w:val="0"/>
      <w:divBdr>
        <w:top w:val="none" w:sz="0" w:space="0" w:color="auto"/>
        <w:left w:val="none" w:sz="0" w:space="0" w:color="auto"/>
        <w:bottom w:val="none" w:sz="0" w:space="0" w:color="auto"/>
        <w:right w:val="none" w:sz="0" w:space="0" w:color="auto"/>
      </w:divBdr>
    </w:div>
    <w:div w:id="1666125615">
      <w:bodyDiv w:val="1"/>
      <w:marLeft w:val="0"/>
      <w:marRight w:val="0"/>
      <w:marTop w:val="0"/>
      <w:marBottom w:val="0"/>
      <w:divBdr>
        <w:top w:val="none" w:sz="0" w:space="0" w:color="auto"/>
        <w:left w:val="none" w:sz="0" w:space="0" w:color="auto"/>
        <w:bottom w:val="none" w:sz="0" w:space="0" w:color="auto"/>
        <w:right w:val="none" w:sz="0" w:space="0" w:color="auto"/>
      </w:divBdr>
    </w:div>
    <w:div w:id="1723361925">
      <w:bodyDiv w:val="1"/>
      <w:marLeft w:val="0"/>
      <w:marRight w:val="0"/>
      <w:marTop w:val="0"/>
      <w:marBottom w:val="0"/>
      <w:divBdr>
        <w:top w:val="none" w:sz="0" w:space="0" w:color="auto"/>
        <w:left w:val="none" w:sz="0" w:space="0" w:color="auto"/>
        <w:bottom w:val="none" w:sz="0" w:space="0" w:color="auto"/>
        <w:right w:val="none" w:sz="0" w:space="0" w:color="auto"/>
      </w:divBdr>
    </w:div>
    <w:div w:id="1731418277">
      <w:bodyDiv w:val="1"/>
      <w:marLeft w:val="0"/>
      <w:marRight w:val="0"/>
      <w:marTop w:val="0"/>
      <w:marBottom w:val="0"/>
      <w:divBdr>
        <w:top w:val="none" w:sz="0" w:space="0" w:color="auto"/>
        <w:left w:val="none" w:sz="0" w:space="0" w:color="auto"/>
        <w:bottom w:val="none" w:sz="0" w:space="0" w:color="auto"/>
        <w:right w:val="none" w:sz="0" w:space="0" w:color="auto"/>
      </w:divBdr>
    </w:div>
    <w:div w:id="1761293337">
      <w:bodyDiv w:val="1"/>
      <w:marLeft w:val="0"/>
      <w:marRight w:val="0"/>
      <w:marTop w:val="0"/>
      <w:marBottom w:val="0"/>
      <w:divBdr>
        <w:top w:val="none" w:sz="0" w:space="0" w:color="auto"/>
        <w:left w:val="none" w:sz="0" w:space="0" w:color="auto"/>
        <w:bottom w:val="none" w:sz="0" w:space="0" w:color="auto"/>
        <w:right w:val="none" w:sz="0" w:space="0" w:color="auto"/>
      </w:divBdr>
    </w:div>
    <w:div w:id="1808473990">
      <w:bodyDiv w:val="1"/>
      <w:marLeft w:val="0"/>
      <w:marRight w:val="0"/>
      <w:marTop w:val="0"/>
      <w:marBottom w:val="0"/>
      <w:divBdr>
        <w:top w:val="none" w:sz="0" w:space="0" w:color="auto"/>
        <w:left w:val="none" w:sz="0" w:space="0" w:color="auto"/>
        <w:bottom w:val="none" w:sz="0" w:space="0" w:color="auto"/>
        <w:right w:val="none" w:sz="0" w:space="0" w:color="auto"/>
      </w:divBdr>
    </w:div>
    <w:div w:id="1821074359">
      <w:bodyDiv w:val="1"/>
      <w:marLeft w:val="0"/>
      <w:marRight w:val="0"/>
      <w:marTop w:val="0"/>
      <w:marBottom w:val="0"/>
      <w:divBdr>
        <w:top w:val="none" w:sz="0" w:space="0" w:color="auto"/>
        <w:left w:val="none" w:sz="0" w:space="0" w:color="auto"/>
        <w:bottom w:val="none" w:sz="0" w:space="0" w:color="auto"/>
        <w:right w:val="none" w:sz="0" w:space="0" w:color="auto"/>
      </w:divBdr>
    </w:div>
    <w:div w:id="1821920439">
      <w:bodyDiv w:val="1"/>
      <w:marLeft w:val="0"/>
      <w:marRight w:val="0"/>
      <w:marTop w:val="0"/>
      <w:marBottom w:val="0"/>
      <w:divBdr>
        <w:top w:val="none" w:sz="0" w:space="0" w:color="auto"/>
        <w:left w:val="none" w:sz="0" w:space="0" w:color="auto"/>
        <w:bottom w:val="none" w:sz="0" w:space="0" w:color="auto"/>
        <w:right w:val="none" w:sz="0" w:space="0" w:color="auto"/>
      </w:divBdr>
    </w:div>
    <w:div w:id="1900821481">
      <w:bodyDiv w:val="1"/>
      <w:marLeft w:val="0"/>
      <w:marRight w:val="0"/>
      <w:marTop w:val="0"/>
      <w:marBottom w:val="0"/>
      <w:divBdr>
        <w:top w:val="none" w:sz="0" w:space="0" w:color="auto"/>
        <w:left w:val="none" w:sz="0" w:space="0" w:color="auto"/>
        <w:bottom w:val="none" w:sz="0" w:space="0" w:color="auto"/>
        <w:right w:val="none" w:sz="0" w:space="0" w:color="auto"/>
      </w:divBdr>
    </w:div>
    <w:div w:id="1907766825">
      <w:bodyDiv w:val="1"/>
      <w:marLeft w:val="0"/>
      <w:marRight w:val="0"/>
      <w:marTop w:val="0"/>
      <w:marBottom w:val="0"/>
      <w:divBdr>
        <w:top w:val="none" w:sz="0" w:space="0" w:color="auto"/>
        <w:left w:val="none" w:sz="0" w:space="0" w:color="auto"/>
        <w:bottom w:val="none" w:sz="0" w:space="0" w:color="auto"/>
        <w:right w:val="none" w:sz="0" w:space="0" w:color="auto"/>
      </w:divBdr>
    </w:div>
    <w:div w:id="1938439210">
      <w:bodyDiv w:val="1"/>
      <w:marLeft w:val="0"/>
      <w:marRight w:val="0"/>
      <w:marTop w:val="0"/>
      <w:marBottom w:val="0"/>
      <w:divBdr>
        <w:top w:val="none" w:sz="0" w:space="0" w:color="auto"/>
        <w:left w:val="none" w:sz="0" w:space="0" w:color="auto"/>
        <w:bottom w:val="none" w:sz="0" w:space="0" w:color="auto"/>
        <w:right w:val="none" w:sz="0" w:space="0" w:color="auto"/>
      </w:divBdr>
    </w:div>
    <w:div w:id="2020303853">
      <w:bodyDiv w:val="1"/>
      <w:marLeft w:val="0"/>
      <w:marRight w:val="0"/>
      <w:marTop w:val="0"/>
      <w:marBottom w:val="0"/>
      <w:divBdr>
        <w:top w:val="none" w:sz="0" w:space="0" w:color="auto"/>
        <w:left w:val="none" w:sz="0" w:space="0" w:color="auto"/>
        <w:bottom w:val="none" w:sz="0" w:space="0" w:color="auto"/>
        <w:right w:val="none" w:sz="0" w:space="0" w:color="auto"/>
      </w:divBdr>
    </w:div>
    <w:div w:id="2043362629">
      <w:bodyDiv w:val="1"/>
      <w:marLeft w:val="0"/>
      <w:marRight w:val="0"/>
      <w:marTop w:val="0"/>
      <w:marBottom w:val="0"/>
      <w:divBdr>
        <w:top w:val="none" w:sz="0" w:space="0" w:color="auto"/>
        <w:left w:val="none" w:sz="0" w:space="0" w:color="auto"/>
        <w:bottom w:val="none" w:sz="0" w:space="0" w:color="auto"/>
        <w:right w:val="none" w:sz="0" w:space="0" w:color="auto"/>
      </w:divBdr>
    </w:div>
    <w:div w:id="2073844809">
      <w:bodyDiv w:val="1"/>
      <w:marLeft w:val="0"/>
      <w:marRight w:val="0"/>
      <w:marTop w:val="0"/>
      <w:marBottom w:val="0"/>
      <w:divBdr>
        <w:top w:val="none" w:sz="0" w:space="0" w:color="auto"/>
        <w:left w:val="none" w:sz="0" w:space="0" w:color="auto"/>
        <w:bottom w:val="none" w:sz="0" w:space="0" w:color="auto"/>
        <w:right w:val="none" w:sz="0" w:space="0" w:color="auto"/>
      </w:divBdr>
    </w:div>
    <w:div w:id="2089764883">
      <w:bodyDiv w:val="1"/>
      <w:marLeft w:val="0"/>
      <w:marRight w:val="0"/>
      <w:marTop w:val="0"/>
      <w:marBottom w:val="0"/>
      <w:divBdr>
        <w:top w:val="none" w:sz="0" w:space="0" w:color="auto"/>
        <w:left w:val="none" w:sz="0" w:space="0" w:color="auto"/>
        <w:bottom w:val="none" w:sz="0" w:space="0" w:color="auto"/>
        <w:right w:val="none" w:sz="0" w:space="0" w:color="auto"/>
      </w:divBdr>
    </w:div>
    <w:div w:id="2119060113">
      <w:bodyDiv w:val="1"/>
      <w:marLeft w:val="0"/>
      <w:marRight w:val="0"/>
      <w:marTop w:val="0"/>
      <w:marBottom w:val="0"/>
      <w:divBdr>
        <w:top w:val="none" w:sz="0" w:space="0" w:color="auto"/>
        <w:left w:val="none" w:sz="0" w:space="0" w:color="auto"/>
        <w:bottom w:val="none" w:sz="0" w:space="0" w:color="auto"/>
        <w:right w:val="none" w:sz="0" w:space="0" w:color="auto"/>
      </w:divBdr>
    </w:div>
    <w:div w:id="213320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d24349367a\OneDrive%20-%20GENERALITAT\General%20-%20Secci&#243;%20d&#8217;Ordenaci&#243;_TEAMS\Normativa\Curriculums\MODELOS%20LFP%20GB_GM_GS\AGRUPAD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20" ma:contentTypeDescription="Crear nuevo documento." ma:contentTypeScope="" ma:versionID="71f1079a13debeffd67bffabaeb39d8a">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bff3871a4f202ad7e7b90d462cb3a24a"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usuar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hidden="true" ma:internalName="Estado_x0020_de_x0020_aprobaci_x00f3_n" ma:readOnly="fals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usuario" ma:index="26"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19" nillable="true" ma:displayName="Taxonomy Catch All Column" ma:hidden="true" ma:list="{9a5c1eee-db1c-43fc-bf62-c6847551e0d1}"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ed6650-5342-4d98-9c7f-b23638238389">
      <Terms xmlns="http://schemas.microsoft.com/office/infopath/2007/PartnerControls"/>
    </lcf76f155ced4ddcb4097134ff3c332f>
    <TaxCatchAll xmlns="561d3232-41a7-4c36-b250-9ba99df78791" xsi:nil="true"/>
    <usuario xmlns="7ded6650-5342-4d98-9c7f-b23638238389">
      <UserInfo>
        <DisplayName/>
        <AccountId xsi:nil="true"/>
        <AccountType/>
      </UserInfo>
    </usuario>
    <_Flow_SignoffStatus xmlns="7ded6650-5342-4d98-9c7f-b23638238389" xsi:nil="true"/>
    <SharedWithUsers xmlns="561d3232-41a7-4c36-b250-9ba99df78791">
      <UserInfo>
        <DisplayName>FERNANDEZ NAVARRO, TANIA</DisplayName>
        <AccountId>45</AccountId>
        <AccountType/>
      </UserInfo>
      <UserInfo>
        <DisplayName>PEREZ TENDERO, PABLO</DisplayName>
        <AccountId>12</AccountId>
        <AccountType/>
      </UserInfo>
      <UserInfo>
        <DisplayName>COLOMAR GISBERT, SALVADOR</DisplayName>
        <AccountId>87</AccountId>
        <AccountType/>
      </UserInfo>
      <UserInfo>
        <DisplayName>CARSI MARTI, VICENTE VALENTIN</DisplayName>
        <AccountId>31</AccountId>
        <AccountType/>
      </UserInfo>
      <UserInfo>
        <DisplayName>OLIVER MONLEON, MARIA INMACULADA</DisplayName>
        <AccountId>114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337EF9-FC54-4BE2-9BAE-24F29DBF0939}">
  <ds:schemaRefs>
    <ds:schemaRef ds:uri="http://schemas.openxmlformats.org/officeDocument/2006/bibliography"/>
  </ds:schemaRefs>
</ds:datastoreItem>
</file>

<file path=customXml/itemProps2.xml><?xml version="1.0" encoding="utf-8"?>
<ds:datastoreItem xmlns:ds="http://schemas.openxmlformats.org/officeDocument/2006/customXml" ds:itemID="{DE8E16DF-458E-4043-8D5F-D96D01DBF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d6650-5342-4d98-9c7f-b23638238389"/>
    <ds:schemaRef ds:uri="561d3232-41a7-4c36-b250-9ba99df78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25093C-F73B-47E0-AE18-650C7D5B1348}">
  <ds:schemaRefs>
    <ds:schemaRef ds:uri="http://schemas.microsoft.com/office/2006/metadata/properties"/>
    <ds:schemaRef ds:uri="http://schemas.microsoft.com/office/infopath/2007/PartnerControls"/>
    <ds:schemaRef ds:uri="7ded6650-5342-4d98-9c7f-b23638238389"/>
    <ds:schemaRef ds:uri="561d3232-41a7-4c36-b250-9ba99df78791"/>
  </ds:schemaRefs>
</ds:datastoreItem>
</file>

<file path=customXml/itemProps4.xml><?xml version="1.0" encoding="utf-8"?>
<ds:datastoreItem xmlns:ds="http://schemas.openxmlformats.org/officeDocument/2006/customXml" ds:itemID="{29EE34E9-B228-4E08-B284-4938E2C46D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19080</Words>
  <Characters>104940</Characters>
  <Application>Microsoft Office Word</Application>
  <DocSecurity>4</DocSecurity>
  <Lines>874</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2024-05-13T11:30:00Z</dcterms:created>
  <dcterms:modified xsi:type="dcterms:W3CDTF">2024-05-13T11:30:00Z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0x0101001CBDF7E2DFAD2F438D4BF9C63CBBCFA4</vt:lpwstr>
  </property>
</Properties>
</file>